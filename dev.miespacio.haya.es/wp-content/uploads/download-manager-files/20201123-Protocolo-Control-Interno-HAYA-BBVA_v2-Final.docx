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9620F2" w14:textId="3FA41BC4" w:rsidR="009A48DD" w:rsidRDefault="005B6C99" w:rsidP="00E231B2">
      <w:pPr>
        <w:pStyle w:val="LO-normal"/>
        <w:keepNext/>
        <w:keepLines/>
        <w:spacing w:before="100" w:beforeAutospacing="1" w:after="100" w:afterAutospacing="1"/>
        <w:ind w:left="-142"/>
        <w:jc w:val="center"/>
        <w:rPr>
          <w:rFonts w:ascii="BBVABentonSansLight" w:eastAsia="BBVABentonSansLight" w:hAnsi="BBVABentonSansLight" w:cs="BBVABentonSansLight"/>
          <w:b/>
          <w:color w:val="0070C0"/>
          <w:sz w:val="26"/>
          <w:szCs w:val="26"/>
        </w:rPr>
      </w:pPr>
      <w:r w:rsidRPr="00620356">
        <w:rPr>
          <w:rFonts w:ascii="BBVABentonSansLight" w:eastAsia="BBVABentonSansLight" w:hAnsi="BBVABentonSansLight" w:cs="BBVABentonSansLight"/>
          <w:b/>
          <w:color w:val="0070C0"/>
          <w:sz w:val="26"/>
          <w:szCs w:val="26"/>
        </w:rPr>
        <w:t xml:space="preserve">Control </w:t>
      </w:r>
      <w:r w:rsidR="00620356">
        <w:rPr>
          <w:rFonts w:ascii="BBVABentonSansLight" w:eastAsia="BBVABentonSansLight" w:hAnsi="BBVABentonSansLight" w:cs="BBVABentonSansLight"/>
          <w:b/>
          <w:color w:val="0070C0"/>
          <w:sz w:val="26"/>
          <w:szCs w:val="26"/>
        </w:rPr>
        <w:t>i</w:t>
      </w:r>
      <w:r w:rsidRPr="00620356">
        <w:rPr>
          <w:rFonts w:ascii="BBVABentonSansLight" w:eastAsia="BBVABentonSansLight" w:hAnsi="BBVABentonSansLight" w:cs="BBVABentonSansLight"/>
          <w:b/>
          <w:color w:val="0070C0"/>
          <w:sz w:val="26"/>
          <w:szCs w:val="26"/>
        </w:rPr>
        <w:t>nterno</w:t>
      </w:r>
      <w:r w:rsidR="00620356" w:rsidRPr="00620356">
        <w:rPr>
          <w:rFonts w:ascii="BBVABentonSansLight" w:eastAsia="BBVABentonSansLight" w:hAnsi="BBVABentonSansLight" w:cs="BBVABentonSansLight"/>
          <w:b/>
          <w:color w:val="0070C0"/>
          <w:sz w:val="26"/>
          <w:szCs w:val="26"/>
        </w:rPr>
        <w:t xml:space="preserve"> </w:t>
      </w:r>
      <w:r w:rsidR="007D1DDF">
        <w:rPr>
          <w:rFonts w:ascii="BBVABentonSansLight" w:eastAsia="BBVABentonSansLight" w:hAnsi="BBVABentonSansLight" w:cs="BBVABentonSansLight"/>
          <w:b/>
          <w:color w:val="0070C0"/>
          <w:sz w:val="26"/>
          <w:szCs w:val="26"/>
        </w:rPr>
        <w:t>HAYA-BBVA</w:t>
      </w:r>
    </w:p>
    <w:p w14:paraId="47AB3FA6" w14:textId="77777777" w:rsidR="002D7E37" w:rsidRPr="00620356" w:rsidRDefault="002D7E37" w:rsidP="00E231B2">
      <w:pPr>
        <w:pStyle w:val="LO-normal"/>
        <w:keepNext/>
        <w:keepLines/>
        <w:spacing w:before="100" w:beforeAutospacing="1" w:after="100" w:afterAutospacing="1"/>
        <w:ind w:left="-142"/>
        <w:jc w:val="center"/>
        <w:rPr>
          <w:rFonts w:ascii="BBVABentonSansLight" w:eastAsia="BBVABentonSansLight" w:hAnsi="BBVABentonSansLight" w:cs="BBVABentonSansLight"/>
          <w:b/>
          <w:color w:val="0070C0"/>
          <w:sz w:val="26"/>
          <w:szCs w:val="26"/>
        </w:rPr>
      </w:pPr>
    </w:p>
    <w:p w14:paraId="14633A55" w14:textId="385CC024" w:rsidR="00875BDC" w:rsidRDefault="00875BDC" w:rsidP="00E231B2">
      <w:pPr>
        <w:pStyle w:val="LO-normal"/>
        <w:keepNext/>
        <w:keepLines/>
        <w:numPr>
          <w:ilvl w:val="0"/>
          <w:numId w:val="1"/>
        </w:numPr>
        <w:spacing w:before="100" w:beforeAutospacing="1" w:after="100" w:afterAutospacing="1"/>
        <w:ind w:left="426" w:hanging="426"/>
        <w:jc w:val="both"/>
        <w:rPr>
          <w:rFonts w:ascii="BBVABentonSansLight" w:eastAsia="BBVABentonSansLight" w:hAnsi="BBVABentonSansLight" w:cs="BBVABentonSansLight"/>
          <w:b/>
          <w:color w:val="002060"/>
          <w:sz w:val="24"/>
          <w:szCs w:val="24"/>
        </w:rPr>
      </w:pPr>
      <w:r>
        <w:rPr>
          <w:rFonts w:ascii="BBVABentonSansLight" w:eastAsia="BBVABentonSansLight" w:hAnsi="BBVABentonSansLight" w:cs="BBVABentonSansLight"/>
          <w:b/>
          <w:color w:val="002060"/>
          <w:sz w:val="24"/>
          <w:szCs w:val="24"/>
        </w:rPr>
        <w:t>Control de versiones</w:t>
      </w:r>
      <w:r w:rsidR="005F029F">
        <w:rPr>
          <w:rFonts w:ascii="BBVABentonSansLight" w:eastAsia="BBVABentonSansLight" w:hAnsi="BBVABentonSansLight" w:cs="BBVABentonSansLight"/>
          <w:b/>
          <w:color w:val="002060"/>
          <w:sz w:val="24"/>
          <w:szCs w:val="24"/>
        </w:rPr>
        <w:t>.</w:t>
      </w:r>
    </w:p>
    <w:tbl>
      <w:tblPr>
        <w:tblStyle w:val="Sombreadomedio1-nfasis5"/>
        <w:tblW w:w="101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64"/>
        <w:gridCol w:w="1843"/>
        <w:gridCol w:w="1701"/>
        <w:gridCol w:w="3788"/>
      </w:tblGrid>
      <w:tr w:rsidR="00875BDC" w14:paraId="37125E31" w14:textId="77777777" w:rsidTr="005C718B">
        <w:trPr>
          <w:cnfStyle w:val="100000000000" w:firstRow="1" w:lastRow="0" w:firstColumn="0" w:lastColumn="0" w:oddVBand="0" w:evenVBand="0" w:oddHBand="0" w:evenHBand="0" w:firstRowFirstColumn="0" w:firstRowLastColumn="0" w:lastRowFirstColumn="0" w:lastRowLastColumn="0"/>
          <w:trHeight w:val="138"/>
        </w:trPr>
        <w:tc>
          <w:tcPr>
            <w:cnfStyle w:val="001000000000" w:firstRow="0" w:lastRow="0" w:firstColumn="1" w:lastColumn="0" w:oddVBand="0" w:evenVBand="0" w:oddHBand="0" w:evenHBand="0" w:firstRowFirstColumn="0" w:firstRowLastColumn="0" w:lastRowFirstColumn="0" w:lastRowLastColumn="0"/>
            <w:tcW w:w="28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C6D9F1" w:themeFill="text2" w:themeFillTint="33"/>
          </w:tcPr>
          <w:p w14:paraId="56B6B0A0" w14:textId="77777777" w:rsidR="00875BDC" w:rsidRPr="001C2545" w:rsidRDefault="00875BDC" w:rsidP="000D13B7">
            <w:pPr>
              <w:keepNext/>
              <w:keepLines/>
              <w:spacing w:before="100" w:beforeAutospacing="1" w:after="100" w:afterAutospacing="1"/>
              <w:jc w:val="center"/>
              <w:rPr>
                <w:rFonts w:ascii="BBVABentonSans" w:hAnsi="BBVABentonSans"/>
                <w:b w:val="0"/>
                <w:color w:val="auto"/>
                <w:sz w:val="22"/>
                <w:szCs w:val="22"/>
              </w:rPr>
            </w:pPr>
            <w:r w:rsidRPr="001C2545">
              <w:rPr>
                <w:rFonts w:ascii="BBVABentonSans" w:hAnsi="BBVABentonSans"/>
                <w:b w:val="0"/>
                <w:color w:val="auto"/>
                <w:sz w:val="22"/>
                <w:szCs w:val="22"/>
              </w:rPr>
              <w:t>Fecha versión</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C6D9F1" w:themeFill="text2" w:themeFillTint="33"/>
          </w:tcPr>
          <w:p w14:paraId="39A2DE1D" w14:textId="77777777" w:rsidR="00875BDC" w:rsidRPr="001C2545" w:rsidRDefault="00875BDC" w:rsidP="000D13B7">
            <w:pPr>
              <w:keepNext/>
              <w:keepLines/>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BBVABentonSans" w:hAnsi="BBVABentonSans"/>
                <w:b w:val="0"/>
                <w:color w:val="auto"/>
                <w:sz w:val="22"/>
                <w:szCs w:val="22"/>
              </w:rPr>
            </w:pPr>
            <w:r w:rsidRPr="001C2545">
              <w:rPr>
                <w:rFonts w:ascii="BBVABentonSans" w:hAnsi="BBVABentonSans"/>
                <w:b w:val="0"/>
                <w:color w:val="auto"/>
                <w:sz w:val="22"/>
                <w:szCs w:val="22"/>
              </w:rPr>
              <w:t>Ámbito</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C6D9F1" w:themeFill="text2" w:themeFillTint="33"/>
          </w:tcPr>
          <w:p w14:paraId="382FDF45" w14:textId="77777777" w:rsidR="00875BDC" w:rsidRPr="001C2545" w:rsidRDefault="00875BDC" w:rsidP="000D13B7">
            <w:pPr>
              <w:keepNext/>
              <w:keepLines/>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BBVABentonSans" w:hAnsi="BBVABentonSans"/>
                <w:b w:val="0"/>
                <w:color w:val="auto"/>
                <w:sz w:val="22"/>
                <w:szCs w:val="22"/>
              </w:rPr>
            </w:pPr>
            <w:r w:rsidRPr="001C2545">
              <w:rPr>
                <w:rFonts w:ascii="BBVABentonSans" w:hAnsi="BBVABentonSans"/>
                <w:b w:val="0"/>
                <w:color w:val="auto"/>
                <w:sz w:val="22"/>
                <w:szCs w:val="22"/>
              </w:rPr>
              <w:t>Unidad origen</w:t>
            </w:r>
          </w:p>
        </w:tc>
        <w:tc>
          <w:tcPr>
            <w:tcW w:w="37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C6D9F1" w:themeFill="text2" w:themeFillTint="33"/>
          </w:tcPr>
          <w:p w14:paraId="1F9520A7" w14:textId="77777777" w:rsidR="00875BDC" w:rsidRPr="001C2545" w:rsidRDefault="00875BDC" w:rsidP="000D13B7">
            <w:pPr>
              <w:keepNext/>
              <w:keepLines/>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BBVABentonSans" w:hAnsi="BBVABentonSans"/>
                <w:b w:val="0"/>
                <w:color w:val="auto"/>
                <w:sz w:val="22"/>
                <w:szCs w:val="22"/>
              </w:rPr>
            </w:pPr>
            <w:r w:rsidRPr="001C2545">
              <w:rPr>
                <w:rFonts w:ascii="BBVABentonSans" w:hAnsi="BBVABentonSans"/>
                <w:b w:val="0"/>
                <w:color w:val="auto"/>
                <w:sz w:val="22"/>
                <w:szCs w:val="22"/>
              </w:rPr>
              <w:t>Comentarios/ modificaciones</w:t>
            </w:r>
          </w:p>
        </w:tc>
      </w:tr>
      <w:tr w:rsidR="00875BDC" w14:paraId="46EF49C9" w14:textId="77777777" w:rsidTr="005F029F">
        <w:trPr>
          <w:cnfStyle w:val="000000100000" w:firstRow="0" w:lastRow="0" w:firstColumn="0" w:lastColumn="0" w:oddVBand="0" w:evenVBand="0" w:oddHBand="1" w:evenHBand="0" w:firstRowFirstColumn="0" w:firstRowLastColumn="0" w:lastRowFirstColumn="0" w:lastRowLastColumn="0"/>
          <w:trHeight w:val="662"/>
        </w:trPr>
        <w:tc>
          <w:tcPr>
            <w:cnfStyle w:val="001000000000" w:firstRow="0" w:lastRow="0" w:firstColumn="1" w:lastColumn="0" w:oddVBand="0" w:evenVBand="0" w:oddHBand="0" w:evenHBand="0" w:firstRowFirstColumn="0" w:firstRowLastColumn="0" w:lastRowFirstColumn="0" w:lastRowLastColumn="0"/>
            <w:tcW w:w="286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14:paraId="7A8DD145" w14:textId="5E77BEF5" w:rsidR="001224FB" w:rsidRPr="002C0053" w:rsidRDefault="00875BDC" w:rsidP="00E231B2">
            <w:pPr>
              <w:keepNext/>
              <w:keepLines/>
              <w:spacing w:before="100" w:beforeAutospacing="1" w:after="100" w:afterAutospacing="1"/>
              <w:jc w:val="both"/>
              <w:rPr>
                <w:rFonts w:ascii="BBVABentonSansLight" w:eastAsia="Times New Roman" w:hAnsi="BBVABentonSansLight" w:cstheme="minorHAnsi"/>
                <w:b w:val="0"/>
                <w:bCs w:val="0"/>
                <w:lang w:eastAsia="es-ES"/>
              </w:rPr>
            </w:pPr>
            <w:r w:rsidRPr="002C0053">
              <w:rPr>
                <w:rFonts w:ascii="BBVABentonSansLight" w:eastAsia="Times New Roman" w:hAnsi="BBVABentonSansLight" w:cstheme="minorHAnsi"/>
                <w:b w:val="0"/>
                <w:bCs w:val="0"/>
                <w:lang w:eastAsia="es-ES"/>
              </w:rPr>
              <w:t>Versión 1.0</w:t>
            </w:r>
            <w:r w:rsidR="001224FB">
              <w:rPr>
                <w:rFonts w:ascii="BBVABentonSansLight" w:eastAsia="Times New Roman" w:hAnsi="BBVABentonSansLight" w:cstheme="minorHAnsi"/>
                <w:b w:val="0"/>
                <w:bCs w:val="0"/>
                <w:lang w:eastAsia="es-ES"/>
              </w:rPr>
              <w:t>. Noviembre 2020</w:t>
            </w:r>
          </w:p>
        </w:tc>
        <w:tc>
          <w:tcPr>
            <w:tcW w:w="184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14:paraId="4344B248" w14:textId="77777777" w:rsidR="00875BDC" w:rsidRPr="002C0053" w:rsidRDefault="00875BDC" w:rsidP="00E231B2">
            <w:pPr>
              <w:keepNext/>
              <w:keepLines/>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rFonts w:ascii="BBVABentonSansLight" w:eastAsia="Times New Roman" w:hAnsi="BBVABentonSansLight" w:cstheme="minorHAnsi"/>
                <w:lang w:eastAsia="es-ES"/>
              </w:rPr>
            </w:pPr>
            <w:r w:rsidRPr="002C0053">
              <w:rPr>
                <w:rFonts w:ascii="BBVABentonSansLight" w:eastAsia="Times New Roman" w:hAnsi="BBVABentonSansLight" w:cstheme="minorHAnsi"/>
                <w:lang w:eastAsia="es-ES"/>
              </w:rPr>
              <w:t>Recuperaciones</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14:paraId="4B57E12E" w14:textId="77777777" w:rsidR="00875BDC" w:rsidRPr="002C0053" w:rsidRDefault="00875BDC" w:rsidP="000D13B7">
            <w:pPr>
              <w:keepNext/>
              <w:keepLines/>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BBVABentonSansLight" w:eastAsia="Times New Roman" w:hAnsi="BBVABentonSansLight" w:cstheme="minorHAnsi"/>
                <w:lang w:eastAsia="es-ES"/>
              </w:rPr>
            </w:pPr>
            <w:r w:rsidRPr="002C0053">
              <w:rPr>
                <w:rFonts w:ascii="BBVABentonSansLight" w:eastAsia="Times New Roman" w:hAnsi="BBVABentonSansLight" w:cstheme="minorHAnsi"/>
                <w:lang w:eastAsia="es-ES"/>
              </w:rPr>
              <w:t>EGI</w:t>
            </w:r>
          </w:p>
        </w:tc>
        <w:tc>
          <w:tcPr>
            <w:tcW w:w="378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FFFFF" w:themeFill="background1"/>
          </w:tcPr>
          <w:p w14:paraId="056676FC" w14:textId="7CE7951A" w:rsidR="00875BDC" w:rsidRPr="002C0053" w:rsidRDefault="00875BDC" w:rsidP="000D13B7">
            <w:pPr>
              <w:keepNext/>
              <w:keepLines/>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BBVABentonSansLight" w:eastAsia="Times New Roman" w:hAnsi="BBVABentonSansLight" w:cstheme="minorHAnsi"/>
                <w:lang w:eastAsia="es-ES"/>
              </w:rPr>
            </w:pPr>
            <w:r>
              <w:rPr>
                <w:rFonts w:ascii="BBVABentonSansLight" w:eastAsia="Times New Roman" w:hAnsi="BBVABentonSansLight" w:cstheme="minorHAnsi"/>
                <w:lang w:eastAsia="es-ES"/>
              </w:rPr>
              <w:t>Creación de protocolo</w:t>
            </w:r>
            <w:r w:rsidR="001224FB">
              <w:rPr>
                <w:rFonts w:ascii="BBVABentonSansLight" w:eastAsia="Times New Roman" w:hAnsi="BBVABentonSansLight" w:cstheme="minorHAnsi"/>
                <w:lang w:eastAsia="es-ES"/>
              </w:rPr>
              <w:t>.</w:t>
            </w:r>
          </w:p>
        </w:tc>
      </w:tr>
    </w:tbl>
    <w:p w14:paraId="66323286" w14:textId="4B0541B8" w:rsidR="005B6C99" w:rsidRDefault="005B6C99" w:rsidP="00E231B2">
      <w:pPr>
        <w:pStyle w:val="LO-normal"/>
        <w:keepNext/>
        <w:keepLines/>
        <w:numPr>
          <w:ilvl w:val="0"/>
          <w:numId w:val="1"/>
        </w:numPr>
        <w:spacing w:before="100" w:beforeAutospacing="1" w:after="100" w:afterAutospacing="1"/>
        <w:ind w:left="426" w:hanging="426"/>
        <w:jc w:val="both"/>
        <w:rPr>
          <w:rFonts w:ascii="BBVABentonSansLight" w:eastAsia="BBVABentonSansLight" w:hAnsi="BBVABentonSansLight" w:cs="BBVABentonSansLight"/>
          <w:b/>
          <w:color w:val="002060"/>
          <w:sz w:val="24"/>
          <w:szCs w:val="24"/>
        </w:rPr>
      </w:pPr>
      <w:r>
        <w:rPr>
          <w:rFonts w:ascii="BBVABentonSansLight" w:eastAsia="BBVABentonSansLight" w:hAnsi="BBVABentonSansLight" w:cs="BBVABentonSansLight"/>
          <w:b/>
          <w:color w:val="002060"/>
          <w:sz w:val="24"/>
          <w:szCs w:val="24"/>
        </w:rPr>
        <w:t>Introducción.</w:t>
      </w:r>
    </w:p>
    <w:p w14:paraId="723DFED4" w14:textId="7F5085F2" w:rsidR="005B6C99" w:rsidRPr="008930A8" w:rsidRDefault="005B6C99" w:rsidP="00E231B2">
      <w:pPr>
        <w:keepNext/>
        <w:keepLines/>
        <w:spacing w:before="100" w:beforeAutospacing="1" w:after="100" w:afterAutospacing="1"/>
        <w:jc w:val="both"/>
        <w:rPr>
          <w:rFonts w:ascii="BBVABentonSansLight" w:hAnsi="BBVABentonSansLight"/>
          <w:color w:val="222222"/>
        </w:rPr>
      </w:pPr>
      <w:r>
        <w:rPr>
          <w:rFonts w:ascii="BBVABentonSansLight" w:hAnsi="BBVABentonSansLight"/>
          <w:color w:val="222222"/>
        </w:rPr>
        <w:t xml:space="preserve">El objetivo de este protocolo de relación es regular </w:t>
      </w:r>
      <w:r w:rsidR="00875BDC">
        <w:rPr>
          <w:rFonts w:ascii="BBVABentonSansLight" w:hAnsi="BBVABentonSansLight"/>
          <w:color w:val="222222"/>
        </w:rPr>
        <w:t xml:space="preserve">la operativa a llevar a cabo </w:t>
      </w:r>
      <w:r>
        <w:rPr>
          <w:rFonts w:ascii="BBVABentonSansLight" w:hAnsi="BBVABentonSansLight"/>
          <w:color w:val="222222"/>
        </w:rPr>
        <w:t xml:space="preserve">entre HAYA </w:t>
      </w:r>
      <w:r w:rsidR="00875BDC">
        <w:rPr>
          <w:rFonts w:ascii="BBVABentonSansLight" w:hAnsi="BBVABentonSansLight"/>
          <w:color w:val="222222"/>
        </w:rPr>
        <w:t xml:space="preserve">RE </w:t>
      </w:r>
      <w:r w:rsidR="007D1DDF">
        <w:rPr>
          <w:rFonts w:ascii="BBVABentonSansLight" w:hAnsi="BBVABentonSansLight"/>
          <w:color w:val="222222"/>
        </w:rPr>
        <w:t>y BBVA</w:t>
      </w:r>
      <w:r>
        <w:rPr>
          <w:rFonts w:ascii="BBVABentonSansLight" w:hAnsi="BBVABentonSansLight"/>
          <w:color w:val="222222"/>
        </w:rPr>
        <w:t xml:space="preserve"> para dar cobertura </w:t>
      </w:r>
      <w:r w:rsidR="00875BDC">
        <w:rPr>
          <w:rFonts w:ascii="BBVABentonSansLight" w:hAnsi="BBVABentonSansLight"/>
          <w:color w:val="222222"/>
        </w:rPr>
        <w:t xml:space="preserve">a </w:t>
      </w:r>
      <w:r>
        <w:rPr>
          <w:rFonts w:ascii="BBVABentonSansLight" w:hAnsi="BBVABentonSansLight"/>
          <w:color w:val="222222"/>
        </w:rPr>
        <w:t xml:space="preserve">los términos establecidos en el </w:t>
      </w:r>
      <w:r>
        <w:rPr>
          <w:rFonts w:ascii="BBVABentonSansLight" w:hAnsi="BBVABentonSansLight" w:cstheme="minorHAnsi"/>
        </w:rPr>
        <w:t xml:space="preserve">contrato de gestión de activos inmobiliarios </w:t>
      </w:r>
      <w:r w:rsidR="0039689D">
        <w:rPr>
          <w:rFonts w:ascii="BBVABentonSansLight" w:hAnsi="BBVABentonSansLight" w:cstheme="minorHAnsi"/>
        </w:rPr>
        <w:t>s</w:t>
      </w:r>
      <w:r>
        <w:rPr>
          <w:rFonts w:ascii="BBVABentonSansLight" w:hAnsi="BBVABentonSansLight" w:cstheme="minorHAnsi"/>
        </w:rPr>
        <w:t xml:space="preserve">uscrito entre </w:t>
      </w:r>
      <w:r w:rsidR="003630E9">
        <w:rPr>
          <w:rFonts w:ascii="BBVABentonSansLight" w:hAnsi="BBVABentonSansLight" w:cstheme="minorHAnsi"/>
        </w:rPr>
        <w:t xml:space="preserve">ambas partes, en materia de control interno. </w:t>
      </w:r>
      <w:r w:rsidR="008B1FA0" w:rsidRPr="008930A8">
        <w:rPr>
          <w:rFonts w:ascii="BBVABentonSansLight" w:hAnsi="BBVABentonSansLight"/>
          <w:color w:val="222222"/>
        </w:rPr>
        <w:t>(La parte de conflictos de Interés se gestionan desde Cumplimiento Haya. Desde Control Interno HRE se gestiona el tema de riesgos).</w:t>
      </w:r>
    </w:p>
    <w:p w14:paraId="5E7EE23B" w14:textId="26DD6C6C" w:rsidR="00C50B41" w:rsidRDefault="00C50B41" w:rsidP="00E231B2">
      <w:pPr>
        <w:keepNext/>
        <w:keepLines/>
        <w:spacing w:before="100" w:beforeAutospacing="1" w:after="100" w:afterAutospacing="1"/>
        <w:jc w:val="both"/>
        <w:rPr>
          <w:rFonts w:ascii="BBVABentonSansLight" w:hAnsi="BBVABentonSansLight" w:cstheme="minorHAnsi"/>
        </w:rPr>
      </w:pPr>
      <w:r>
        <w:rPr>
          <w:rFonts w:ascii="BBVABentonSansLight" w:hAnsi="BBVABentonSansLight" w:cstheme="minorHAnsi"/>
        </w:rPr>
        <w:t xml:space="preserve">Los activos inmobiliarios sujetos a este protocolo podrán ser tanto de titularidad de BBVA S.A como de las Sociedades Inmobiliarias del Grupo. </w:t>
      </w:r>
    </w:p>
    <w:p w14:paraId="1F4AE544" w14:textId="56606094" w:rsidR="00592B2A" w:rsidRDefault="00592B2A" w:rsidP="008930A8">
      <w:pPr>
        <w:pStyle w:val="LO-normal"/>
        <w:keepNext/>
        <w:keepLines/>
        <w:numPr>
          <w:ilvl w:val="0"/>
          <w:numId w:val="1"/>
        </w:numPr>
        <w:spacing w:before="100" w:beforeAutospacing="1" w:after="100" w:afterAutospacing="1"/>
        <w:jc w:val="both"/>
        <w:rPr>
          <w:ins w:id="0" w:author="Victoria Peino Diaz" w:date="2020-11-19T08:23:00Z"/>
          <w:rFonts w:ascii="BBVABentonSansLight" w:eastAsia="BBVABentonSansLight" w:hAnsi="BBVABentonSansLight" w:cs="BBVABentonSansLight"/>
          <w:b/>
          <w:color w:val="002060"/>
          <w:sz w:val="24"/>
          <w:szCs w:val="24"/>
        </w:rPr>
      </w:pPr>
      <w:r>
        <w:rPr>
          <w:rFonts w:ascii="BBVABentonSansLight" w:eastAsia="BBVABentonSansLight" w:hAnsi="BBVABentonSansLight" w:cs="BBVABentonSansLight"/>
          <w:b/>
          <w:color w:val="002060"/>
          <w:sz w:val="24"/>
          <w:szCs w:val="24"/>
        </w:rPr>
        <w:t xml:space="preserve">Términos contractuales </w:t>
      </w:r>
      <w:r w:rsidR="003630E9">
        <w:rPr>
          <w:rFonts w:ascii="BBVABentonSansLight" w:eastAsia="BBVABentonSansLight" w:hAnsi="BBVABentonSansLight" w:cs="BBVABentonSansLight"/>
          <w:b/>
          <w:color w:val="002060"/>
          <w:sz w:val="24"/>
          <w:szCs w:val="24"/>
        </w:rPr>
        <w:t xml:space="preserve">sujetos </w:t>
      </w:r>
      <w:r>
        <w:rPr>
          <w:rFonts w:ascii="BBVABentonSansLight" w:eastAsia="BBVABentonSansLight" w:hAnsi="BBVABentonSansLight" w:cs="BBVABentonSansLight"/>
          <w:b/>
          <w:color w:val="002060"/>
          <w:sz w:val="24"/>
          <w:szCs w:val="24"/>
        </w:rPr>
        <w:t xml:space="preserve">(SLA).   </w:t>
      </w:r>
    </w:p>
    <w:p w14:paraId="3D63D42C" w14:textId="00131A83" w:rsidR="005B6C99" w:rsidRPr="00592B2A" w:rsidRDefault="00875BDC" w:rsidP="00E231B2">
      <w:pPr>
        <w:pStyle w:val="NormalWeb"/>
        <w:keepNext/>
        <w:keepLines/>
        <w:shd w:val="clear" w:color="auto" w:fill="FFFFFF"/>
        <w:jc w:val="both"/>
        <w:rPr>
          <w:rFonts w:ascii="BBVABentonSansLight" w:eastAsia="Calibri" w:hAnsi="BBVABentonSansLight" w:cs="Calibri"/>
          <w:color w:val="222222"/>
          <w:sz w:val="20"/>
          <w:szCs w:val="20"/>
          <w:lang w:eastAsia="zh-CN" w:bidi="hi-IN"/>
        </w:rPr>
      </w:pPr>
      <w:r>
        <w:rPr>
          <w:rFonts w:ascii="BBVABentonSansLight" w:eastAsia="Calibri" w:hAnsi="BBVABentonSansLight" w:cs="Calibri"/>
          <w:color w:val="222222"/>
          <w:sz w:val="20"/>
          <w:szCs w:val="20"/>
          <w:lang w:eastAsia="zh-CN" w:bidi="hi-IN"/>
        </w:rPr>
        <w:t xml:space="preserve">A </w:t>
      </w:r>
      <w:r w:rsidR="009A5442">
        <w:rPr>
          <w:rFonts w:ascii="BBVABentonSansLight" w:eastAsia="Calibri" w:hAnsi="BBVABentonSansLight" w:cs="Calibri"/>
          <w:color w:val="222222"/>
          <w:sz w:val="20"/>
          <w:szCs w:val="20"/>
          <w:lang w:eastAsia="zh-CN" w:bidi="hi-IN"/>
        </w:rPr>
        <w:t>continuación,</w:t>
      </w:r>
      <w:r>
        <w:rPr>
          <w:rFonts w:ascii="BBVABentonSansLight" w:eastAsia="Calibri" w:hAnsi="BBVABentonSansLight" w:cs="Calibri"/>
          <w:color w:val="222222"/>
          <w:sz w:val="20"/>
          <w:szCs w:val="20"/>
          <w:lang w:eastAsia="zh-CN" w:bidi="hi-IN"/>
        </w:rPr>
        <w:t xml:space="preserve"> se cita textualmente el e</w:t>
      </w:r>
      <w:r w:rsidR="00592B2A">
        <w:rPr>
          <w:rFonts w:ascii="BBVABentonSansLight" w:eastAsia="Calibri" w:hAnsi="BBVABentonSansLight" w:cs="Calibri"/>
          <w:color w:val="222222"/>
          <w:sz w:val="20"/>
          <w:szCs w:val="20"/>
          <w:lang w:eastAsia="zh-CN" w:bidi="hi-IN"/>
        </w:rPr>
        <w:t>xtracto del a</w:t>
      </w:r>
      <w:r w:rsidR="00592B2A" w:rsidRPr="00592B2A">
        <w:rPr>
          <w:rFonts w:ascii="BBVABentonSansLight" w:eastAsia="Calibri" w:hAnsi="BBVABentonSansLight" w:cs="Calibri"/>
          <w:color w:val="222222"/>
          <w:sz w:val="20"/>
          <w:szCs w:val="20"/>
          <w:lang w:eastAsia="zh-CN" w:bidi="hi-IN"/>
        </w:rPr>
        <w:t xml:space="preserve">partado </w:t>
      </w:r>
      <w:r w:rsidR="005B6C99" w:rsidRPr="00592B2A">
        <w:rPr>
          <w:rFonts w:ascii="BBVABentonSansLight" w:eastAsia="Calibri" w:hAnsi="BBVABentonSansLight" w:cs="Calibri"/>
          <w:color w:val="222222"/>
          <w:sz w:val="20"/>
          <w:szCs w:val="20"/>
          <w:lang w:eastAsia="zh-CN" w:bidi="hi-IN"/>
        </w:rPr>
        <w:t>3.1.7 </w:t>
      </w:r>
      <w:r>
        <w:rPr>
          <w:rFonts w:ascii="BBVABentonSansLight" w:eastAsia="Calibri" w:hAnsi="BBVABentonSansLight" w:cs="Calibri"/>
          <w:color w:val="222222"/>
          <w:sz w:val="20"/>
          <w:szCs w:val="20"/>
          <w:lang w:eastAsia="zh-CN" w:bidi="hi-IN"/>
        </w:rPr>
        <w:t xml:space="preserve">que regula las actividades relacionadas con el presente protocolo. </w:t>
      </w:r>
    </w:p>
    <w:p w14:paraId="39CF65CA" w14:textId="3B74587F" w:rsidR="005B6C99" w:rsidRPr="000E7E08" w:rsidRDefault="000E7E08" w:rsidP="00E231B2">
      <w:pPr>
        <w:pStyle w:val="NormalWeb"/>
        <w:keepNext/>
        <w:keepLines/>
        <w:shd w:val="clear" w:color="auto" w:fill="FFFFFF"/>
        <w:jc w:val="both"/>
        <w:rPr>
          <w:rFonts w:ascii="BBVABentonSansLight" w:hAnsi="BBVABentonSansLight"/>
          <w:i/>
          <w:color w:val="222222"/>
          <w:sz w:val="20"/>
          <w:szCs w:val="20"/>
        </w:rPr>
      </w:pPr>
      <w:r>
        <w:rPr>
          <w:rFonts w:ascii="BBVABentonSansLight" w:hAnsi="BBVABentonSansLight"/>
          <w:i/>
          <w:color w:val="222222"/>
          <w:sz w:val="20"/>
          <w:szCs w:val="20"/>
        </w:rPr>
        <w:t xml:space="preserve">..” </w:t>
      </w:r>
      <w:r w:rsidR="005B6C99" w:rsidRPr="000E7E08">
        <w:rPr>
          <w:rFonts w:ascii="BBVABentonSansLight" w:hAnsi="BBVABentonSansLight"/>
          <w:i/>
          <w:color w:val="222222"/>
          <w:sz w:val="20"/>
          <w:szCs w:val="20"/>
        </w:rPr>
        <w:t>(a)</w:t>
      </w:r>
      <w:r w:rsidR="00592B2A" w:rsidRPr="000E7E08">
        <w:rPr>
          <w:rFonts w:ascii="BBVABentonSansLight" w:hAnsi="BBVABentonSansLight"/>
          <w:i/>
          <w:color w:val="222222"/>
          <w:sz w:val="20"/>
          <w:szCs w:val="20"/>
        </w:rPr>
        <w:t> </w:t>
      </w:r>
      <w:r w:rsidR="005B6C99" w:rsidRPr="000E7E08">
        <w:rPr>
          <w:rFonts w:ascii="BBVABentonSansLight" w:hAnsi="BBVABentonSansLight"/>
          <w:i/>
          <w:color w:val="222222"/>
          <w:sz w:val="20"/>
          <w:szCs w:val="20"/>
          <w:u w:val="single"/>
        </w:rPr>
        <w:t>Principios Generales:</w:t>
      </w:r>
    </w:p>
    <w:p w14:paraId="6480CCFF" w14:textId="77777777" w:rsidR="005B6C99" w:rsidRPr="000E7E08" w:rsidRDefault="005B6C99" w:rsidP="00E231B2">
      <w:pPr>
        <w:pStyle w:val="NormalWeb"/>
        <w:keepNext/>
        <w:keepLines/>
        <w:shd w:val="clear" w:color="auto" w:fill="FFFFFF"/>
        <w:jc w:val="both"/>
        <w:rPr>
          <w:rFonts w:ascii="BBVABentonSansLight" w:hAnsi="BBVABentonSansLight"/>
          <w:i/>
          <w:color w:val="222222"/>
          <w:sz w:val="20"/>
          <w:szCs w:val="20"/>
        </w:rPr>
      </w:pPr>
      <w:r w:rsidRPr="000E7E08">
        <w:rPr>
          <w:rFonts w:ascii="BBVABentonSansLight" w:hAnsi="BBVABentonSansLight"/>
          <w:i/>
          <w:color w:val="222222"/>
          <w:sz w:val="20"/>
          <w:szCs w:val="20"/>
        </w:rPr>
        <w:t>El Proveedor de Servicios se compromete a establecer y mantener los procedimientos de control interno y de gestión de conflictos de intereses requeridos para asegurarse de que:</w:t>
      </w:r>
    </w:p>
    <w:p w14:paraId="3C4551F1" w14:textId="33CC68BA" w:rsidR="005B6C99" w:rsidRPr="000E7E08" w:rsidRDefault="005B6C99" w:rsidP="00E231B2">
      <w:pPr>
        <w:pStyle w:val="NormalWeb"/>
        <w:keepNext/>
        <w:keepLines/>
        <w:shd w:val="clear" w:color="auto" w:fill="FFFFFF"/>
        <w:jc w:val="both"/>
        <w:rPr>
          <w:rFonts w:ascii="BBVABentonSansLight" w:hAnsi="BBVABentonSansLight"/>
          <w:i/>
          <w:color w:val="222222"/>
          <w:sz w:val="20"/>
          <w:szCs w:val="20"/>
        </w:rPr>
      </w:pPr>
      <w:r w:rsidRPr="000E7E08">
        <w:rPr>
          <w:rFonts w:ascii="BBVABentonSansLight" w:hAnsi="BBVABentonSansLight"/>
          <w:i/>
          <w:color w:val="222222"/>
          <w:sz w:val="20"/>
          <w:szCs w:val="20"/>
        </w:rPr>
        <w:t>(i)</w:t>
      </w:r>
      <w:r w:rsidR="00592B2A" w:rsidRPr="000E7E08">
        <w:rPr>
          <w:rFonts w:ascii="BBVABentonSansLight" w:hAnsi="BBVABentonSansLight"/>
          <w:i/>
          <w:color w:val="222222"/>
          <w:sz w:val="20"/>
          <w:szCs w:val="20"/>
        </w:rPr>
        <w:t>  </w:t>
      </w:r>
      <w:r w:rsidRPr="000E7E08">
        <w:rPr>
          <w:rFonts w:ascii="BBVABentonSansLight" w:hAnsi="BBVABentonSansLight"/>
          <w:i/>
          <w:color w:val="222222"/>
          <w:sz w:val="20"/>
          <w:szCs w:val="20"/>
        </w:rPr>
        <w:t>las decisiones y acciones para la gestión y administración de los Activos se ajustan, en todo momento, a la defensa de los intereses de los Propietarios en relación con sus Activos; y</w:t>
      </w:r>
    </w:p>
    <w:p w14:paraId="4A655554" w14:textId="150BD9F8" w:rsidR="005B6C99" w:rsidRPr="000E7E08" w:rsidRDefault="005B6C99" w:rsidP="00E231B2">
      <w:pPr>
        <w:pStyle w:val="NormalWeb"/>
        <w:keepNext/>
        <w:keepLines/>
        <w:shd w:val="clear" w:color="auto" w:fill="FFFFFF"/>
        <w:jc w:val="both"/>
        <w:rPr>
          <w:rFonts w:ascii="BBVABentonSansLight" w:hAnsi="BBVABentonSansLight"/>
          <w:i/>
          <w:color w:val="222222"/>
          <w:sz w:val="20"/>
          <w:szCs w:val="20"/>
        </w:rPr>
      </w:pPr>
      <w:r w:rsidRPr="000E7E08">
        <w:rPr>
          <w:rFonts w:ascii="BBVABentonSansLight" w:hAnsi="BBVABentonSansLight"/>
          <w:i/>
          <w:color w:val="222222"/>
          <w:sz w:val="20"/>
          <w:szCs w:val="20"/>
        </w:rPr>
        <w:t>(ii)</w:t>
      </w:r>
      <w:r w:rsidR="00592B2A" w:rsidRPr="000E7E08">
        <w:rPr>
          <w:rFonts w:ascii="BBVABentonSansLight" w:hAnsi="BBVABentonSansLight"/>
          <w:i/>
          <w:color w:val="222222"/>
          <w:sz w:val="20"/>
          <w:szCs w:val="20"/>
        </w:rPr>
        <w:t xml:space="preserve">  </w:t>
      </w:r>
      <w:r w:rsidRPr="000E7E08">
        <w:rPr>
          <w:rFonts w:ascii="BBVABentonSansLight" w:hAnsi="BBVABentonSansLight"/>
          <w:i/>
          <w:color w:val="222222"/>
          <w:sz w:val="20"/>
          <w:szCs w:val="20"/>
        </w:rPr>
        <w:t>se cumplen las disposiciones del presente Contrato y, en particular, el Anexo 3.1.1.</w:t>
      </w:r>
    </w:p>
    <w:p w14:paraId="2C875BFF" w14:textId="77777777" w:rsidR="005B6C99" w:rsidRPr="000E7E08" w:rsidRDefault="005B6C99" w:rsidP="002D7E37">
      <w:pPr>
        <w:pStyle w:val="NormalWeb"/>
        <w:keepNext/>
        <w:keepLines/>
        <w:numPr>
          <w:ilvl w:val="0"/>
          <w:numId w:val="7"/>
        </w:numPr>
        <w:shd w:val="clear" w:color="auto" w:fill="FFFFFF"/>
        <w:spacing w:before="0" w:beforeAutospacing="0" w:after="0" w:afterAutospacing="0"/>
        <w:ind w:left="567" w:hanging="283"/>
        <w:jc w:val="both"/>
        <w:rPr>
          <w:rFonts w:ascii="BBVABentonSansLight" w:hAnsi="BBVABentonSansLight"/>
          <w:i/>
          <w:color w:val="222222"/>
          <w:sz w:val="20"/>
          <w:szCs w:val="20"/>
        </w:rPr>
      </w:pPr>
      <w:r w:rsidRPr="000E7E08">
        <w:rPr>
          <w:rFonts w:ascii="BBVABentonSansLight" w:hAnsi="BBVABentonSansLight"/>
          <w:i/>
          <w:color w:val="222222"/>
          <w:sz w:val="20"/>
          <w:szCs w:val="20"/>
        </w:rPr>
        <w:t>En caso de situaciones en las que el cumplimiento de ciertos aspectos del Contrato implique o pueda implicar, en opinión del Proveedor de Servicios, un perjuicio para los Propietarios, la asunción por parte de los Propietarios de riesgos significativos de cualquier naturaleza, o un daño a su reputación, el Proveedor de Servicios notificará a los Propietarios por adelantado de estas situaciones y actuará de conformidad con las instrucciones dadas por los Propietarios a este respecto.</w:t>
      </w:r>
    </w:p>
    <w:p w14:paraId="5FE10F5D" w14:textId="77777777" w:rsidR="005B6C99" w:rsidRPr="000E7E08" w:rsidRDefault="005B6C99" w:rsidP="002D7E37">
      <w:pPr>
        <w:pStyle w:val="NormalWeb"/>
        <w:keepNext/>
        <w:keepLines/>
        <w:numPr>
          <w:ilvl w:val="0"/>
          <w:numId w:val="7"/>
        </w:numPr>
        <w:shd w:val="clear" w:color="auto" w:fill="FFFFFF"/>
        <w:spacing w:before="0" w:beforeAutospacing="0" w:after="0" w:afterAutospacing="0"/>
        <w:ind w:left="567" w:hanging="283"/>
        <w:jc w:val="both"/>
        <w:rPr>
          <w:rFonts w:ascii="BBVABentonSansLight" w:hAnsi="BBVABentonSansLight"/>
          <w:i/>
          <w:color w:val="222222"/>
          <w:sz w:val="20"/>
          <w:szCs w:val="20"/>
        </w:rPr>
      </w:pPr>
      <w:r w:rsidRPr="000E7E08">
        <w:rPr>
          <w:rFonts w:ascii="BBVABentonSansLight" w:hAnsi="BBVABentonSansLight"/>
          <w:i/>
          <w:color w:val="222222"/>
          <w:sz w:val="20"/>
          <w:szCs w:val="20"/>
        </w:rPr>
        <w:t>En caso de que haya deficiencias o puntos débiles en el sistema del Proveedor de Servicios de control interno, o en caso de que haya efectos adversos relacionados con el sistema de control interno del Proveedor de Servicios de la gestión y administración de los Activos, el Proveedor de Servicios tomará las medidas necesarias para solucionarlo.</w:t>
      </w:r>
    </w:p>
    <w:p w14:paraId="39860019" w14:textId="77777777" w:rsidR="00C0262C" w:rsidRPr="000E7E08" w:rsidRDefault="005B6C99" w:rsidP="002D7E37">
      <w:pPr>
        <w:pStyle w:val="NormalWeb"/>
        <w:keepNext/>
        <w:keepLines/>
        <w:numPr>
          <w:ilvl w:val="0"/>
          <w:numId w:val="7"/>
        </w:numPr>
        <w:shd w:val="clear" w:color="auto" w:fill="FFFFFF"/>
        <w:spacing w:before="0" w:beforeAutospacing="0" w:after="0" w:afterAutospacing="0"/>
        <w:ind w:left="568" w:hanging="284"/>
        <w:jc w:val="both"/>
        <w:rPr>
          <w:rFonts w:ascii="BBVABentonSansLight" w:hAnsi="BBVABentonSansLight"/>
          <w:i/>
          <w:color w:val="222222"/>
          <w:sz w:val="20"/>
          <w:szCs w:val="20"/>
        </w:rPr>
      </w:pPr>
      <w:r w:rsidRPr="000E7E08">
        <w:rPr>
          <w:rFonts w:ascii="BBVABentonSansLight" w:hAnsi="BBVABentonSansLight"/>
          <w:i/>
          <w:color w:val="222222"/>
          <w:sz w:val="20"/>
          <w:szCs w:val="20"/>
        </w:rPr>
        <w:t>El Administrador de Cuentas Clave (tal y como se define en la Cláusula 11.3 más adelante) será el miembro del Proveedor de Servicios responsable de todos los aspectos relacionados con el control interno de las operaciones de gestión y administración de los Activos.</w:t>
      </w:r>
    </w:p>
    <w:p w14:paraId="12B6672C" w14:textId="301069E8" w:rsidR="005B6C99" w:rsidRPr="000E7E08" w:rsidRDefault="002D7E37" w:rsidP="002D7E37">
      <w:pPr>
        <w:pStyle w:val="NormalWeb"/>
        <w:keepNext/>
        <w:keepLines/>
        <w:numPr>
          <w:ilvl w:val="0"/>
          <w:numId w:val="7"/>
        </w:numPr>
        <w:shd w:val="clear" w:color="auto" w:fill="FFFFFF"/>
        <w:spacing w:before="0" w:beforeAutospacing="0" w:after="0" w:afterAutospacing="0"/>
        <w:ind w:left="568" w:hanging="284"/>
        <w:jc w:val="both"/>
        <w:rPr>
          <w:rFonts w:ascii="BBVABentonSansLight" w:hAnsi="BBVABentonSansLight"/>
          <w:i/>
          <w:color w:val="222222"/>
          <w:sz w:val="20"/>
          <w:szCs w:val="20"/>
        </w:rPr>
      </w:pPr>
      <w:r w:rsidRPr="000E7E08">
        <w:rPr>
          <w:rFonts w:ascii="BBVABentonSansLight" w:hAnsi="BBVABentonSansLight"/>
          <w:i/>
          <w:color w:val="222222"/>
          <w:sz w:val="20"/>
          <w:szCs w:val="20"/>
        </w:rPr>
        <w:t xml:space="preserve">En base </w:t>
      </w:r>
      <w:r w:rsidR="005B6C99" w:rsidRPr="000E7E08">
        <w:rPr>
          <w:rFonts w:ascii="BBVABentonSansLight" w:hAnsi="BBVABentonSansLight"/>
          <w:i/>
          <w:color w:val="222222"/>
          <w:sz w:val="20"/>
          <w:szCs w:val="20"/>
        </w:rPr>
        <w:t>al análisis y conocimiento adquirido por los Propietarios de la información resultante de los diferentes procesos desempeñados en cada momento por el personal del Proveedor de Servicios, los Propietarios podrán realizar peticiones adicionales de información, así como de documentación de apoyo, en relación con los controles llevados a cabo por el Proveedor de Servicios y las pruebas existentes de éstos, siempre que dichas peticiones sean razonables y no impliquen costes significativos para el Proveedor de Servicios. El Administrador de Cuentas Clave canalizará la gestión de las peticiones que tengan que atenderse en el plazo establecido por escrito, siempre que dicho plazo sea suficiente para que el Proveedor de Servicios pueda dar respuesta a las mismas.</w:t>
      </w:r>
    </w:p>
    <w:p w14:paraId="00576FB0" w14:textId="77777777" w:rsidR="00F97D95" w:rsidRPr="000E7E08" w:rsidRDefault="005B6C99" w:rsidP="00E231B2">
      <w:pPr>
        <w:pStyle w:val="NormalWeb"/>
        <w:keepNext/>
        <w:keepLines/>
        <w:shd w:val="clear" w:color="auto" w:fill="FFFFFF"/>
        <w:jc w:val="both"/>
        <w:rPr>
          <w:rFonts w:ascii="BBVABentonSansLight" w:hAnsi="BBVABentonSansLight"/>
          <w:i/>
          <w:color w:val="222222"/>
          <w:sz w:val="20"/>
          <w:szCs w:val="20"/>
          <w:u w:val="single"/>
        </w:rPr>
      </w:pPr>
      <w:r w:rsidRPr="000E7E08">
        <w:rPr>
          <w:rFonts w:ascii="BBVABentonSansLight" w:hAnsi="BBVABentonSansLight"/>
          <w:i/>
          <w:color w:val="222222"/>
          <w:sz w:val="20"/>
          <w:szCs w:val="20"/>
          <w:u w:val="single"/>
        </w:rPr>
        <w:lastRenderedPageBreak/>
        <w:t>(b)</w:t>
      </w:r>
      <w:r w:rsidR="00592B2A" w:rsidRPr="000E7E08">
        <w:rPr>
          <w:rFonts w:ascii="BBVABentonSansLight" w:hAnsi="BBVABentonSansLight"/>
          <w:i/>
          <w:color w:val="222222"/>
          <w:sz w:val="20"/>
          <w:szCs w:val="20"/>
          <w:u w:val="single"/>
        </w:rPr>
        <w:t> </w:t>
      </w:r>
      <w:r w:rsidRPr="000E7E08">
        <w:rPr>
          <w:rFonts w:ascii="BBVABentonSansLight" w:hAnsi="BBVABentonSansLight"/>
          <w:i/>
          <w:color w:val="222222"/>
          <w:sz w:val="20"/>
          <w:szCs w:val="20"/>
          <w:u w:val="single"/>
        </w:rPr>
        <w:t>Mapa de riesgos y procedimiento de autoevaluación. </w:t>
      </w:r>
    </w:p>
    <w:p w14:paraId="7AA0CD63" w14:textId="35646703" w:rsidR="005B6C99" w:rsidRPr="000E7E08" w:rsidRDefault="005B6C99" w:rsidP="00E231B2">
      <w:pPr>
        <w:pStyle w:val="NormalWeb"/>
        <w:keepNext/>
        <w:keepLines/>
        <w:shd w:val="clear" w:color="auto" w:fill="FFFFFF"/>
        <w:jc w:val="both"/>
        <w:rPr>
          <w:rFonts w:ascii="BBVABentonSansLight" w:hAnsi="BBVABentonSansLight"/>
          <w:i/>
          <w:color w:val="222222"/>
          <w:sz w:val="20"/>
          <w:szCs w:val="20"/>
        </w:rPr>
      </w:pPr>
      <w:r w:rsidRPr="000E7E08">
        <w:rPr>
          <w:rFonts w:ascii="BBVABentonSansLight" w:hAnsi="BBVABentonSansLight"/>
          <w:i/>
          <w:color w:val="222222"/>
          <w:sz w:val="20"/>
          <w:szCs w:val="20"/>
        </w:rPr>
        <w:t xml:space="preserve">El Proveedor de Servicios se compromete a crear un mapa de riesgos para la gestión y </w:t>
      </w:r>
      <w:r w:rsidR="00687B20" w:rsidRPr="000E7E08">
        <w:rPr>
          <w:rFonts w:ascii="BBVABentonSansLight" w:hAnsi="BBVABentonSansLight"/>
          <w:i/>
          <w:color w:val="222222"/>
          <w:sz w:val="20"/>
          <w:szCs w:val="20"/>
        </w:rPr>
        <w:t>administración de los Activos. </w:t>
      </w:r>
      <w:r w:rsidRPr="000E7E08">
        <w:rPr>
          <w:rFonts w:ascii="BBVABentonSansLight" w:hAnsi="BBVABentonSansLight"/>
          <w:i/>
          <w:color w:val="222222"/>
          <w:sz w:val="20"/>
          <w:szCs w:val="20"/>
        </w:rPr>
        <w:t>Dicho mapa de riesgos respetará unas pautas acordadas entre las Partes en los Protocolos en términos de tipología, descripción e impacto cualitativo y cuantitativo potencial de los acontecimientos. El Proveedor de Servicios facilitará este mapa a los Propietarios para que lo revisen con la frecuencia y en los términos acordados en los Protocolos.</w:t>
      </w:r>
    </w:p>
    <w:p w14:paraId="05F436F8" w14:textId="77777777" w:rsidR="005B6C99" w:rsidRPr="000E7E08" w:rsidRDefault="005B6C99" w:rsidP="00E231B2">
      <w:pPr>
        <w:pStyle w:val="NormalWeb"/>
        <w:keepNext/>
        <w:keepLines/>
        <w:shd w:val="clear" w:color="auto" w:fill="FFFFFF"/>
        <w:jc w:val="both"/>
        <w:rPr>
          <w:rFonts w:ascii="BBVABentonSansLight" w:hAnsi="BBVABentonSansLight"/>
          <w:i/>
          <w:color w:val="222222"/>
          <w:sz w:val="20"/>
          <w:szCs w:val="20"/>
        </w:rPr>
      </w:pPr>
      <w:r w:rsidRPr="000E7E08">
        <w:rPr>
          <w:rFonts w:ascii="BBVABentonSansLight" w:hAnsi="BBVABentonSansLight"/>
          <w:i/>
          <w:color w:val="222222"/>
          <w:sz w:val="20"/>
          <w:szCs w:val="20"/>
        </w:rPr>
        <w:t>En relación con los riesgos identificados en el mapa al que se hace referencia en el párrafo anterior, los Propietarios podrán pedir de manera razonable al Proveedor de Servicios que elabore una evaluación para identificar las deficiencias y puntos débiles del control interno de los procesos de gestión y administración de los Activos, su impacto predecible y las medidas para acordar su modificación o mitigación. El método utilizado para esta evaluación tendrá que haberse acordado previamente entre las Partes en el Protocolo correspondiente. En lo que respecta a los posibles fallos operativos (es decir, imposición de penalizaciones o multas) en la administración y gestión de los Activos, el Proveedor de Servicios tendrá que comunicarlos a los Propietarios antes de que realicen su valoración contable a los efectos de coordinar la autorización, si corresponde, de los mismos por parte de los Propietarios.</w:t>
      </w:r>
    </w:p>
    <w:p w14:paraId="67D0C125" w14:textId="77777777" w:rsidR="00F97D95" w:rsidRPr="000E7E08" w:rsidRDefault="005B6C99" w:rsidP="00E231B2">
      <w:pPr>
        <w:pStyle w:val="NormalWeb"/>
        <w:keepNext/>
        <w:keepLines/>
        <w:shd w:val="clear" w:color="auto" w:fill="FFFFFF"/>
        <w:jc w:val="both"/>
        <w:rPr>
          <w:rFonts w:ascii="BBVABentonSansLight" w:hAnsi="BBVABentonSansLight"/>
          <w:i/>
          <w:color w:val="222222"/>
          <w:sz w:val="20"/>
          <w:szCs w:val="20"/>
        </w:rPr>
      </w:pPr>
      <w:r w:rsidRPr="000E7E08">
        <w:rPr>
          <w:rFonts w:ascii="BBVABentonSansLight" w:hAnsi="BBVABentonSansLight"/>
          <w:i/>
          <w:color w:val="222222"/>
          <w:sz w:val="20"/>
          <w:szCs w:val="20"/>
        </w:rPr>
        <w:t>(c)</w:t>
      </w:r>
      <w:r w:rsidR="00687B20" w:rsidRPr="000E7E08">
        <w:rPr>
          <w:rFonts w:ascii="BBVABentonSansLight" w:hAnsi="BBVABentonSansLight"/>
          <w:i/>
          <w:color w:val="222222"/>
          <w:sz w:val="20"/>
          <w:szCs w:val="20"/>
        </w:rPr>
        <w:t>  </w:t>
      </w:r>
      <w:r w:rsidRPr="000E7E08">
        <w:rPr>
          <w:rFonts w:ascii="BBVABentonSansLight" w:hAnsi="BBVABentonSansLight"/>
          <w:i/>
          <w:color w:val="222222"/>
          <w:sz w:val="20"/>
          <w:szCs w:val="20"/>
          <w:u w:val="single"/>
        </w:rPr>
        <w:t>Asignación de los equipos.</w:t>
      </w:r>
      <w:r w:rsidRPr="000E7E08">
        <w:rPr>
          <w:rFonts w:ascii="BBVABentonSansLight" w:hAnsi="BBVABentonSansLight"/>
          <w:i/>
          <w:color w:val="222222"/>
          <w:sz w:val="20"/>
          <w:szCs w:val="20"/>
        </w:rPr>
        <w:t> </w:t>
      </w:r>
    </w:p>
    <w:p w14:paraId="04ED8012" w14:textId="67819FD9" w:rsidR="005B6C99" w:rsidRPr="000E7E08" w:rsidRDefault="005B6C99" w:rsidP="00E231B2">
      <w:pPr>
        <w:pStyle w:val="NormalWeb"/>
        <w:keepNext/>
        <w:keepLines/>
        <w:shd w:val="clear" w:color="auto" w:fill="FFFFFF"/>
        <w:jc w:val="both"/>
        <w:rPr>
          <w:rFonts w:ascii="BBVABentonSansLight" w:hAnsi="BBVABentonSansLight"/>
          <w:i/>
          <w:color w:val="222222"/>
          <w:sz w:val="20"/>
          <w:szCs w:val="20"/>
        </w:rPr>
      </w:pPr>
      <w:r w:rsidRPr="000E7E08">
        <w:rPr>
          <w:rFonts w:ascii="BBVABentonSansLight" w:hAnsi="BBVABentonSansLight"/>
          <w:i/>
          <w:color w:val="222222"/>
          <w:sz w:val="20"/>
          <w:szCs w:val="20"/>
        </w:rPr>
        <w:t>El Proveedor de Servicios tendrá la cantidad de trabajadores requerida y con el perfil profesional adecuado como para poder desempeñar las actividades de auditoría interna en relación con los elementos del sistema de control interno respecto de los Servicios prestados</w:t>
      </w:r>
      <w:r w:rsidR="000E7E08">
        <w:rPr>
          <w:rFonts w:ascii="BBVABentonSansLight" w:hAnsi="BBVABentonSansLight"/>
          <w:i/>
          <w:color w:val="222222"/>
          <w:sz w:val="20"/>
          <w:szCs w:val="20"/>
        </w:rPr>
        <w:t>….”</w:t>
      </w:r>
    </w:p>
    <w:p w14:paraId="39EAC8A9" w14:textId="2A8B02E5" w:rsidR="009A48DD" w:rsidRDefault="00AC497F" w:rsidP="008930A8">
      <w:pPr>
        <w:pStyle w:val="LO-normal"/>
        <w:keepNext/>
        <w:keepLines/>
        <w:numPr>
          <w:ilvl w:val="0"/>
          <w:numId w:val="1"/>
        </w:numPr>
        <w:spacing w:before="100" w:beforeAutospacing="1" w:after="100" w:afterAutospacing="1"/>
        <w:jc w:val="both"/>
        <w:rPr>
          <w:rFonts w:ascii="BBVABentonSansLight" w:eastAsia="BBVABentonSansLight" w:hAnsi="BBVABentonSansLight" w:cs="BBVABentonSansLight"/>
          <w:b/>
          <w:color w:val="002060"/>
          <w:sz w:val="24"/>
          <w:szCs w:val="24"/>
        </w:rPr>
      </w:pPr>
      <w:r>
        <w:rPr>
          <w:rFonts w:ascii="BBVABentonSansLight" w:eastAsia="BBVABentonSansLight" w:hAnsi="BBVABentonSansLight" w:cs="BBVABentonSansLight"/>
          <w:b/>
          <w:color w:val="002060"/>
          <w:sz w:val="24"/>
          <w:szCs w:val="24"/>
        </w:rPr>
        <w:t>Directrices</w:t>
      </w:r>
      <w:r w:rsidR="003630E9">
        <w:rPr>
          <w:rFonts w:ascii="BBVABentonSansLight" w:eastAsia="BBVABentonSansLight" w:hAnsi="BBVABentonSansLight" w:cs="BBVABentonSansLight"/>
          <w:b/>
          <w:color w:val="002060"/>
          <w:sz w:val="24"/>
          <w:szCs w:val="24"/>
        </w:rPr>
        <w:t xml:space="preserve"> operativas</w:t>
      </w:r>
      <w:r w:rsidR="00AF7B35">
        <w:rPr>
          <w:rFonts w:ascii="BBVABentonSansLight" w:eastAsia="BBVABentonSansLight" w:hAnsi="BBVABentonSansLight" w:cs="BBVABentonSansLight"/>
          <w:b/>
          <w:color w:val="002060"/>
          <w:sz w:val="24"/>
          <w:szCs w:val="24"/>
        </w:rPr>
        <w:t xml:space="preserve">. </w:t>
      </w:r>
    </w:p>
    <w:p w14:paraId="1D41D389" w14:textId="1F4A1200" w:rsidR="00AC497F" w:rsidRPr="00FA26D7" w:rsidRDefault="00AC497F" w:rsidP="00E231B2">
      <w:pPr>
        <w:pStyle w:val="LO-normal"/>
        <w:keepNext/>
        <w:keepLines/>
        <w:spacing w:before="100" w:beforeAutospacing="1" w:after="100" w:afterAutospacing="1"/>
        <w:jc w:val="both"/>
        <w:rPr>
          <w:rFonts w:ascii="BBVABentonSansLight" w:eastAsia="BBVABentonSansLight" w:hAnsi="BBVABentonSansLight" w:cs="BBVABentonSansLight"/>
          <w:color w:val="000000"/>
          <w:highlight w:val="white"/>
        </w:rPr>
      </w:pPr>
      <w:r w:rsidRPr="00FA26D7">
        <w:rPr>
          <w:rFonts w:ascii="BBVABentonSansLight" w:eastAsia="BBVABentonSansLight" w:hAnsi="BBVABentonSansLight" w:cs="BBVABentonSansLight"/>
          <w:color w:val="000000"/>
          <w:highlight w:val="white"/>
        </w:rPr>
        <w:t>En base a lo anterior</w:t>
      </w:r>
      <w:r w:rsidR="008918E4">
        <w:rPr>
          <w:rFonts w:ascii="BBVABentonSansLight" w:eastAsia="BBVABentonSansLight" w:hAnsi="BBVABentonSansLight" w:cs="BBVABentonSansLight"/>
          <w:color w:val="000000"/>
          <w:highlight w:val="white"/>
        </w:rPr>
        <w:t>, HAYA realizará las siguientes actividades:</w:t>
      </w:r>
      <w:r w:rsidRPr="00FA26D7">
        <w:rPr>
          <w:rFonts w:ascii="BBVABentonSansLight" w:eastAsia="BBVABentonSansLight" w:hAnsi="BBVABentonSansLight" w:cs="BBVABentonSansLight"/>
          <w:color w:val="000000"/>
          <w:highlight w:val="white"/>
        </w:rPr>
        <w:t xml:space="preserve"> </w:t>
      </w:r>
    </w:p>
    <w:p w14:paraId="01D9CAD0" w14:textId="32128C93" w:rsidR="008918E4" w:rsidRDefault="008918E4" w:rsidP="00E231B2">
      <w:pPr>
        <w:pStyle w:val="LO-normal"/>
        <w:keepNext/>
        <w:keepLines/>
        <w:numPr>
          <w:ilvl w:val="1"/>
          <w:numId w:val="4"/>
        </w:numPr>
        <w:spacing w:before="100" w:beforeAutospacing="1" w:after="100" w:afterAutospacing="1"/>
        <w:jc w:val="both"/>
        <w:rPr>
          <w:rFonts w:ascii="BBVABentonSansLight" w:eastAsia="BBVABentonSansLight" w:hAnsi="BBVABentonSansLight" w:cs="BBVABentonSansLight"/>
          <w:color w:val="000000" w:themeColor="text1"/>
        </w:rPr>
      </w:pPr>
      <w:r>
        <w:rPr>
          <w:rFonts w:ascii="BBVABentonSansLight" w:eastAsia="BBVABentonSansLight" w:hAnsi="BBVABentonSansLight" w:cs="BBVABentonSansLight"/>
          <w:color w:val="000000" w:themeColor="text1"/>
        </w:rPr>
        <w:t>Durante el primer mes de cada año, enviará desde el área de Control Interno a EGI BBVA el plan de acción a llevar a cabo durante el año en curso.</w:t>
      </w:r>
    </w:p>
    <w:p w14:paraId="1F87A6B1" w14:textId="35D60F13" w:rsidR="008918E4" w:rsidRDefault="008918E4" w:rsidP="00E231B2">
      <w:pPr>
        <w:pStyle w:val="LO-normal"/>
        <w:keepNext/>
        <w:keepLines/>
        <w:numPr>
          <w:ilvl w:val="1"/>
          <w:numId w:val="4"/>
        </w:numPr>
        <w:spacing w:before="100" w:beforeAutospacing="1" w:after="100" w:afterAutospacing="1"/>
        <w:jc w:val="both"/>
        <w:rPr>
          <w:rFonts w:ascii="BBVABentonSansLight" w:eastAsia="BBVABentonSansLight" w:hAnsi="BBVABentonSansLight" w:cs="BBVABentonSansLight"/>
          <w:color w:val="000000" w:themeColor="text1"/>
        </w:rPr>
      </w:pPr>
      <w:r>
        <w:rPr>
          <w:rFonts w:ascii="BBVABentonSansLight" w:eastAsia="BBVABentonSansLight" w:hAnsi="BBVABentonSansLight" w:cs="BBVABentonSansLight"/>
          <w:color w:val="000000" w:themeColor="text1"/>
        </w:rPr>
        <w:t xml:space="preserve">En dicho plan incluirá detalladamente el marco de control a aplicar en función del análisis </w:t>
      </w:r>
      <w:proofErr w:type="gramStart"/>
      <w:r>
        <w:rPr>
          <w:rFonts w:ascii="BBVABentonSansLight" w:eastAsia="BBVABentonSansLight" w:hAnsi="BBVABentonSansLight" w:cs="BBVABentonSansLight"/>
          <w:color w:val="000000" w:themeColor="text1"/>
        </w:rPr>
        <w:t>del  mapa</w:t>
      </w:r>
      <w:proofErr w:type="gramEnd"/>
      <w:r>
        <w:rPr>
          <w:rFonts w:ascii="BBVABentonSansLight" w:eastAsia="BBVABentonSansLight" w:hAnsi="BBVABentonSansLight" w:cs="BBVABentonSansLight"/>
          <w:color w:val="000000" w:themeColor="text1"/>
        </w:rPr>
        <w:t xml:space="preserve"> de riesgos de cada uno de los procesos,</w:t>
      </w:r>
      <w:r w:rsidR="003E78DB">
        <w:rPr>
          <w:rFonts w:ascii="BBVABentonSansLight" w:eastAsia="BBVABentonSansLight" w:hAnsi="BBVABentonSansLight" w:cs="BBVABentonSansLight"/>
          <w:color w:val="000000" w:themeColor="text1"/>
        </w:rPr>
        <w:t xml:space="preserve"> </w:t>
      </w:r>
      <w:r>
        <w:rPr>
          <w:rFonts w:ascii="BBVABentonSansLight" w:eastAsia="BBVABentonSansLight" w:hAnsi="BBVABentonSansLight" w:cs="BBVABentonSansLight"/>
          <w:color w:val="000000" w:themeColor="text1"/>
        </w:rPr>
        <w:t>las áreas a analizar y las operativas sujetas a los controles definidos</w:t>
      </w:r>
      <w:r w:rsidR="003E78DB">
        <w:rPr>
          <w:rFonts w:ascii="BBVABentonSansLight" w:eastAsia="BBVABentonSansLight" w:hAnsi="BBVABentonSansLight" w:cs="BBVABentonSansLight"/>
          <w:color w:val="000000" w:themeColor="text1"/>
        </w:rPr>
        <w:t xml:space="preserve"> (incluyendo los porcentajes de muestras a analizar, criterios, fuentes de información, sistemas </w:t>
      </w:r>
      <w:r w:rsidR="00874434">
        <w:rPr>
          <w:rFonts w:ascii="BBVABentonSansLight" w:eastAsia="BBVABentonSansLight" w:hAnsi="BBVABentonSansLight" w:cs="BBVABentonSansLight"/>
          <w:color w:val="000000" w:themeColor="text1"/>
        </w:rPr>
        <w:t xml:space="preserve">y documentación </w:t>
      </w:r>
      <w:r w:rsidR="003E78DB">
        <w:rPr>
          <w:rFonts w:ascii="BBVABentonSansLight" w:eastAsia="BBVABentonSansLight" w:hAnsi="BBVABentonSansLight" w:cs="BBVABentonSansLight"/>
          <w:color w:val="000000" w:themeColor="text1"/>
        </w:rPr>
        <w:t xml:space="preserve">soporte, </w:t>
      </w:r>
      <w:r w:rsidR="008930A8">
        <w:rPr>
          <w:rFonts w:ascii="BBVABentonSansLight" w:eastAsia="BBVABentonSansLight" w:hAnsi="BBVABentonSansLight" w:cs="BBVABentonSansLight"/>
          <w:color w:val="000000" w:themeColor="text1"/>
        </w:rPr>
        <w:t>etc.</w:t>
      </w:r>
      <w:r w:rsidR="003E78DB">
        <w:rPr>
          <w:rFonts w:ascii="BBVABentonSansLight" w:eastAsia="BBVABentonSansLight" w:hAnsi="BBVABentonSansLight" w:cs="BBVABentonSansLight"/>
          <w:color w:val="000000" w:themeColor="text1"/>
        </w:rPr>
        <w:t>)</w:t>
      </w:r>
      <w:r>
        <w:rPr>
          <w:rFonts w:ascii="BBVABentonSansLight" w:eastAsia="BBVABentonSansLight" w:hAnsi="BBVABentonSansLight" w:cs="BBVABentonSansLight"/>
          <w:color w:val="000000" w:themeColor="text1"/>
        </w:rPr>
        <w:t>.</w:t>
      </w:r>
    </w:p>
    <w:p w14:paraId="419A5EA0" w14:textId="3163C537" w:rsidR="003E78DB" w:rsidRPr="008930A8" w:rsidRDefault="00F2182F" w:rsidP="00E231B2">
      <w:pPr>
        <w:pStyle w:val="LO-normal"/>
        <w:keepNext/>
        <w:keepLines/>
        <w:numPr>
          <w:ilvl w:val="1"/>
          <w:numId w:val="4"/>
        </w:numPr>
        <w:spacing w:before="100" w:beforeAutospacing="1" w:after="100" w:afterAutospacing="1"/>
        <w:jc w:val="both"/>
        <w:rPr>
          <w:rFonts w:ascii="BBVABentonSansLight" w:eastAsia="BBVABentonSansLight" w:hAnsi="BBVABentonSansLight" w:cs="BBVABentonSansLight"/>
          <w:color w:val="000000" w:themeColor="text1"/>
        </w:rPr>
      </w:pPr>
      <w:r w:rsidRPr="008930A8">
        <w:rPr>
          <w:rFonts w:ascii="BBVABentonSansLight" w:eastAsia="BBVABentonSansLight" w:hAnsi="BBVABentonSansLight" w:cs="BBVABentonSansLight"/>
          <w:color w:val="000000" w:themeColor="text1"/>
        </w:rPr>
        <w:t>La planificación de procesos de la matriz de riesgos BBVA – H</w:t>
      </w:r>
      <w:r w:rsidR="008B1FA0" w:rsidRPr="008930A8">
        <w:rPr>
          <w:rFonts w:ascii="BBVABentonSansLight" w:eastAsia="BBVABentonSansLight" w:hAnsi="BBVABentonSansLight" w:cs="BBVABentonSansLight"/>
          <w:color w:val="000000" w:themeColor="text1"/>
        </w:rPr>
        <w:t>aya</w:t>
      </w:r>
      <w:r w:rsidRPr="008930A8">
        <w:rPr>
          <w:rFonts w:ascii="BBVABentonSansLight" w:eastAsia="BBVABentonSansLight" w:hAnsi="BBVABentonSansLight" w:cs="BBVABentonSansLight"/>
          <w:color w:val="000000" w:themeColor="text1"/>
        </w:rPr>
        <w:t xml:space="preserve"> a revisar anualmente </w:t>
      </w:r>
      <w:r w:rsidR="00861979" w:rsidRPr="008930A8">
        <w:rPr>
          <w:rFonts w:ascii="BBVABentonSansLight" w:eastAsia="BBVABentonSansLight" w:hAnsi="BBVABentonSansLight" w:cs="BBVABentonSansLight"/>
          <w:color w:val="000000" w:themeColor="text1"/>
        </w:rPr>
        <w:t>será r</w:t>
      </w:r>
      <w:r w:rsidRPr="008930A8">
        <w:rPr>
          <w:rFonts w:ascii="BBVABentonSansLight" w:eastAsia="BBVABentonSansLight" w:hAnsi="BBVABentonSansLight" w:cs="BBVABentonSansLight"/>
          <w:color w:val="000000" w:themeColor="text1"/>
        </w:rPr>
        <w:t xml:space="preserve">evisado y aprobado </w:t>
      </w:r>
      <w:r w:rsidR="008930A8" w:rsidRPr="008930A8">
        <w:rPr>
          <w:rFonts w:ascii="BBVABentonSansLight" w:eastAsia="BBVABentonSansLight" w:hAnsi="BBVABentonSansLight" w:cs="BBVABentonSansLight"/>
          <w:color w:val="000000" w:themeColor="text1"/>
        </w:rPr>
        <w:t>por la</w:t>
      </w:r>
      <w:r w:rsidR="00604B7C" w:rsidRPr="008930A8">
        <w:rPr>
          <w:rFonts w:ascii="BBVABentonSansLight" w:eastAsia="BBVABentonSansLight" w:hAnsi="BBVABentonSansLight" w:cs="BBVABentonSansLight"/>
          <w:color w:val="000000" w:themeColor="text1"/>
        </w:rPr>
        <w:t xml:space="preserve"> </w:t>
      </w:r>
      <w:r w:rsidRPr="008930A8">
        <w:rPr>
          <w:rFonts w:ascii="BBVABentonSansLight" w:eastAsia="BBVABentonSansLight" w:hAnsi="BBVABentonSansLight" w:cs="BBVABentonSansLight"/>
          <w:color w:val="000000" w:themeColor="text1"/>
        </w:rPr>
        <w:t>Directo</w:t>
      </w:r>
      <w:r w:rsidR="00604B7C" w:rsidRPr="008930A8">
        <w:rPr>
          <w:rFonts w:ascii="BBVABentonSansLight" w:eastAsia="BBVABentonSansLight" w:hAnsi="BBVABentonSansLight" w:cs="BBVABentonSansLight"/>
          <w:color w:val="000000" w:themeColor="text1"/>
        </w:rPr>
        <w:t>ra</w:t>
      </w:r>
      <w:r w:rsidRPr="008930A8">
        <w:rPr>
          <w:rFonts w:ascii="BBVABentonSansLight" w:eastAsia="BBVABentonSansLight" w:hAnsi="BBVABentonSansLight" w:cs="BBVABentonSansLight"/>
          <w:color w:val="000000" w:themeColor="text1"/>
        </w:rPr>
        <w:t xml:space="preserve"> de Auditoria y Cumplimiento</w:t>
      </w:r>
      <w:r w:rsidR="00861979" w:rsidRPr="008930A8">
        <w:rPr>
          <w:rFonts w:ascii="BBVABentonSansLight" w:eastAsia="BBVABentonSansLight" w:hAnsi="BBVABentonSansLight" w:cs="BBVABentonSansLight"/>
          <w:color w:val="000000" w:themeColor="text1"/>
        </w:rPr>
        <w:t>.</w:t>
      </w:r>
    </w:p>
    <w:p w14:paraId="220E9D91" w14:textId="77777777" w:rsidR="008918E4" w:rsidRDefault="008918E4" w:rsidP="00E231B2">
      <w:pPr>
        <w:pStyle w:val="LO-normal"/>
        <w:keepNext/>
        <w:keepLines/>
        <w:spacing w:before="100" w:beforeAutospacing="1" w:after="100" w:afterAutospacing="1"/>
        <w:jc w:val="both"/>
        <w:rPr>
          <w:rFonts w:ascii="BBVABentonSansLight" w:eastAsia="BBVABentonSansLight" w:hAnsi="BBVABentonSansLight" w:cs="BBVABentonSansLight"/>
          <w:color w:val="000000" w:themeColor="text1"/>
        </w:rPr>
      </w:pPr>
      <w:r>
        <w:rPr>
          <w:rFonts w:ascii="BBVABentonSansLight" w:eastAsia="BBVABentonSansLight" w:hAnsi="BBVABentonSansLight" w:cs="BBVABentonSansLight"/>
          <w:color w:val="000000" w:themeColor="text1"/>
        </w:rPr>
        <w:t>EGI BBVA, por su parte:</w:t>
      </w:r>
    </w:p>
    <w:p w14:paraId="3AFCEA33" w14:textId="77777777" w:rsidR="00A25EF7" w:rsidRDefault="008918E4" w:rsidP="00E231B2">
      <w:pPr>
        <w:pStyle w:val="LO-normal"/>
        <w:keepNext/>
        <w:keepLines/>
        <w:numPr>
          <w:ilvl w:val="1"/>
          <w:numId w:val="4"/>
        </w:numPr>
        <w:spacing w:before="100" w:beforeAutospacing="1" w:after="100" w:afterAutospacing="1"/>
        <w:jc w:val="both"/>
        <w:rPr>
          <w:rFonts w:ascii="BBVABentonSansLight" w:eastAsia="BBVABentonSansLight" w:hAnsi="BBVABentonSansLight" w:cs="BBVABentonSansLight"/>
          <w:color w:val="000000" w:themeColor="text1"/>
        </w:rPr>
      </w:pPr>
      <w:r>
        <w:rPr>
          <w:rFonts w:ascii="BBVABentonSansLight" w:eastAsia="BBVABentonSansLight" w:hAnsi="BBVABentonSansLight" w:cs="BBVABentonSansLight"/>
          <w:color w:val="000000" w:themeColor="text1"/>
        </w:rPr>
        <w:t>Analizará la información recibida</w:t>
      </w:r>
      <w:r w:rsidR="003F06BC">
        <w:rPr>
          <w:rFonts w:ascii="BBVABentonSansLight" w:eastAsia="BBVABentonSansLight" w:hAnsi="BBVABentonSansLight" w:cs="BBVABentonSansLight"/>
          <w:color w:val="000000" w:themeColor="text1"/>
        </w:rPr>
        <w:t xml:space="preserve"> en el plan</w:t>
      </w:r>
      <w:r>
        <w:rPr>
          <w:rFonts w:ascii="BBVABentonSansLight" w:eastAsia="BBVABentonSansLight" w:hAnsi="BBVABentonSansLight" w:cs="BBVABentonSansLight"/>
          <w:color w:val="000000" w:themeColor="text1"/>
        </w:rPr>
        <w:t xml:space="preserve">, debiendo obtener las aprobaciones necesarias según el esquema de Governance vigente </w:t>
      </w:r>
      <w:r w:rsidR="00A25EF7">
        <w:rPr>
          <w:rFonts w:ascii="BBVABentonSansLight" w:eastAsia="BBVABentonSansLight" w:hAnsi="BBVABentonSansLight" w:cs="BBVABentonSansLight"/>
          <w:color w:val="000000" w:themeColor="text1"/>
        </w:rPr>
        <w:t xml:space="preserve">en BBVA </w:t>
      </w:r>
      <w:r>
        <w:rPr>
          <w:rFonts w:ascii="BBVABentonSansLight" w:eastAsia="BBVABentonSansLight" w:hAnsi="BBVABentonSansLight" w:cs="BBVABentonSansLight"/>
          <w:color w:val="000000" w:themeColor="text1"/>
        </w:rPr>
        <w:t>(Comités correspondientes</w:t>
      </w:r>
      <w:r w:rsidR="00A25EF7">
        <w:rPr>
          <w:rFonts w:ascii="BBVABentonSansLight" w:eastAsia="BBVABentonSansLight" w:hAnsi="BBVABentonSansLight" w:cs="BBVABentonSansLight"/>
          <w:color w:val="000000" w:themeColor="text1"/>
        </w:rPr>
        <w:t xml:space="preserve"> en esta materia</w:t>
      </w:r>
      <w:r>
        <w:rPr>
          <w:rFonts w:ascii="BBVABentonSansLight" w:eastAsia="BBVABentonSansLight" w:hAnsi="BBVABentonSansLight" w:cs="BBVABentonSansLight"/>
          <w:color w:val="000000" w:themeColor="text1"/>
        </w:rPr>
        <w:t xml:space="preserve">). </w:t>
      </w:r>
    </w:p>
    <w:p w14:paraId="5687FFD4" w14:textId="13B17894" w:rsidR="008918E4" w:rsidRDefault="008918E4" w:rsidP="00E231B2">
      <w:pPr>
        <w:pStyle w:val="LO-normal"/>
        <w:keepNext/>
        <w:keepLines/>
        <w:numPr>
          <w:ilvl w:val="1"/>
          <w:numId w:val="4"/>
        </w:numPr>
        <w:spacing w:before="100" w:beforeAutospacing="1" w:after="100" w:afterAutospacing="1"/>
        <w:jc w:val="both"/>
        <w:rPr>
          <w:rFonts w:ascii="BBVABentonSansLight" w:eastAsia="BBVABentonSansLight" w:hAnsi="BBVABentonSansLight" w:cs="BBVABentonSansLight"/>
          <w:color w:val="000000" w:themeColor="text1"/>
        </w:rPr>
      </w:pPr>
      <w:r>
        <w:rPr>
          <w:rFonts w:ascii="BBVABentonSansLight" w:eastAsia="BBVABentonSansLight" w:hAnsi="BBVABentonSansLight" w:cs="BBVABentonSansLight"/>
          <w:color w:val="000000" w:themeColor="text1"/>
        </w:rPr>
        <w:t>En caso de sanción positiva, lo comunicará vía correo electrónico a Control Interno HAYA y en caso contrario</w:t>
      </w:r>
      <w:r w:rsidR="003E78DB">
        <w:rPr>
          <w:rFonts w:ascii="BBVABentonSansLight" w:eastAsia="BBVABentonSansLight" w:hAnsi="BBVABentonSansLight" w:cs="BBVABentonSansLight"/>
          <w:color w:val="000000" w:themeColor="text1"/>
        </w:rPr>
        <w:t>,</w:t>
      </w:r>
      <w:r>
        <w:rPr>
          <w:rFonts w:ascii="BBVABentonSansLight" w:eastAsia="BBVABentonSansLight" w:hAnsi="BBVABentonSansLight" w:cs="BBVABentonSansLight"/>
          <w:color w:val="000000" w:themeColor="text1"/>
        </w:rPr>
        <w:t xml:space="preserve"> se convocará a una reunión entre las partes para consensuar los objetivos y tratar de llegar a un acuerdo. </w:t>
      </w:r>
    </w:p>
    <w:p w14:paraId="474C374F" w14:textId="77777777" w:rsidR="00731AE4" w:rsidRDefault="003E78DB" w:rsidP="00E231B2">
      <w:pPr>
        <w:pStyle w:val="LO-normal"/>
        <w:keepNext/>
        <w:keepLines/>
        <w:spacing w:before="100" w:beforeAutospacing="1" w:after="100" w:afterAutospacing="1"/>
        <w:jc w:val="both"/>
        <w:rPr>
          <w:rFonts w:ascii="BBVABentonSansLight" w:eastAsia="BBVABentonSansLight" w:hAnsi="BBVABentonSansLight" w:cs="BBVABentonSansLight"/>
          <w:color w:val="000000" w:themeColor="text1"/>
        </w:rPr>
      </w:pPr>
      <w:r>
        <w:rPr>
          <w:rFonts w:ascii="BBVABentonSansLight" w:eastAsia="BBVABentonSansLight" w:hAnsi="BBVABentonSansLight" w:cs="BBVABentonSansLight"/>
          <w:color w:val="000000" w:themeColor="text1"/>
        </w:rPr>
        <w:t>Una vez alcanzado un acuerdo</w:t>
      </w:r>
      <w:r w:rsidR="009A0D02">
        <w:rPr>
          <w:rFonts w:ascii="BBVABentonSansLight" w:eastAsia="BBVABentonSansLight" w:hAnsi="BBVABentonSansLight" w:cs="BBVABentonSansLight"/>
          <w:color w:val="000000" w:themeColor="text1"/>
        </w:rPr>
        <w:t xml:space="preserve"> entre las partes</w:t>
      </w:r>
      <w:r w:rsidR="00D6640E">
        <w:rPr>
          <w:rFonts w:ascii="BBVABentonSansLight" w:eastAsia="BBVABentonSansLight" w:hAnsi="BBVABentonSansLight" w:cs="BBVABentonSansLight"/>
          <w:color w:val="000000" w:themeColor="text1"/>
        </w:rPr>
        <w:t>,</w:t>
      </w:r>
    </w:p>
    <w:p w14:paraId="4C39AB58" w14:textId="636CB8AB" w:rsidR="003E78DB" w:rsidRDefault="00D6640E" w:rsidP="00E231B2">
      <w:pPr>
        <w:pStyle w:val="LO-normal"/>
        <w:keepNext/>
        <w:keepLines/>
        <w:spacing w:before="100" w:beforeAutospacing="1" w:after="100" w:afterAutospacing="1"/>
        <w:jc w:val="both"/>
        <w:rPr>
          <w:rFonts w:ascii="BBVABentonSansLight" w:eastAsia="BBVABentonSansLight" w:hAnsi="BBVABentonSansLight" w:cs="BBVABentonSansLight"/>
          <w:color w:val="000000" w:themeColor="text1"/>
        </w:rPr>
      </w:pPr>
      <w:r>
        <w:rPr>
          <w:rFonts w:ascii="BBVABentonSansLight" w:eastAsia="BBVABentonSansLight" w:hAnsi="BBVABentonSansLight" w:cs="BBVABentonSansLight"/>
          <w:color w:val="000000" w:themeColor="text1"/>
        </w:rPr>
        <w:t>HAYA</w:t>
      </w:r>
      <w:r w:rsidR="003E78DB">
        <w:rPr>
          <w:rFonts w:ascii="BBVABentonSansLight" w:eastAsia="BBVABentonSansLight" w:hAnsi="BBVABentonSansLight" w:cs="BBVABentonSansLight"/>
          <w:color w:val="000000" w:themeColor="text1"/>
        </w:rPr>
        <w:t>:</w:t>
      </w:r>
    </w:p>
    <w:p w14:paraId="24962BE7" w14:textId="282A5ACF" w:rsidR="008930A8" w:rsidRDefault="00D6640E" w:rsidP="008930A8">
      <w:pPr>
        <w:pStyle w:val="LO-normal"/>
        <w:keepNext/>
        <w:keepLines/>
        <w:numPr>
          <w:ilvl w:val="1"/>
          <w:numId w:val="4"/>
        </w:numPr>
        <w:spacing w:before="100" w:beforeAutospacing="1" w:after="100" w:afterAutospacing="1"/>
        <w:jc w:val="both"/>
        <w:rPr>
          <w:rFonts w:ascii="BBVABentonSansLight" w:eastAsia="BBVABentonSansLight" w:hAnsi="BBVABentonSansLight" w:cs="BBVABentonSansLight"/>
          <w:color w:val="000000" w:themeColor="text1"/>
        </w:rPr>
      </w:pPr>
      <w:r>
        <w:rPr>
          <w:rFonts w:ascii="BBVABentonSansLight" w:eastAsia="BBVABentonSansLight" w:hAnsi="BBVABentonSansLight" w:cs="BBVABentonSansLight"/>
          <w:color w:val="000000" w:themeColor="text1"/>
        </w:rPr>
        <w:t>R</w:t>
      </w:r>
      <w:r w:rsidR="003E78DB">
        <w:rPr>
          <w:rFonts w:ascii="BBVABentonSansLight" w:eastAsia="BBVABentonSansLight" w:hAnsi="BBVABentonSansLight" w:cs="BBVABentonSansLight"/>
          <w:color w:val="000000" w:themeColor="text1"/>
        </w:rPr>
        <w:t>eportará a EGI BBVA trimestralmente</w:t>
      </w:r>
      <w:r w:rsidR="009A0D02">
        <w:rPr>
          <w:rFonts w:ascii="BBVABentonSansLight" w:eastAsia="BBVABentonSansLight" w:hAnsi="BBVABentonSansLight" w:cs="BBVABentonSansLight"/>
          <w:color w:val="000000" w:themeColor="text1"/>
        </w:rPr>
        <w:t xml:space="preserve">, vía correo electrónico, </w:t>
      </w:r>
      <w:r w:rsidR="003E78DB">
        <w:rPr>
          <w:rFonts w:ascii="BBVABentonSansLight" w:eastAsia="BBVABentonSansLight" w:hAnsi="BBVABentonSansLight" w:cs="BBVABentonSansLight"/>
          <w:color w:val="000000" w:themeColor="text1"/>
        </w:rPr>
        <w:t>el resultado de</w:t>
      </w:r>
      <w:r w:rsidR="009A0D02">
        <w:rPr>
          <w:rFonts w:ascii="BBVABentonSansLight" w:eastAsia="BBVABentonSansLight" w:hAnsi="BBVABentonSansLight" w:cs="BBVABentonSansLight"/>
          <w:color w:val="000000" w:themeColor="text1"/>
        </w:rPr>
        <w:t xml:space="preserve"> </w:t>
      </w:r>
      <w:r w:rsidR="003E78DB">
        <w:rPr>
          <w:rFonts w:ascii="BBVABentonSansLight" w:eastAsia="BBVABentonSansLight" w:hAnsi="BBVABentonSansLight" w:cs="BBVABentonSansLight"/>
          <w:color w:val="000000" w:themeColor="text1"/>
        </w:rPr>
        <w:t>los controles aplicados</w:t>
      </w:r>
      <w:r w:rsidR="009A0D02">
        <w:rPr>
          <w:rFonts w:ascii="BBVABentonSansLight" w:eastAsia="BBVABentonSansLight" w:hAnsi="BBVABentonSansLight" w:cs="BBVABentonSansLight"/>
          <w:color w:val="000000" w:themeColor="text1"/>
        </w:rPr>
        <w:t xml:space="preserve"> y, en su caso,</w:t>
      </w:r>
      <w:r w:rsidR="002B7059">
        <w:rPr>
          <w:rFonts w:ascii="BBVABentonSansLight" w:eastAsia="BBVABentonSansLight" w:hAnsi="BBVABentonSansLight" w:cs="BBVABentonSansLight"/>
          <w:color w:val="000000" w:themeColor="text1"/>
        </w:rPr>
        <w:t xml:space="preserve"> las medidas mitigadoras y plan</w:t>
      </w:r>
      <w:r w:rsidR="009A0D02">
        <w:rPr>
          <w:rFonts w:ascii="BBVABentonSansLight" w:eastAsia="BBVABentonSansLight" w:hAnsi="BBVABentonSansLight" w:cs="BBVABentonSansLight"/>
          <w:color w:val="000000" w:themeColor="text1"/>
        </w:rPr>
        <w:t xml:space="preserve">es de acción a llevar a cabo si hubiese incumplimientos/ desviaciones de los riesgos de cada una de las operativas analizadas. </w:t>
      </w:r>
      <w:r w:rsidR="00656CCE">
        <w:rPr>
          <w:rFonts w:ascii="BBVABentonSansLight" w:eastAsia="BBVABentonSansLight" w:hAnsi="BBVABentonSansLight" w:cs="BBVABentonSansLight"/>
          <w:color w:val="000000" w:themeColor="text1"/>
        </w:rPr>
        <w:t>Así mismo se reportará la evolución de los indicadores</w:t>
      </w:r>
      <w:r w:rsidR="003D075E">
        <w:rPr>
          <w:rFonts w:ascii="BBVABentonSansLight" w:eastAsia="BBVABentonSansLight" w:hAnsi="BBVABentonSansLight" w:cs="BBVABentonSansLight"/>
          <w:color w:val="000000" w:themeColor="text1"/>
        </w:rPr>
        <w:t xml:space="preserve"> definidos por BBVA</w:t>
      </w:r>
      <w:r w:rsidR="00656CCE">
        <w:rPr>
          <w:rFonts w:ascii="BBVABentonSansLight" w:eastAsia="BBVABentonSansLight" w:hAnsi="BBVABentonSansLight" w:cs="BBVABentonSansLight"/>
          <w:color w:val="000000" w:themeColor="text1"/>
        </w:rPr>
        <w:t>, según las</w:t>
      </w:r>
      <w:r w:rsidR="008930A8">
        <w:rPr>
          <w:rFonts w:ascii="BBVABentonSansLight" w:eastAsia="BBVABentonSansLight" w:hAnsi="BBVABentonSansLight" w:cs="BBVABentonSansLight"/>
          <w:color w:val="000000" w:themeColor="text1"/>
        </w:rPr>
        <w:t xml:space="preserve"> </w:t>
      </w:r>
      <w:r w:rsidR="00604B7C">
        <w:rPr>
          <w:rFonts w:ascii="BBVABentonSansLight" w:eastAsia="BBVABentonSansLight" w:hAnsi="BBVABentonSansLight" w:cs="BBVABentonSansLight"/>
          <w:color w:val="000000" w:themeColor="text1"/>
        </w:rPr>
        <w:t>directrices recibidas</w:t>
      </w:r>
      <w:r w:rsidR="003D075E">
        <w:rPr>
          <w:rFonts w:ascii="BBVABentonSansLight" w:eastAsia="BBVABentonSansLight" w:hAnsi="BBVABentonSansLight" w:cs="BBVABentonSansLight"/>
          <w:color w:val="000000" w:themeColor="text1"/>
        </w:rPr>
        <w:t>.</w:t>
      </w:r>
    </w:p>
    <w:p w14:paraId="56B92D95" w14:textId="6E7F4C11" w:rsidR="00895E6A" w:rsidRPr="008930A8" w:rsidRDefault="00861979" w:rsidP="008930A8">
      <w:pPr>
        <w:pStyle w:val="LO-normal"/>
        <w:keepNext/>
        <w:keepLines/>
        <w:numPr>
          <w:ilvl w:val="1"/>
          <w:numId w:val="4"/>
        </w:numPr>
        <w:spacing w:before="100" w:beforeAutospacing="1" w:after="100" w:afterAutospacing="1"/>
        <w:jc w:val="both"/>
        <w:rPr>
          <w:rFonts w:ascii="BBVABentonSansLight" w:eastAsia="BBVABentonSansLight" w:hAnsi="BBVABentonSansLight" w:cs="BBVABentonSansLight"/>
          <w:color w:val="000000" w:themeColor="text1"/>
        </w:rPr>
      </w:pPr>
      <w:r w:rsidRPr="008930A8">
        <w:rPr>
          <w:rFonts w:ascii="BBVABentonSansLight" w:eastAsia="BBVABentonSansLight" w:hAnsi="BBVABentonSansLight" w:cs="BBVABentonSansLight"/>
        </w:rPr>
        <w:t>Los resultados de la revisión se eleva</w:t>
      </w:r>
      <w:r w:rsidR="00604B7C" w:rsidRPr="008930A8">
        <w:rPr>
          <w:rFonts w:ascii="BBVABentonSansLight" w:eastAsia="BBVABentonSansLight" w:hAnsi="BBVABentonSansLight" w:cs="BBVABentonSansLight"/>
        </w:rPr>
        <w:t>n</w:t>
      </w:r>
      <w:r w:rsidRPr="008930A8">
        <w:rPr>
          <w:rFonts w:ascii="BBVABentonSansLight" w:eastAsia="BBVABentonSansLight" w:hAnsi="BBVABentonSansLight" w:cs="BBVABentonSansLight"/>
        </w:rPr>
        <w:t xml:space="preserve"> a los </w:t>
      </w:r>
      <w:proofErr w:type="gramStart"/>
      <w:r w:rsidRPr="008930A8">
        <w:rPr>
          <w:rFonts w:ascii="BBVABentonSansLight" w:eastAsia="BBVABentonSansLight" w:hAnsi="BBVABentonSansLight" w:cs="BBVABentonSansLight"/>
        </w:rPr>
        <w:t>Direct</w:t>
      </w:r>
      <w:bookmarkStart w:id="1" w:name="_GoBack"/>
      <w:bookmarkEnd w:id="1"/>
      <w:r w:rsidRPr="008930A8">
        <w:rPr>
          <w:rFonts w:ascii="BBVABentonSansLight" w:eastAsia="BBVABentonSansLight" w:hAnsi="BBVABentonSansLight" w:cs="BBVABentonSansLight"/>
        </w:rPr>
        <w:t>ores</w:t>
      </w:r>
      <w:proofErr w:type="gramEnd"/>
      <w:r w:rsidRPr="008930A8">
        <w:rPr>
          <w:rFonts w:ascii="BBVABentonSansLight" w:eastAsia="BBVABentonSansLight" w:hAnsi="BBVABentonSansLight" w:cs="BBVABentonSansLight"/>
        </w:rPr>
        <w:t xml:space="preserve"> HRE de primer nivel de todas las áreas implicadas en cada caso, dependiendo del proceso analizado, incluyendo en todos los casos </w:t>
      </w:r>
      <w:r w:rsidR="008930A8" w:rsidRPr="008930A8">
        <w:rPr>
          <w:rFonts w:ascii="BBVABentonSansLight" w:eastAsia="BBVABentonSansLight" w:hAnsi="BBVABentonSansLight" w:cs="BBVABentonSansLight"/>
        </w:rPr>
        <w:t>a Oficina</w:t>
      </w:r>
      <w:r w:rsidRPr="008930A8">
        <w:rPr>
          <w:rFonts w:ascii="BBVABentonSansLight" w:eastAsia="BBVABentonSansLight" w:hAnsi="BBVABentonSansLight" w:cs="BBVABentonSansLight"/>
        </w:rPr>
        <w:t xml:space="preserve"> KAM</w:t>
      </w:r>
      <w:r w:rsidR="008B1FA0" w:rsidRPr="008930A8">
        <w:rPr>
          <w:rFonts w:ascii="BBVABentonSansLight" w:eastAsia="BBVABentonSansLight" w:hAnsi="BBVABentonSansLight" w:cs="BBVABentonSansLight"/>
        </w:rPr>
        <w:t xml:space="preserve"> y a </w:t>
      </w:r>
      <w:r w:rsidR="00604B7C" w:rsidRPr="008930A8">
        <w:rPr>
          <w:rFonts w:ascii="BBVABentonSansLight" w:eastAsia="BBVABentonSansLight" w:hAnsi="BBVABentonSansLight" w:cs="BBVABentonSansLight"/>
        </w:rPr>
        <w:t xml:space="preserve">la Directora de </w:t>
      </w:r>
      <w:r w:rsidR="008B1FA0" w:rsidRPr="008930A8">
        <w:rPr>
          <w:rFonts w:ascii="BBVABentonSansLight" w:eastAsia="BBVABentonSansLight" w:hAnsi="BBVABentonSansLight" w:cs="BBVABentonSansLight"/>
        </w:rPr>
        <w:t>Auditoria y Cumplimiento Haya.</w:t>
      </w:r>
    </w:p>
    <w:p w14:paraId="247D01DA" w14:textId="40D4A7A2" w:rsidR="009A48DD" w:rsidRDefault="00D6640E" w:rsidP="00E231B2">
      <w:pPr>
        <w:pStyle w:val="LO-normal"/>
        <w:keepNext/>
        <w:keepLines/>
        <w:spacing w:before="100" w:beforeAutospacing="1" w:after="100" w:afterAutospacing="1"/>
        <w:jc w:val="both"/>
        <w:rPr>
          <w:rFonts w:ascii="BBVABentonSansLight" w:eastAsia="BBVABentonSansLight" w:hAnsi="BBVABentonSansLight" w:cs="BBVABentonSansLight"/>
          <w:color w:val="000000"/>
        </w:rPr>
      </w:pPr>
      <w:r>
        <w:rPr>
          <w:rFonts w:ascii="BBVABentonSansLight" w:eastAsia="BBVABentonSansLight" w:hAnsi="BBVABentonSansLight" w:cs="BBVABentonSansLight"/>
          <w:color w:val="000000"/>
        </w:rPr>
        <w:t xml:space="preserve">EGI BBVA: </w:t>
      </w:r>
    </w:p>
    <w:p w14:paraId="7406B82E" w14:textId="765D314E" w:rsidR="00D6640E" w:rsidRDefault="00BE4BBF" w:rsidP="00E231B2">
      <w:pPr>
        <w:pStyle w:val="LO-normal"/>
        <w:keepNext/>
        <w:keepLines/>
        <w:numPr>
          <w:ilvl w:val="1"/>
          <w:numId w:val="4"/>
        </w:numPr>
        <w:spacing w:before="100" w:beforeAutospacing="1" w:after="100" w:afterAutospacing="1"/>
        <w:jc w:val="both"/>
        <w:rPr>
          <w:rFonts w:ascii="BBVABentonSansLight" w:eastAsia="BBVABentonSansLight" w:hAnsi="BBVABentonSansLight" w:cs="BBVABentonSansLight"/>
          <w:color w:val="000000"/>
        </w:rPr>
      </w:pPr>
      <w:r>
        <w:rPr>
          <w:rFonts w:ascii="BBVABentonSansLight" w:eastAsia="BBVABentonSansLight" w:hAnsi="BBVABentonSansLight" w:cs="BBVABentonSansLight"/>
          <w:color w:val="000000"/>
        </w:rPr>
        <w:lastRenderedPageBreak/>
        <w:t>Será responsable de analizar y contrastar la información recibida y dar su conformidad o no</w:t>
      </w:r>
      <w:r w:rsidR="00E82B15">
        <w:rPr>
          <w:rFonts w:ascii="BBVABentonSansLight" w:eastAsia="BBVABentonSansLight" w:hAnsi="BBVABentonSansLight" w:cs="BBVABentonSansLight"/>
          <w:color w:val="000000"/>
        </w:rPr>
        <w:t xml:space="preserve"> a los resultados</w:t>
      </w:r>
      <w:r>
        <w:rPr>
          <w:rFonts w:ascii="BBVABentonSansLight" w:eastAsia="BBVABentonSansLight" w:hAnsi="BBVABentonSansLight" w:cs="BBVABentonSansLight"/>
          <w:color w:val="000000"/>
        </w:rPr>
        <w:t xml:space="preserve">, </w:t>
      </w:r>
      <w:r w:rsidR="00E82B15">
        <w:rPr>
          <w:rFonts w:ascii="BBVABentonSansLight" w:eastAsia="BBVABentonSansLight" w:hAnsi="BBVABentonSansLight" w:cs="BBVABentonSansLight"/>
          <w:color w:val="000000"/>
        </w:rPr>
        <w:t>p</w:t>
      </w:r>
      <w:r>
        <w:rPr>
          <w:rFonts w:ascii="BBVABentonSansLight" w:eastAsia="BBVABentonSansLight" w:hAnsi="BBVABentonSansLight" w:cs="BBVABentonSansLight"/>
          <w:color w:val="000000"/>
        </w:rPr>
        <w:t xml:space="preserve">udiendo solicitar </w:t>
      </w:r>
      <w:r w:rsidR="00E82B15">
        <w:rPr>
          <w:rFonts w:ascii="BBVABentonSansLight" w:eastAsia="BBVABentonSansLight" w:hAnsi="BBVABentonSansLight" w:cs="BBVABentonSansLight"/>
          <w:color w:val="000000"/>
        </w:rPr>
        <w:t>cuanta información esté</w:t>
      </w:r>
      <w:r>
        <w:rPr>
          <w:rFonts w:ascii="BBVABentonSansLight" w:eastAsia="BBVABentonSansLight" w:hAnsi="BBVABentonSansLight" w:cs="BBVABentonSansLight"/>
          <w:color w:val="000000"/>
        </w:rPr>
        <w:t xml:space="preserve"> disponible a HAYA para </w:t>
      </w:r>
      <w:r w:rsidR="00E82B15">
        <w:rPr>
          <w:rFonts w:ascii="BBVABentonSansLight" w:eastAsia="BBVABentonSansLight" w:hAnsi="BBVABentonSansLight" w:cs="BBVABentonSansLight"/>
          <w:color w:val="000000"/>
        </w:rPr>
        <w:t xml:space="preserve">realizar las verificaciones oportunas. </w:t>
      </w:r>
    </w:p>
    <w:p w14:paraId="70396256" w14:textId="205717B7" w:rsidR="00E82B15" w:rsidRDefault="00E82B15" w:rsidP="00E231B2">
      <w:pPr>
        <w:pStyle w:val="LO-normal"/>
        <w:keepNext/>
        <w:keepLines/>
        <w:numPr>
          <w:ilvl w:val="1"/>
          <w:numId w:val="4"/>
        </w:numPr>
        <w:spacing w:before="100" w:beforeAutospacing="1" w:after="100" w:afterAutospacing="1"/>
        <w:jc w:val="both"/>
        <w:rPr>
          <w:rFonts w:ascii="BBVABentonSansLight" w:eastAsia="BBVABentonSansLight" w:hAnsi="BBVABentonSansLight" w:cs="BBVABentonSansLight"/>
          <w:color w:val="000000"/>
        </w:rPr>
      </w:pPr>
      <w:r>
        <w:rPr>
          <w:rFonts w:ascii="BBVABentonSansLight" w:eastAsia="BBVABentonSansLight" w:hAnsi="BBVABentonSansLight" w:cs="BBVABentonSansLight"/>
          <w:color w:val="000000"/>
        </w:rPr>
        <w:t>En caso de necesitar aclaraciones adicionales solicitará a los interlocutores de HAYA la convocatoria de reuniones de seguimiento</w:t>
      </w:r>
      <w:r w:rsidR="00B25517">
        <w:rPr>
          <w:rFonts w:ascii="BBVABentonSansLight" w:eastAsia="BBVABentonSansLight" w:hAnsi="BBVABentonSansLight" w:cs="BBVABentonSansLight"/>
          <w:color w:val="000000"/>
        </w:rPr>
        <w:t>, con el objetivo soportar y justificar adecuadamente los resultados obtenidos</w:t>
      </w:r>
      <w:r>
        <w:rPr>
          <w:rFonts w:ascii="BBVABentonSansLight" w:eastAsia="BBVABentonSansLight" w:hAnsi="BBVABentonSansLight" w:cs="BBVABentonSansLight"/>
          <w:color w:val="000000"/>
        </w:rPr>
        <w:t xml:space="preserve">. </w:t>
      </w:r>
    </w:p>
    <w:p w14:paraId="5A33015D" w14:textId="35D6C0CE" w:rsidR="00635CDD" w:rsidRDefault="00635CDD" w:rsidP="00E231B2">
      <w:pPr>
        <w:pStyle w:val="LO-normal"/>
        <w:keepNext/>
        <w:keepLines/>
        <w:numPr>
          <w:ilvl w:val="1"/>
          <w:numId w:val="4"/>
        </w:numPr>
        <w:spacing w:before="100" w:beforeAutospacing="1" w:after="100" w:afterAutospacing="1"/>
        <w:jc w:val="both"/>
        <w:rPr>
          <w:rFonts w:ascii="BBVABentonSansLight" w:eastAsia="BBVABentonSansLight" w:hAnsi="BBVABentonSansLight" w:cs="BBVABentonSansLight"/>
          <w:color w:val="000000"/>
        </w:rPr>
      </w:pPr>
      <w:r>
        <w:rPr>
          <w:rFonts w:ascii="BBVABentonSansLight" w:eastAsia="BBVABentonSansLight" w:hAnsi="BBVABentonSansLight" w:cs="BBVABentonSansLight"/>
          <w:color w:val="000000"/>
        </w:rPr>
        <w:t xml:space="preserve">Deberá aportar a cualquier </w:t>
      </w:r>
      <w:r w:rsidR="00B20F00">
        <w:rPr>
          <w:rFonts w:ascii="BBVABentonSansLight" w:eastAsia="BBVABentonSansLight" w:hAnsi="BBVABentonSansLight" w:cs="BBVABentonSansLight"/>
          <w:color w:val="000000"/>
        </w:rPr>
        <w:t xml:space="preserve">regulador/ </w:t>
      </w:r>
      <w:r>
        <w:rPr>
          <w:rFonts w:ascii="BBVABentonSansLight" w:eastAsia="BBVABentonSansLight" w:hAnsi="BBVABentonSansLight" w:cs="BBVABentonSansLight"/>
          <w:color w:val="000000"/>
        </w:rPr>
        <w:t>área de control de BBVA, cuanta información le sea solicitada en relaci</w:t>
      </w:r>
      <w:r w:rsidR="00B25517">
        <w:rPr>
          <w:rFonts w:ascii="BBVABentonSansLight" w:eastAsia="BBVABentonSansLight" w:hAnsi="BBVABentonSansLight" w:cs="BBVABentonSansLight"/>
          <w:color w:val="000000"/>
        </w:rPr>
        <w:t xml:space="preserve">ón al citado marco de control, esquema de control y seguimientos llevados a cabo, así como el avance de las acciones mitigadoras, en su caso. </w:t>
      </w:r>
    </w:p>
    <w:p w14:paraId="6897A334" w14:textId="0F9AC0D4" w:rsidR="009A48DD" w:rsidRDefault="00AC497F" w:rsidP="00E231B2">
      <w:pPr>
        <w:pStyle w:val="LO-normal"/>
        <w:keepNext/>
        <w:keepLines/>
        <w:numPr>
          <w:ilvl w:val="0"/>
          <w:numId w:val="1"/>
        </w:numPr>
        <w:spacing w:before="100" w:beforeAutospacing="1" w:after="100" w:afterAutospacing="1"/>
        <w:jc w:val="both"/>
        <w:rPr>
          <w:rFonts w:ascii="BBVABentonSansLight" w:eastAsia="BBVABentonSansLight" w:hAnsi="BBVABentonSansLight" w:cs="BBVABentonSansLight"/>
          <w:b/>
          <w:color w:val="002060"/>
          <w:sz w:val="24"/>
          <w:szCs w:val="24"/>
        </w:rPr>
      </w:pPr>
      <w:r>
        <w:rPr>
          <w:rFonts w:ascii="BBVABentonSansLight" w:eastAsia="BBVABentonSansLight" w:hAnsi="BBVABentonSansLight" w:cs="BBVABentonSansLight"/>
          <w:b/>
          <w:color w:val="002060"/>
          <w:sz w:val="24"/>
          <w:szCs w:val="24"/>
        </w:rPr>
        <w:t>Medios de comunicación</w:t>
      </w:r>
      <w:r w:rsidR="00AF7B35">
        <w:rPr>
          <w:rFonts w:ascii="BBVABentonSansLight" w:eastAsia="BBVABentonSansLight" w:hAnsi="BBVABentonSansLight" w:cs="BBVABentonSansLight"/>
          <w:b/>
          <w:color w:val="002060"/>
          <w:sz w:val="24"/>
          <w:szCs w:val="24"/>
        </w:rPr>
        <w:t>.</w:t>
      </w:r>
    </w:p>
    <w:p w14:paraId="04A47D0C" w14:textId="77777777" w:rsidR="00AC497F" w:rsidRDefault="00AC497F" w:rsidP="00E231B2">
      <w:pPr>
        <w:pStyle w:val="LO-normal"/>
        <w:keepNext/>
        <w:keepLines/>
        <w:spacing w:before="100" w:beforeAutospacing="1" w:after="100" w:afterAutospacing="1"/>
        <w:jc w:val="both"/>
        <w:rPr>
          <w:rFonts w:ascii="BBVABentonSansLight" w:eastAsia="BBVABentonSansLight" w:hAnsi="BBVABentonSansLight" w:cs="BBVABentonSansLight"/>
          <w:color w:val="000000"/>
          <w:highlight w:val="white"/>
        </w:rPr>
      </w:pPr>
      <w:r>
        <w:rPr>
          <w:rFonts w:ascii="BBVABentonSansLight" w:eastAsia="BBVABentonSansLight" w:hAnsi="BBVABentonSansLight" w:cs="BBVABentonSansLight"/>
          <w:color w:val="000000"/>
          <w:highlight w:val="white"/>
        </w:rPr>
        <w:t xml:space="preserve">Buzones de comunicación entre BBVA y HAYA para esta operativa: </w:t>
      </w:r>
    </w:p>
    <w:p w14:paraId="355DD548" w14:textId="77777777" w:rsidR="00AC497F" w:rsidRDefault="00AC497F" w:rsidP="00E231B2">
      <w:pPr>
        <w:pStyle w:val="LO-normal"/>
        <w:keepNext/>
        <w:keepLines/>
        <w:numPr>
          <w:ilvl w:val="1"/>
          <w:numId w:val="4"/>
        </w:numPr>
        <w:spacing w:before="100" w:beforeAutospacing="1" w:after="100" w:afterAutospacing="1"/>
        <w:jc w:val="both"/>
      </w:pPr>
      <w:r>
        <w:rPr>
          <w:rFonts w:ascii="BBVABentonSansLight" w:eastAsia="BBVABentonSansLight" w:hAnsi="BBVABentonSansLight" w:cs="BBVABentonSansLight"/>
          <w:color w:val="000000"/>
        </w:rPr>
        <w:t xml:space="preserve">EGI: </w:t>
      </w:r>
      <w:hyperlink r:id="rId7">
        <w:r>
          <w:rPr>
            <w:rStyle w:val="ListLabel33"/>
          </w:rPr>
          <w:t>egi.gestionactivos@bbva.com</w:t>
        </w:r>
      </w:hyperlink>
      <w:r>
        <w:rPr>
          <w:rFonts w:ascii="BBVABentonSansLight" w:eastAsia="BBVABentonSansLight" w:hAnsi="BBVABentonSansLight" w:cs="BBVABentonSansLight"/>
          <w:color w:val="000000"/>
        </w:rPr>
        <w:t xml:space="preserve"> </w:t>
      </w:r>
    </w:p>
    <w:p w14:paraId="6BCBED2A" w14:textId="63774284" w:rsidR="00AC497F" w:rsidRPr="009A5442" w:rsidRDefault="00AC497F" w:rsidP="00E231B2">
      <w:pPr>
        <w:pStyle w:val="LO-normal"/>
        <w:keepNext/>
        <w:keepLines/>
        <w:numPr>
          <w:ilvl w:val="1"/>
          <w:numId w:val="4"/>
        </w:numPr>
        <w:spacing w:before="100" w:beforeAutospacing="1" w:after="100" w:afterAutospacing="1"/>
        <w:jc w:val="both"/>
        <w:rPr>
          <w:rStyle w:val="ListLabel33"/>
        </w:rPr>
      </w:pPr>
      <w:r>
        <w:rPr>
          <w:rFonts w:ascii="BBVABentonSansLight" w:eastAsia="BBVABentonSansLight" w:hAnsi="BBVABentonSansLight" w:cs="BBVABentonSansLight"/>
          <w:color w:val="000000"/>
        </w:rPr>
        <w:t xml:space="preserve">Área de Control Interno HAYA: </w:t>
      </w:r>
      <w:r w:rsidR="00965521" w:rsidRPr="009A5442">
        <w:rPr>
          <w:rStyle w:val="ListLabel33"/>
        </w:rPr>
        <w:t>controlinterno</w:t>
      </w:r>
      <w:hyperlink r:id="rId8" w:history="1">
        <w:r w:rsidRPr="009A5442">
          <w:rPr>
            <w:rStyle w:val="ListLabel33"/>
          </w:rPr>
          <w:t>@haya.es</w:t>
        </w:r>
      </w:hyperlink>
      <w:r w:rsidRPr="009A5442">
        <w:rPr>
          <w:rStyle w:val="ListLabel33"/>
        </w:rPr>
        <w:t xml:space="preserve"> </w:t>
      </w:r>
    </w:p>
    <w:p w14:paraId="21DCAB3B" w14:textId="77777777" w:rsidR="009A48DD" w:rsidRDefault="009A48DD" w:rsidP="00E231B2">
      <w:pPr>
        <w:pStyle w:val="LO-normal"/>
        <w:keepNext/>
        <w:keepLines/>
        <w:spacing w:before="100" w:beforeAutospacing="1" w:after="100" w:afterAutospacing="1"/>
        <w:jc w:val="both"/>
        <w:rPr>
          <w:rFonts w:ascii="BBVABentonSansLight" w:eastAsia="BBVABentonSansLight" w:hAnsi="BBVABentonSansLight" w:cs="BBVABentonSansLight"/>
        </w:rPr>
      </w:pPr>
    </w:p>
    <w:sectPr w:rsidR="009A48DD" w:rsidSect="002D7E37">
      <w:headerReference w:type="even" r:id="rId9"/>
      <w:headerReference w:type="default" r:id="rId10"/>
      <w:footerReference w:type="even" r:id="rId11"/>
      <w:footerReference w:type="default" r:id="rId12"/>
      <w:headerReference w:type="first" r:id="rId13"/>
      <w:footerReference w:type="first" r:id="rId14"/>
      <w:pgSz w:w="11906" w:h="16838"/>
      <w:pgMar w:top="1560" w:right="849" w:bottom="1135" w:left="567" w:header="708" w:footer="708"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10FA4" w14:textId="77777777" w:rsidR="00690DC9" w:rsidRDefault="00690DC9">
      <w:r>
        <w:separator/>
      </w:r>
    </w:p>
  </w:endnote>
  <w:endnote w:type="continuationSeparator" w:id="0">
    <w:p w14:paraId="0A4A92A8" w14:textId="77777777" w:rsidR="00690DC9" w:rsidRDefault="00690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BVABentonSansLight">
    <w:altName w:val="Calibri"/>
    <w:panose1 w:val="00000000000000000000"/>
    <w:charset w:val="00"/>
    <w:family w:val="modern"/>
    <w:notTrueType/>
    <w:pitch w:val="variable"/>
    <w:sig w:usb0="A000007F" w:usb1="4000804B" w:usb2="00000000" w:usb3="00000000" w:csb0="00000093"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BVABentonSans">
    <w:altName w:val="Calibri"/>
    <w:panose1 w:val="00000000000000000000"/>
    <w:charset w:val="00"/>
    <w:family w:val="modern"/>
    <w:notTrueType/>
    <w:pitch w:val="variable"/>
    <w:sig w:usb0="A00000BF" w:usb1="5000A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7DE14" w14:textId="77777777" w:rsidR="006F4F5E" w:rsidRDefault="006F4F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E680B" w14:textId="77777777" w:rsidR="009A48DD" w:rsidRDefault="00AF7B35">
    <w:pPr>
      <w:pStyle w:val="LO-normal"/>
      <w:tabs>
        <w:tab w:val="center" w:pos="4252"/>
        <w:tab w:val="right" w:pos="8504"/>
      </w:tabs>
      <w:jc w:val="right"/>
    </w:pPr>
    <w:r>
      <w:fldChar w:fldCharType="begin"/>
    </w:r>
    <w:r>
      <w:instrText>PAGE</w:instrText>
    </w:r>
    <w:r>
      <w:fldChar w:fldCharType="separate"/>
    </w:r>
    <w:r w:rsidR="006F4F5E">
      <w:rPr>
        <w:noProof/>
      </w:rPr>
      <w:t>1</w:t>
    </w:r>
    <w:r>
      <w:fldChar w:fldCharType="end"/>
    </w:r>
  </w:p>
  <w:p w14:paraId="079A4C56" w14:textId="51142D27" w:rsidR="009A48DD" w:rsidRPr="007D1DDF" w:rsidRDefault="007D1DDF">
    <w:pPr>
      <w:pStyle w:val="LO-normal"/>
      <w:tabs>
        <w:tab w:val="center" w:pos="4252"/>
        <w:tab w:val="right" w:pos="8504"/>
      </w:tabs>
      <w:rPr>
        <w:color w:val="000000"/>
        <w:sz w:val="18"/>
      </w:rPr>
    </w:pPr>
    <w:r w:rsidRPr="007D1DDF">
      <w:rPr>
        <w:color w:val="000000"/>
        <w:sz w:val="18"/>
      </w:rPr>
      <w:t xml:space="preserve">Protocolo </w:t>
    </w:r>
    <w:r w:rsidR="005B6C99" w:rsidRPr="007D1DDF">
      <w:rPr>
        <w:color w:val="000000"/>
        <w:sz w:val="18"/>
      </w:rPr>
      <w:t xml:space="preserve">Control </w:t>
    </w:r>
    <w:r w:rsidR="00620356" w:rsidRPr="007D1DDF">
      <w:rPr>
        <w:color w:val="000000"/>
        <w:sz w:val="18"/>
      </w:rPr>
      <w:t>i</w:t>
    </w:r>
    <w:r w:rsidR="005B6C99" w:rsidRPr="007D1DDF">
      <w:rPr>
        <w:color w:val="000000"/>
        <w:sz w:val="18"/>
      </w:rPr>
      <w:t>nterno</w:t>
    </w:r>
    <w:r w:rsidR="00620356" w:rsidRPr="007D1DDF">
      <w:rPr>
        <w:color w:val="000000"/>
        <w:sz w:val="18"/>
      </w:rPr>
      <w:t xml:space="preserve"> y gestión de conflictos de intereses</w:t>
    </w:r>
    <w:r w:rsidRPr="007D1DDF">
      <w:rPr>
        <w:color w:val="000000"/>
        <w:sz w:val="18"/>
      </w:rPr>
      <w:t xml:space="preserve"> HAYA-BBVA</w:t>
    </w:r>
    <w:r w:rsidR="00AF7B35" w:rsidRPr="007D1DDF">
      <w:rPr>
        <w:color w:val="000000"/>
        <w:sz w:val="18"/>
      </w:rPr>
      <w:t>_v1.0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D7D57" w14:textId="77777777" w:rsidR="006F4F5E" w:rsidRDefault="006F4F5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68E545" w14:textId="77777777" w:rsidR="00690DC9" w:rsidRDefault="00690DC9">
      <w:r>
        <w:separator/>
      </w:r>
    </w:p>
  </w:footnote>
  <w:footnote w:type="continuationSeparator" w:id="0">
    <w:p w14:paraId="604DDA66" w14:textId="77777777" w:rsidR="00690DC9" w:rsidRDefault="00690D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81217" w14:textId="77777777" w:rsidR="006F4F5E" w:rsidRDefault="006F4F5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E099F" w14:textId="467D6687" w:rsidR="009A48DD" w:rsidRDefault="008930A8">
    <w:pPr>
      <w:pStyle w:val="LO-normal"/>
      <w:tabs>
        <w:tab w:val="center" w:pos="4252"/>
        <w:tab w:val="right" w:pos="8504"/>
      </w:tabs>
      <w:rPr>
        <w:color w:val="000000"/>
      </w:rPr>
    </w:pPr>
    <w:sdt>
      <w:sdtPr>
        <w:rPr>
          <w:color w:val="000000"/>
        </w:rPr>
        <w:id w:val="1881899627"/>
        <w:docPartObj>
          <w:docPartGallery w:val="Watermarks"/>
          <w:docPartUnique/>
        </w:docPartObj>
      </w:sdtPr>
      <w:sdtEndPr/>
      <w:sdtContent>
        <w:r>
          <w:rPr>
            <w:color w:val="000000"/>
          </w:rPr>
          <w:pict w14:anchorId="402BE1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240;mso-position-horizontal:center;mso-position-horizontal-relative:margin;mso-position-vertical:center;mso-position-vertical-relative:margin" o:allowincell="f" fillcolor="silver" stroked="f">
              <v:fill opacity=".5"/>
              <v:textpath style="font-family:&quot;calibri&quot;;font-size:1pt" string="BORRADOR"/>
              <w10:wrap anchorx="margin" anchory="margin"/>
            </v:shape>
          </w:pict>
        </w:r>
      </w:sdtContent>
    </w:sdt>
    <w:r w:rsidR="00AF7B35">
      <w:rPr>
        <w:noProof/>
        <w:color w:val="000000"/>
        <w:lang w:eastAsia="es-ES" w:bidi="ar-SA"/>
      </w:rPr>
      <w:drawing>
        <wp:anchor distT="0" distB="0" distL="0" distR="0" simplePos="0" relativeHeight="251657216" behindDoc="1" locked="0" layoutInCell="1" allowOverlap="1" wp14:anchorId="07949EF3" wp14:editId="546C60CC">
          <wp:simplePos x="0" y="0"/>
          <wp:positionH relativeFrom="column">
            <wp:posOffset>-49530</wp:posOffset>
          </wp:positionH>
          <wp:positionV relativeFrom="paragraph">
            <wp:posOffset>-161594</wp:posOffset>
          </wp:positionV>
          <wp:extent cx="2023110" cy="521970"/>
          <wp:effectExtent l="0" t="0" r="0" b="0"/>
          <wp:wrapNone/>
          <wp:docPr id="10" name="image1.png" descr="C:\Users\e049709\Documents\Plantillas y Manuales\New_Begining\Logos\ALINEADO IZQ\BBVA_TAGLINE_ESP\RGB\BBVA_TAGLINE_ESP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e049709\Documents\Plantillas y Manuales\New_Begining\Logos\ALINEADO IZQ\BBVA_TAGLINE_ESP\RGB\BBVA_TAGLINE_ESP_RGB.png"/>
                  <pic:cNvPicPr>
                    <a:picLocks noChangeAspect="1" noChangeArrowheads="1"/>
                  </pic:cNvPicPr>
                </pic:nvPicPr>
                <pic:blipFill>
                  <a:blip r:embed="rId1"/>
                  <a:stretch>
                    <a:fillRect/>
                  </a:stretch>
                </pic:blipFill>
                <pic:spPr bwMode="auto">
                  <a:xfrm>
                    <a:off x="0" y="0"/>
                    <a:ext cx="2023110" cy="52197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F9EF1" w14:textId="77777777" w:rsidR="006F4F5E" w:rsidRDefault="006F4F5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46ACD"/>
    <w:multiLevelType w:val="multilevel"/>
    <w:tmpl w:val="143A75E8"/>
    <w:lvl w:ilvl="0">
      <w:start w:val="1"/>
      <w:numFmt w:val="bullet"/>
      <w:lvlText w:val="o"/>
      <w:lvlJc w:val="left"/>
      <w:pPr>
        <w:ind w:left="-274" w:hanging="360"/>
      </w:pPr>
      <w:rPr>
        <w:rFonts w:ascii="Courier New" w:hAnsi="Courier New" w:cs="Courier New" w:hint="default"/>
      </w:rPr>
    </w:lvl>
    <w:lvl w:ilvl="1">
      <w:start w:val="1"/>
      <w:numFmt w:val="bullet"/>
      <w:lvlText w:val="o"/>
      <w:lvlJc w:val="left"/>
      <w:pPr>
        <w:ind w:left="446" w:hanging="360"/>
      </w:pPr>
      <w:rPr>
        <w:rFonts w:ascii="Courier New" w:hAnsi="Courier New" w:cs="Courier New" w:hint="default"/>
        <w:b w:val="0"/>
        <w:sz w:val="20"/>
      </w:rPr>
    </w:lvl>
    <w:lvl w:ilvl="2">
      <w:start w:val="1"/>
      <w:numFmt w:val="bullet"/>
      <w:lvlText w:val="▪"/>
      <w:lvlJc w:val="left"/>
      <w:pPr>
        <w:ind w:left="1166" w:hanging="360"/>
      </w:pPr>
      <w:rPr>
        <w:rFonts w:ascii="Noto Sans Symbols" w:hAnsi="Noto Sans Symbols" w:cs="Noto Sans Symbols" w:hint="default"/>
        <w:b w:val="0"/>
        <w:sz w:val="20"/>
      </w:rPr>
    </w:lvl>
    <w:lvl w:ilvl="3">
      <w:start w:val="1"/>
      <w:numFmt w:val="bullet"/>
      <w:lvlText w:val="●"/>
      <w:lvlJc w:val="left"/>
      <w:pPr>
        <w:ind w:left="1886" w:hanging="360"/>
      </w:pPr>
      <w:rPr>
        <w:rFonts w:ascii="Noto Sans Symbols" w:hAnsi="Noto Sans Symbols" w:cs="Noto Sans Symbols" w:hint="default"/>
      </w:rPr>
    </w:lvl>
    <w:lvl w:ilvl="4">
      <w:start w:val="1"/>
      <w:numFmt w:val="bullet"/>
      <w:lvlText w:val="o"/>
      <w:lvlJc w:val="left"/>
      <w:pPr>
        <w:ind w:left="2606" w:hanging="360"/>
      </w:pPr>
      <w:rPr>
        <w:rFonts w:ascii="Courier New" w:hAnsi="Courier New" w:cs="Courier New" w:hint="default"/>
      </w:rPr>
    </w:lvl>
    <w:lvl w:ilvl="5">
      <w:start w:val="1"/>
      <w:numFmt w:val="bullet"/>
      <w:lvlText w:val="▪"/>
      <w:lvlJc w:val="left"/>
      <w:pPr>
        <w:ind w:left="3326" w:hanging="360"/>
      </w:pPr>
      <w:rPr>
        <w:rFonts w:ascii="Noto Sans Symbols" w:hAnsi="Noto Sans Symbols" w:cs="Noto Sans Symbols" w:hint="default"/>
      </w:rPr>
    </w:lvl>
    <w:lvl w:ilvl="6">
      <w:start w:val="1"/>
      <w:numFmt w:val="bullet"/>
      <w:lvlText w:val="●"/>
      <w:lvlJc w:val="left"/>
      <w:pPr>
        <w:ind w:left="4046" w:hanging="360"/>
      </w:pPr>
      <w:rPr>
        <w:rFonts w:ascii="Noto Sans Symbols" w:hAnsi="Noto Sans Symbols" w:cs="Noto Sans Symbols" w:hint="default"/>
      </w:rPr>
    </w:lvl>
    <w:lvl w:ilvl="7">
      <w:start w:val="1"/>
      <w:numFmt w:val="bullet"/>
      <w:lvlText w:val="o"/>
      <w:lvlJc w:val="left"/>
      <w:pPr>
        <w:ind w:left="4766" w:hanging="360"/>
      </w:pPr>
      <w:rPr>
        <w:rFonts w:ascii="Courier New" w:hAnsi="Courier New" w:cs="Courier New" w:hint="default"/>
      </w:rPr>
    </w:lvl>
    <w:lvl w:ilvl="8">
      <w:start w:val="1"/>
      <w:numFmt w:val="bullet"/>
      <w:lvlText w:val="▪"/>
      <w:lvlJc w:val="left"/>
      <w:pPr>
        <w:ind w:left="5486" w:hanging="360"/>
      </w:pPr>
      <w:rPr>
        <w:rFonts w:ascii="Noto Sans Symbols" w:hAnsi="Noto Sans Symbols" w:cs="Noto Sans Symbols" w:hint="default"/>
      </w:rPr>
    </w:lvl>
  </w:abstractNum>
  <w:abstractNum w:abstractNumId="1" w15:restartNumberingAfterBreak="0">
    <w:nsid w:val="23E13740"/>
    <w:multiLevelType w:val="multilevel"/>
    <w:tmpl w:val="C6CAA6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8792705"/>
    <w:multiLevelType w:val="multilevel"/>
    <w:tmpl w:val="50424760"/>
    <w:lvl w:ilvl="0">
      <w:start w:val="1"/>
      <w:numFmt w:val="bullet"/>
      <w:lvlText w:val="o"/>
      <w:lvlJc w:val="left"/>
      <w:pPr>
        <w:ind w:left="-274" w:hanging="360"/>
      </w:pPr>
      <w:rPr>
        <w:rFonts w:ascii="Courier New" w:hAnsi="Courier New" w:cs="Courier New" w:hint="default"/>
      </w:rPr>
    </w:lvl>
    <w:lvl w:ilvl="1">
      <w:start w:val="1"/>
      <w:numFmt w:val="upperRoman"/>
      <w:lvlText w:val="%2."/>
      <w:lvlJc w:val="right"/>
      <w:pPr>
        <w:ind w:left="446" w:hanging="360"/>
      </w:pPr>
    </w:lvl>
    <w:lvl w:ilvl="2">
      <w:start w:val="1"/>
      <w:numFmt w:val="decimal"/>
      <w:lvlText w:val="%3."/>
      <w:lvlJc w:val="left"/>
      <w:pPr>
        <w:ind w:left="1166" w:hanging="360"/>
      </w:pPr>
    </w:lvl>
    <w:lvl w:ilvl="3">
      <w:start w:val="1"/>
      <w:numFmt w:val="bullet"/>
      <w:lvlText w:val="●"/>
      <w:lvlJc w:val="left"/>
      <w:pPr>
        <w:ind w:left="1886" w:hanging="360"/>
      </w:pPr>
      <w:rPr>
        <w:rFonts w:ascii="Noto Sans Symbols" w:hAnsi="Noto Sans Symbols" w:cs="Noto Sans Symbols" w:hint="default"/>
      </w:rPr>
    </w:lvl>
    <w:lvl w:ilvl="4">
      <w:start w:val="1"/>
      <w:numFmt w:val="bullet"/>
      <w:lvlText w:val="o"/>
      <w:lvlJc w:val="left"/>
      <w:pPr>
        <w:ind w:left="2606" w:hanging="360"/>
      </w:pPr>
      <w:rPr>
        <w:rFonts w:ascii="Courier New" w:hAnsi="Courier New" w:cs="Courier New" w:hint="default"/>
      </w:rPr>
    </w:lvl>
    <w:lvl w:ilvl="5">
      <w:start w:val="1"/>
      <w:numFmt w:val="bullet"/>
      <w:lvlText w:val="▪"/>
      <w:lvlJc w:val="left"/>
      <w:pPr>
        <w:ind w:left="3326" w:hanging="360"/>
      </w:pPr>
      <w:rPr>
        <w:rFonts w:ascii="Noto Sans Symbols" w:hAnsi="Noto Sans Symbols" w:cs="Noto Sans Symbols" w:hint="default"/>
      </w:rPr>
    </w:lvl>
    <w:lvl w:ilvl="6">
      <w:start w:val="1"/>
      <w:numFmt w:val="bullet"/>
      <w:lvlText w:val="●"/>
      <w:lvlJc w:val="left"/>
      <w:pPr>
        <w:ind w:left="4046" w:hanging="360"/>
      </w:pPr>
      <w:rPr>
        <w:rFonts w:ascii="Noto Sans Symbols" w:hAnsi="Noto Sans Symbols" w:cs="Noto Sans Symbols" w:hint="default"/>
      </w:rPr>
    </w:lvl>
    <w:lvl w:ilvl="7">
      <w:start w:val="1"/>
      <w:numFmt w:val="bullet"/>
      <w:lvlText w:val="o"/>
      <w:lvlJc w:val="left"/>
      <w:pPr>
        <w:ind w:left="4766" w:hanging="360"/>
      </w:pPr>
      <w:rPr>
        <w:rFonts w:ascii="Courier New" w:hAnsi="Courier New" w:cs="Courier New" w:hint="default"/>
      </w:rPr>
    </w:lvl>
    <w:lvl w:ilvl="8">
      <w:start w:val="1"/>
      <w:numFmt w:val="bullet"/>
      <w:lvlText w:val="▪"/>
      <w:lvlJc w:val="left"/>
      <w:pPr>
        <w:ind w:left="5486" w:hanging="360"/>
      </w:pPr>
      <w:rPr>
        <w:rFonts w:ascii="Noto Sans Symbols" w:hAnsi="Noto Sans Symbols" w:cs="Noto Sans Symbols" w:hint="default"/>
      </w:rPr>
    </w:lvl>
  </w:abstractNum>
  <w:abstractNum w:abstractNumId="3" w15:restartNumberingAfterBreak="0">
    <w:nsid w:val="392F7AD0"/>
    <w:multiLevelType w:val="hybridMultilevel"/>
    <w:tmpl w:val="80CCA2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C13682"/>
    <w:multiLevelType w:val="hybridMultilevel"/>
    <w:tmpl w:val="957A0CC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3646B78"/>
    <w:multiLevelType w:val="hybridMultilevel"/>
    <w:tmpl w:val="75E8BB1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74E0117"/>
    <w:multiLevelType w:val="multilevel"/>
    <w:tmpl w:val="EFE01E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E90729E"/>
    <w:multiLevelType w:val="multilevel"/>
    <w:tmpl w:val="BEBCAA9A"/>
    <w:lvl w:ilvl="0">
      <w:start w:val="1"/>
      <w:numFmt w:val="bullet"/>
      <w:lvlText w:val="o"/>
      <w:lvlJc w:val="left"/>
      <w:pPr>
        <w:ind w:left="-274" w:hanging="360"/>
      </w:pPr>
      <w:rPr>
        <w:rFonts w:ascii="Courier New" w:hAnsi="Courier New" w:cs="Courier New" w:hint="default"/>
        <w:b w:val="0"/>
        <w:sz w:val="20"/>
      </w:rPr>
    </w:lvl>
    <w:lvl w:ilvl="1">
      <w:start w:val="1"/>
      <w:numFmt w:val="upperRoman"/>
      <w:lvlText w:val="%2."/>
      <w:lvlJc w:val="right"/>
      <w:pPr>
        <w:ind w:left="446" w:hanging="360"/>
      </w:pPr>
    </w:lvl>
    <w:lvl w:ilvl="2">
      <w:start w:val="1"/>
      <w:numFmt w:val="upperRoman"/>
      <w:lvlText w:val="%3."/>
      <w:lvlJc w:val="right"/>
      <w:pPr>
        <w:ind w:left="1166" w:hanging="360"/>
      </w:pPr>
    </w:lvl>
    <w:lvl w:ilvl="3">
      <w:start w:val="1"/>
      <w:numFmt w:val="bullet"/>
      <w:lvlText w:val="●"/>
      <w:lvlJc w:val="left"/>
      <w:pPr>
        <w:ind w:left="1886" w:hanging="360"/>
      </w:pPr>
      <w:rPr>
        <w:rFonts w:ascii="Noto Sans Symbols" w:hAnsi="Noto Sans Symbols" w:cs="Noto Sans Symbols" w:hint="default"/>
      </w:rPr>
    </w:lvl>
    <w:lvl w:ilvl="4">
      <w:start w:val="1"/>
      <w:numFmt w:val="bullet"/>
      <w:lvlText w:val="o"/>
      <w:lvlJc w:val="left"/>
      <w:pPr>
        <w:ind w:left="2606" w:hanging="360"/>
      </w:pPr>
      <w:rPr>
        <w:rFonts w:ascii="Courier New" w:hAnsi="Courier New" w:cs="Courier New" w:hint="default"/>
      </w:rPr>
    </w:lvl>
    <w:lvl w:ilvl="5">
      <w:start w:val="1"/>
      <w:numFmt w:val="bullet"/>
      <w:lvlText w:val="▪"/>
      <w:lvlJc w:val="left"/>
      <w:pPr>
        <w:ind w:left="3326" w:hanging="360"/>
      </w:pPr>
      <w:rPr>
        <w:rFonts w:ascii="Noto Sans Symbols" w:hAnsi="Noto Sans Symbols" w:cs="Noto Sans Symbols" w:hint="default"/>
      </w:rPr>
    </w:lvl>
    <w:lvl w:ilvl="6">
      <w:start w:val="1"/>
      <w:numFmt w:val="bullet"/>
      <w:lvlText w:val="●"/>
      <w:lvlJc w:val="left"/>
      <w:pPr>
        <w:ind w:left="4046" w:hanging="360"/>
      </w:pPr>
      <w:rPr>
        <w:rFonts w:ascii="Noto Sans Symbols" w:hAnsi="Noto Sans Symbols" w:cs="Noto Sans Symbols" w:hint="default"/>
      </w:rPr>
    </w:lvl>
    <w:lvl w:ilvl="7">
      <w:start w:val="1"/>
      <w:numFmt w:val="bullet"/>
      <w:lvlText w:val="o"/>
      <w:lvlJc w:val="left"/>
      <w:pPr>
        <w:ind w:left="4766" w:hanging="360"/>
      </w:pPr>
      <w:rPr>
        <w:rFonts w:ascii="Courier New" w:hAnsi="Courier New" w:cs="Courier New" w:hint="default"/>
      </w:rPr>
    </w:lvl>
    <w:lvl w:ilvl="8">
      <w:start w:val="1"/>
      <w:numFmt w:val="bullet"/>
      <w:lvlText w:val="▪"/>
      <w:lvlJc w:val="left"/>
      <w:pPr>
        <w:ind w:left="5486" w:hanging="360"/>
      </w:pPr>
      <w:rPr>
        <w:rFonts w:ascii="Noto Sans Symbols" w:hAnsi="Noto Sans Symbols" w:cs="Noto Sans Symbols" w:hint="default"/>
      </w:rPr>
    </w:lvl>
  </w:abstractNum>
  <w:abstractNum w:abstractNumId="8" w15:restartNumberingAfterBreak="0">
    <w:nsid w:val="61C34D68"/>
    <w:multiLevelType w:val="hybridMultilevel"/>
    <w:tmpl w:val="B598048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61E319E7"/>
    <w:multiLevelType w:val="multilevel"/>
    <w:tmpl w:val="BE2E7CF4"/>
    <w:lvl w:ilvl="0">
      <w:start w:val="1"/>
      <w:numFmt w:val="bullet"/>
      <w:lvlText w:val="o"/>
      <w:lvlJc w:val="left"/>
      <w:pPr>
        <w:ind w:left="-274" w:hanging="360"/>
      </w:pPr>
      <w:rPr>
        <w:rFonts w:ascii="Courier New" w:hAnsi="Courier New" w:cs="Courier New" w:hint="default"/>
      </w:rPr>
    </w:lvl>
    <w:lvl w:ilvl="1">
      <w:start w:val="1"/>
      <w:numFmt w:val="bullet"/>
      <w:lvlText w:val="o"/>
      <w:lvlJc w:val="left"/>
      <w:pPr>
        <w:ind w:left="446" w:hanging="360"/>
      </w:pPr>
      <w:rPr>
        <w:rFonts w:ascii="Courier New" w:hAnsi="Courier New" w:cs="Courier New" w:hint="default"/>
      </w:rPr>
    </w:lvl>
    <w:lvl w:ilvl="2">
      <w:start w:val="1"/>
      <w:numFmt w:val="bullet"/>
      <w:lvlText w:val="▪"/>
      <w:lvlJc w:val="left"/>
      <w:pPr>
        <w:ind w:left="1166" w:hanging="360"/>
      </w:pPr>
      <w:rPr>
        <w:rFonts w:ascii="Noto Sans Symbols" w:hAnsi="Noto Sans Symbols" w:cs="Noto Sans Symbols" w:hint="default"/>
      </w:rPr>
    </w:lvl>
    <w:lvl w:ilvl="3">
      <w:start w:val="1"/>
      <w:numFmt w:val="bullet"/>
      <w:lvlText w:val="✔"/>
      <w:lvlJc w:val="left"/>
      <w:pPr>
        <w:ind w:left="1886" w:hanging="360"/>
      </w:pPr>
      <w:rPr>
        <w:rFonts w:ascii="Noto Sans Symbols" w:hAnsi="Noto Sans Symbols" w:cs="Noto Sans Symbols" w:hint="default"/>
        <w:b w:val="0"/>
        <w:sz w:val="20"/>
      </w:rPr>
    </w:lvl>
    <w:lvl w:ilvl="4">
      <w:start w:val="1"/>
      <w:numFmt w:val="bullet"/>
      <w:lvlText w:val="o"/>
      <w:lvlJc w:val="left"/>
      <w:pPr>
        <w:ind w:left="2606" w:hanging="360"/>
      </w:pPr>
      <w:rPr>
        <w:rFonts w:ascii="Courier New" w:hAnsi="Courier New" w:cs="Courier New" w:hint="default"/>
      </w:rPr>
    </w:lvl>
    <w:lvl w:ilvl="5">
      <w:start w:val="1"/>
      <w:numFmt w:val="bullet"/>
      <w:lvlText w:val="▪"/>
      <w:lvlJc w:val="left"/>
      <w:pPr>
        <w:ind w:left="3326" w:hanging="360"/>
      </w:pPr>
      <w:rPr>
        <w:rFonts w:ascii="Noto Sans Symbols" w:hAnsi="Noto Sans Symbols" w:cs="Noto Sans Symbols" w:hint="default"/>
      </w:rPr>
    </w:lvl>
    <w:lvl w:ilvl="6">
      <w:start w:val="1"/>
      <w:numFmt w:val="bullet"/>
      <w:lvlText w:val="●"/>
      <w:lvlJc w:val="left"/>
      <w:pPr>
        <w:ind w:left="4046" w:hanging="360"/>
      </w:pPr>
      <w:rPr>
        <w:rFonts w:ascii="Noto Sans Symbols" w:hAnsi="Noto Sans Symbols" w:cs="Noto Sans Symbols" w:hint="default"/>
      </w:rPr>
    </w:lvl>
    <w:lvl w:ilvl="7">
      <w:start w:val="1"/>
      <w:numFmt w:val="bullet"/>
      <w:lvlText w:val="o"/>
      <w:lvlJc w:val="left"/>
      <w:pPr>
        <w:ind w:left="4766" w:hanging="360"/>
      </w:pPr>
      <w:rPr>
        <w:rFonts w:ascii="Courier New" w:hAnsi="Courier New" w:cs="Courier New" w:hint="default"/>
      </w:rPr>
    </w:lvl>
    <w:lvl w:ilvl="8">
      <w:start w:val="1"/>
      <w:numFmt w:val="bullet"/>
      <w:lvlText w:val="▪"/>
      <w:lvlJc w:val="left"/>
      <w:pPr>
        <w:ind w:left="5486" w:hanging="360"/>
      </w:pPr>
      <w:rPr>
        <w:rFonts w:ascii="Noto Sans Symbols" w:hAnsi="Noto Sans Symbols" w:cs="Noto Sans Symbols" w:hint="default"/>
      </w:rPr>
    </w:lvl>
  </w:abstractNum>
  <w:abstractNum w:abstractNumId="10" w15:restartNumberingAfterBreak="0">
    <w:nsid w:val="6CED1EE5"/>
    <w:multiLevelType w:val="hybridMultilevel"/>
    <w:tmpl w:val="BCD6047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7"/>
  </w:num>
  <w:num w:numId="6">
    <w:abstractNumId w:val="1"/>
  </w:num>
  <w:num w:numId="7">
    <w:abstractNumId w:val="8"/>
  </w:num>
  <w:num w:numId="8">
    <w:abstractNumId w:val="3"/>
  </w:num>
  <w:num w:numId="9">
    <w:abstractNumId w:val="4"/>
  </w:num>
  <w:num w:numId="10">
    <w:abstractNumId w:val="10"/>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ctoria Peino Diaz">
    <w15:presenceInfo w15:providerId="AD" w15:userId="S-1-5-21-506947124-688681102-270368766-79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DD"/>
    <w:rsid w:val="000002EB"/>
    <w:rsid w:val="00067E1C"/>
    <w:rsid w:val="000D13B7"/>
    <w:rsid w:val="000D7B1C"/>
    <w:rsid w:val="000E7E08"/>
    <w:rsid w:val="001047E2"/>
    <w:rsid w:val="001224FB"/>
    <w:rsid w:val="0014078D"/>
    <w:rsid w:val="00160614"/>
    <w:rsid w:val="001B35D5"/>
    <w:rsid w:val="001B7AA4"/>
    <w:rsid w:val="001C1A7A"/>
    <w:rsid w:val="001C3514"/>
    <w:rsid w:val="001E3D07"/>
    <w:rsid w:val="00206AD9"/>
    <w:rsid w:val="00215090"/>
    <w:rsid w:val="002A5CC6"/>
    <w:rsid w:val="002B7059"/>
    <w:rsid w:val="002C0CEA"/>
    <w:rsid w:val="002D7E37"/>
    <w:rsid w:val="003344CC"/>
    <w:rsid w:val="003630E9"/>
    <w:rsid w:val="0039689D"/>
    <w:rsid w:val="003A6577"/>
    <w:rsid w:val="003D075E"/>
    <w:rsid w:val="003E78DB"/>
    <w:rsid w:val="003F06BC"/>
    <w:rsid w:val="003F65F3"/>
    <w:rsid w:val="0040592F"/>
    <w:rsid w:val="004364C1"/>
    <w:rsid w:val="0044450E"/>
    <w:rsid w:val="00494BC2"/>
    <w:rsid w:val="00495420"/>
    <w:rsid w:val="004B42C5"/>
    <w:rsid w:val="0052585E"/>
    <w:rsid w:val="00590E36"/>
    <w:rsid w:val="00592B2A"/>
    <w:rsid w:val="005A526F"/>
    <w:rsid w:val="005B6C99"/>
    <w:rsid w:val="005C718B"/>
    <w:rsid w:val="005F029F"/>
    <w:rsid w:val="00604B7C"/>
    <w:rsid w:val="00612D38"/>
    <w:rsid w:val="006141D0"/>
    <w:rsid w:val="00620356"/>
    <w:rsid w:val="00635CDD"/>
    <w:rsid w:val="00656CCE"/>
    <w:rsid w:val="006673F8"/>
    <w:rsid w:val="006676FB"/>
    <w:rsid w:val="00687B20"/>
    <w:rsid w:val="00690DC9"/>
    <w:rsid w:val="006A3784"/>
    <w:rsid w:val="006F14CA"/>
    <w:rsid w:val="006F45B5"/>
    <w:rsid w:val="006F4F5E"/>
    <w:rsid w:val="00731AE4"/>
    <w:rsid w:val="007351FD"/>
    <w:rsid w:val="00787147"/>
    <w:rsid w:val="007B44C1"/>
    <w:rsid w:val="007D1DDF"/>
    <w:rsid w:val="00861979"/>
    <w:rsid w:val="00874434"/>
    <w:rsid w:val="00875BDC"/>
    <w:rsid w:val="008918E4"/>
    <w:rsid w:val="008930A8"/>
    <w:rsid w:val="00895E6A"/>
    <w:rsid w:val="008B1FA0"/>
    <w:rsid w:val="00965521"/>
    <w:rsid w:val="00980112"/>
    <w:rsid w:val="009970F0"/>
    <w:rsid w:val="009A0D02"/>
    <w:rsid w:val="009A48DD"/>
    <w:rsid w:val="009A5442"/>
    <w:rsid w:val="009A7FF4"/>
    <w:rsid w:val="00A25EF7"/>
    <w:rsid w:val="00A36E7C"/>
    <w:rsid w:val="00A4231A"/>
    <w:rsid w:val="00A46CA7"/>
    <w:rsid w:val="00A57848"/>
    <w:rsid w:val="00AC497F"/>
    <w:rsid w:val="00AC6E38"/>
    <w:rsid w:val="00AF7B35"/>
    <w:rsid w:val="00AF7C4E"/>
    <w:rsid w:val="00B20F00"/>
    <w:rsid w:val="00B25517"/>
    <w:rsid w:val="00B60CF3"/>
    <w:rsid w:val="00BE4BBF"/>
    <w:rsid w:val="00BE659E"/>
    <w:rsid w:val="00C0262C"/>
    <w:rsid w:val="00C12E7A"/>
    <w:rsid w:val="00C50B41"/>
    <w:rsid w:val="00C527B9"/>
    <w:rsid w:val="00C57273"/>
    <w:rsid w:val="00C73E75"/>
    <w:rsid w:val="00C77620"/>
    <w:rsid w:val="00C81055"/>
    <w:rsid w:val="00D6640E"/>
    <w:rsid w:val="00DC2F63"/>
    <w:rsid w:val="00DC4610"/>
    <w:rsid w:val="00E004FA"/>
    <w:rsid w:val="00E231B2"/>
    <w:rsid w:val="00E40593"/>
    <w:rsid w:val="00E428FD"/>
    <w:rsid w:val="00E82B15"/>
    <w:rsid w:val="00E867CD"/>
    <w:rsid w:val="00EA10B3"/>
    <w:rsid w:val="00EB695B"/>
    <w:rsid w:val="00EF51B3"/>
    <w:rsid w:val="00F2182F"/>
    <w:rsid w:val="00F74A02"/>
    <w:rsid w:val="00F844CC"/>
    <w:rsid w:val="00F97D95"/>
    <w:rsid w:val="00FA12BF"/>
    <w:rsid w:val="00FA26D7"/>
    <w:rsid w:val="00FC2651"/>
    <w:rsid w:val="00FF07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EEC4D8"/>
  <w15:docId w15:val="{8CC74322-C27F-4B5A-BC50-3992E4B92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s-E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LO-normal"/>
    <w:next w:val="LO-normal"/>
    <w:qFormat/>
    <w:pPr>
      <w:keepNext/>
      <w:keepLines/>
      <w:spacing w:before="480" w:after="120"/>
      <w:outlineLvl w:val="0"/>
    </w:pPr>
    <w:rPr>
      <w:b/>
      <w:sz w:val="48"/>
      <w:szCs w:val="48"/>
    </w:rPr>
  </w:style>
  <w:style w:type="paragraph" w:styleId="Ttulo2">
    <w:name w:val="heading 2"/>
    <w:basedOn w:val="LO-normal"/>
    <w:next w:val="LO-normal"/>
    <w:qFormat/>
    <w:pPr>
      <w:keepNext/>
      <w:keepLines/>
      <w:spacing w:before="360" w:after="80"/>
      <w:outlineLvl w:val="1"/>
    </w:pPr>
    <w:rPr>
      <w:b/>
      <w:sz w:val="36"/>
      <w:szCs w:val="36"/>
    </w:rPr>
  </w:style>
  <w:style w:type="paragraph" w:styleId="Ttulo3">
    <w:name w:val="heading 3"/>
    <w:basedOn w:val="LO-normal"/>
    <w:next w:val="LO-normal"/>
    <w:qFormat/>
    <w:pPr>
      <w:keepNext/>
      <w:keepLines/>
      <w:spacing w:before="280" w:after="80"/>
      <w:outlineLvl w:val="2"/>
    </w:pPr>
    <w:rPr>
      <w:b/>
      <w:sz w:val="28"/>
      <w:szCs w:val="28"/>
    </w:rPr>
  </w:style>
  <w:style w:type="paragraph" w:styleId="Ttulo4">
    <w:name w:val="heading 4"/>
    <w:basedOn w:val="LO-normal"/>
    <w:next w:val="LO-normal"/>
    <w:qFormat/>
    <w:pPr>
      <w:keepNext/>
      <w:keepLines/>
      <w:spacing w:before="240" w:after="40"/>
      <w:outlineLvl w:val="3"/>
    </w:pPr>
    <w:rPr>
      <w:b/>
      <w:sz w:val="24"/>
      <w:szCs w:val="24"/>
    </w:rPr>
  </w:style>
  <w:style w:type="paragraph" w:styleId="Ttulo5">
    <w:name w:val="heading 5"/>
    <w:basedOn w:val="LO-normal"/>
    <w:next w:val="LO-normal"/>
    <w:qFormat/>
    <w:pPr>
      <w:keepNext/>
      <w:keepLines/>
      <w:spacing w:before="220" w:after="40"/>
      <w:outlineLvl w:val="4"/>
    </w:pPr>
    <w:rPr>
      <w:b/>
      <w:sz w:val="22"/>
      <w:szCs w:val="22"/>
    </w:rPr>
  </w:style>
  <w:style w:type="paragraph" w:styleId="Ttulo6">
    <w:name w:val="heading 6"/>
    <w:basedOn w:val="LO-normal"/>
    <w:next w:val="LO-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ourier New" w:cs="Courier New"/>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Courier New" w:cs="Courier New"/>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Courier New" w:cs="Courier New"/>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Courier New" w:cs="Courier New"/>
    </w:rPr>
  </w:style>
  <w:style w:type="character" w:customStyle="1" w:styleId="ListLabel10">
    <w:name w:val="ListLabel 10"/>
    <w:qFormat/>
    <w:rPr>
      <w:rFonts w:eastAsia="Noto Sans Symbols" w:cs="Noto Sans Symbols"/>
    </w:rPr>
  </w:style>
  <w:style w:type="character" w:customStyle="1" w:styleId="ListLabel11">
    <w:name w:val="ListLabel 11"/>
    <w:qFormat/>
    <w:rPr>
      <w:rFonts w:ascii="BBVABentonSansLight" w:eastAsia="Noto Sans Symbols" w:hAnsi="BBVABentonSansLight" w:cs="Noto Sans Symbols"/>
      <w:b w:val="0"/>
      <w:sz w:val="20"/>
    </w:rPr>
  </w:style>
  <w:style w:type="character" w:customStyle="1" w:styleId="ListLabel12">
    <w:name w:val="ListLabel 12"/>
    <w:qFormat/>
    <w:rPr>
      <w:rFonts w:eastAsia="Courier New" w:cs="Courier New"/>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Courier New" w:cs="Courier New"/>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ascii="BBVABentonSansLight" w:eastAsia="Courier New" w:hAnsi="BBVABentonSansLight" w:cs="Courier New"/>
      <w:b w:val="0"/>
      <w:sz w:val="20"/>
    </w:rPr>
  </w:style>
  <w:style w:type="character" w:customStyle="1" w:styleId="ListLabel19">
    <w:name w:val="ListLabel 19"/>
    <w:qFormat/>
    <w:rPr>
      <w:rFonts w:ascii="BBVABentonSansLight" w:eastAsia="Noto Sans Symbols" w:hAnsi="BBVABentonSansLight" w:cs="Noto Sans Symbols"/>
      <w:b w:val="0"/>
      <w:sz w:val="20"/>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Courier New" w:cs="Courier New"/>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Courier New" w:cs="Courier New"/>
    </w:rPr>
  </w:style>
  <w:style w:type="character" w:customStyle="1" w:styleId="ListLabel25">
    <w:name w:val="ListLabel 25"/>
    <w:qFormat/>
    <w:rPr>
      <w:rFonts w:eastAsia="Noto Sans Symbols" w:cs="Noto Sans Symbols"/>
    </w:rPr>
  </w:style>
  <w:style w:type="character" w:customStyle="1" w:styleId="ListLabel26">
    <w:name w:val="ListLabel 26"/>
    <w:qFormat/>
    <w:rPr>
      <w:rFonts w:ascii="BBVABentonSansLight" w:eastAsia="Courier New" w:hAnsi="BBVABentonSansLight" w:cs="Courier New"/>
      <w:b w:val="0"/>
      <w:sz w:val="20"/>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ourier New" w:cs="Courier New"/>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Courier New" w:cs="Courier New"/>
    </w:rPr>
  </w:style>
  <w:style w:type="character" w:customStyle="1" w:styleId="ListLabel32">
    <w:name w:val="ListLabel 32"/>
    <w:qFormat/>
    <w:rPr>
      <w:rFonts w:eastAsia="Noto Sans Symbols" w:cs="Noto Sans Symbols"/>
    </w:rPr>
  </w:style>
  <w:style w:type="character" w:customStyle="1" w:styleId="ListLabel33">
    <w:name w:val="ListLabel 33"/>
    <w:qFormat/>
    <w:rPr>
      <w:rFonts w:ascii="BBVABentonSansLight" w:eastAsia="BBVABentonSansLight" w:hAnsi="BBVABentonSansLight" w:cs="BBVABentonSansLight"/>
      <w:b w:val="0"/>
      <w:i w:val="0"/>
      <w:caps w:val="0"/>
      <w:smallCaps w:val="0"/>
      <w:strike w:val="0"/>
      <w:dstrike w:val="0"/>
      <w:color w:val="2E75B5"/>
      <w:position w:val="0"/>
      <w:sz w:val="20"/>
      <w:szCs w:val="20"/>
      <w:u w:val="none"/>
      <w:shd w:val="clear" w:color="auto" w:fill="auto"/>
      <w:vertAlign w:val="baseline"/>
    </w:rPr>
  </w:style>
  <w:style w:type="character" w:customStyle="1" w:styleId="EnlacedeInternet">
    <w:name w:val="Enlace de Internet"/>
    <w:rPr>
      <w:color w:val="000080"/>
      <w:u w:val="single"/>
    </w:rPr>
  </w:style>
  <w:style w:type="character" w:customStyle="1" w:styleId="ListLabel34">
    <w:name w:val="ListLabel 34"/>
    <w:qFormat/>
    <w:rPr>
      <w:rFonts w:ascii="BBVABentonSansLight" w:eastAsia="BBVABentonSansLight" w:hAnsi="BBVABentonSansLight" w:cs="BBVABentonSansLight"/>
      <w:b w:val="0"/>
      <w:i w:val="0"/>
      <w:caps w:val="0"/>
      <w:smallCaps w:val="0"/>
      <w:strike w:val="0"/>
      <w:dstrike w:val="0"/>
      <w:color w:val="0000FF"/>
      <w:position w:val="0"/>
      <w:sz w:val="20"/>
      <w:szCs w:val="20"/>
      <w:u w:val="single"/>
      <w:shd w:val="clear" w:color="auto" w:fill="auto"/>
      <w:vertAlign w:val="baseline"/>
    </w:rPr>
  </w:style>
  <w:style w:type="paragraph" w:customStyle="1" w:styleId="Ttulo10">
    <w:name w:val="Título1"/>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LO-normal">
    <w:name w:val="LO-normal"/>
    <w:qFormat/>
  </w:style>
  <w:style w:type="paragraph" w:styleId="Ttulo">
    <w:name w:val="Title"/>
    <w:basedOn w:val="LO-normal"/>
    <w:next w:val="LO-normal"/>
    <w:qFormat/>
    <w:pPr>
      <w:keepNext/>
      <w:keepLines/>
      <w:spacing w:before="480" w:after="120"/>
    </w:pPr>
    <w:rPr>
      <w:b/>
      <w:sz w:val="72"/>
      <w:szCs w:val="72"/>
    </w:rPr>
  </w:style>
  <w:style w:type="paragraph" w:styleId="Subttulo">
    <w:name w:val="Subtitle"/>
    <w:basedOn w:val="LO-normal"/>
    <w:next w:val="LO-normal"/>
    <w:qFormat/>
    <w:pPr>
      <w:keepNext/>
      <w:keepLines/>
      <w:spacing w:before="360" w:after="80"/>
    </w:pPr>
    <w:rPr>
      <w:rFonts w:ascii="Georgia" w:eastAsia="Georgia" w:hAnsi="Georgia" w:cs="Georgia"/>
      <w:i/>
      <w:color w:val="666666"/>
      <w:sz w:val="48"/>
      <w:szCs w:val="48"/>
    </w:rPr>
  </w:style>
  <w:style w:type="paragraph" w:styleId="Encabezado">
    <w:name w:val="header"/>
    <w:basedOn w:val="Normal"/>
  </w:style>
  <w:style w:type="paragraph" w:styleId="Piedepgina">
    <w:name w:val="footer"/>
    <w:basedOn w:val="Normal"/>
  </w:style>
  <w:style w:type="table" w:customStyle="1" w:styleId="TableNormal">
    <w:name w:val="Table Normal"/>
    <w:tblPr>
      <w:tblCellMar>
        <w:top w:w="0" w:type="dxa"/>
        <w:left w:w="0" w:type="dxa"/>
        <w:bottom w:w="0" w:type="dxa"/>
        <w:right w:w="0" w:type="dxa"/>
      </w:tblCellMar>
    </w:tblPr>
  </w:style>
  <w:style w:type="paragraph" w:styleId="Textocomentario">
    <w:name w:val="annotation text"/>
    <w:basedOn w:val="Normal"/>
    <w:link w:val="TextocomentarioCar"/>
    <w:uiPriority w:val="99"/>
    <w:semiHidden/>
    <w:unhideWhenUsed/>
    <w:rPr>
      <w:rFonts w:cs="Mangal"/>
      <w:szCs w:val="18"/>
    </w:rPr>
  </w:style>
  <w:style w:type="character" w:customStyle="1" w:styleId="TextocomentarioCar">
    <w:name w:val="Texto comentario Car"/>
    <w:basedOn w:val="Fuentedeprrafopredeter"/>
    <w:link w:val="Textocomentario"/>
    <w:uiPriority w:val="99"/>
    <w:semiHidden/>
    <w:rPr>
      <w:rFonts w:cs="Mangal"/>
      <w:szCs w:val="18"/>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06AD9"/>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206AD9"/>
    <w:rPr>
      <w:rFonts w:ascii="Segoe UI" w:hAnsi="Segoe UI" w:cs="Mangal"/>
      <w:sz w:val="18"/>
      <w:szCs w:val="16"/>
    </w:rPr>
  </w:style>
  <w:style w:type="paragraph" w:styleId="NormalWeb">
    <w:name w:val="Normal (Web)"/>
    <w:basedOn w:val="Normal"/>
    <w:uiPriority w:val="99"/>
    <w:semiHidden/>
    <w:unhideWhenUsed/>
    <w:rsid w:val="005B6C99"/>
    <w:pPr>
      <w:spacing w:before="100" w:beforeAutospacing="1" w:after="100" w:afterAutospacing="1"/>
    </w:pPr>
    <w:rPr>
      <w:rFonts w:ascii="Times New Roman" w:eastAsia="Times New Roman" w:hAnsi="Times New Roman" w:cs="Times New Roman"/>
      <w:sz w:val="24"/>
      <w:szCs w:val="24"/>
      <w:lang w:eastAsia="es-ES" w:bidi="ar-SA"/>
    </w:rPr>
  </w:style>
  <w:style w:type="character" w:styleId="Hipervnculo">
    <w:name w:val="Hyperlink"/>
    <w:basedOn w:val="Fuentedeprrafopredeter"/>
    <w:uiPriority w:val="99"/>
    <w:unhideWhenUsed/>
    <w:rsid w:val="005B6C99"/>
    <w:rPr>
      <w:color w:val="0000FF" w:themeColor="hyperlink"/>
      <w:u w:val="single"/>
    </w:rPr>
  </w:style>
  <w:style w:type="table" w:styleId="Sombreadomedio1-nfasis5">
    <w:name w:val="Medium Shading 1 Accent 5"/>
    <w:basedOn w:val="Tablanormal"/>
    <w:uiPriority w:val="63"/>
    <w:rsid w:val="00875BDC"/>
    <w:rPr>
      <w:rFonts w:asciiTheme="minorHAnsi" w:eastAsiaTheme="minorHAnsi" w:hAnsiTheme="minorHAnsi" w:cstheme="minorBidi"/>
      <w:lang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1B7AA4"/>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13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mpras@haya.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egi.gestionactivos@bbva.com"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1203</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BBVA</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BERROCAL LANZAROT ,ALVARO ALFREDO</dc:creator>
  <dc:description/>
  <cp:lastModifiedBy>Natalia Peñalba Falkenthal</cp:lastModifiedBy>
  <cp:revision>3</cp:revision>
  <dcterms:created xsi:type="dcterms:W3CDTF">2020-11-23T12:36:00Z</dcterms:created>
  <dcterms:modified xsi:type="dcterms:W3CDTF">2020-11-24T07:51:00Z</dcterms:modified>
  <dc:language>es-ES</dc:language>
</cp:coreProperties>
</file>