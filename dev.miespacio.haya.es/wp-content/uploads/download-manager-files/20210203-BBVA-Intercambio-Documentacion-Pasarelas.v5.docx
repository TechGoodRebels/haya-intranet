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63113" w14:textId="77777777" w:rsidR="00A40441" w:rsidRDefault="00A40441" w:rsidP="00A40441">
      <w:pPr>
        <w:spacing w:after="0"/>
        <w:jc w:val="left"/>
      </w:pPr>
      <w:bookmarkStart w:id="0" w:name="_Hlk54352288"/>
      <w:bookmarkEnd w:id="0"/>
    </w:p>
    <w:tbl>
      <w:tblPr>
        <w:tblW w:w="9072" w:type="dxa"/>
        <w:tblLayout w:type="fixed"/>
        <w:tblCellMar>
          <w:left w:w="70" w:type="dxa"/>
          <w:right w:w="70" w:type="dxa"/>
        </w:tblCellMar>
        <w:tblLook w:val="0000" w:firstRow="0" w:lastRow="0" w:firstColumn="0" w:lastColumn="0" w:noHBand="0" w:noVBand="0"/>
      </w:tblPr>
      <w:tblGrid>
        <w:gridCol w:w="4253"/>
        <w:gridCol w:w="4819"/>
      </w:tblGrid>
      <w:tr w:rsidR="00A40441" w:rsidRPr="00F8438E" w14:paraId="0CDABDFE" w14:textId="77777777" w:rsidTr="00C54B0A">
        <w:trPr>
          <w:trHeight w:val="10399"/>
        </w:trPr>
        <w:tc>
          <w:tcPr>
            <w:tcW w:w="9072" w:type="dxa"/>
            <w:gridSpan w:val="2"/>
            <w:vAlign w:val="center"/>
          </w:tcPr>
          <w:p w14:paraId="2A4563A5" w14:textId="45FB0961" w:rsidR="00A40441" w:rsidRDefault="004A5A96" w:rsidP="00C54B0A">
            <w:pPr>
              <w:pStyle w:val="Piedepgina"/>
              <w:jc w:val="center"/>
              <w:rPr>
                <w:b/>
                <w:color w:val="0A94D6"/>
                <w:sz w:val="48"/>
                <w:szCs w:val="36"/>
              </w:rPr>
            </w:pPr>
            <w:r>
              <w:rPr>
                <w:noProof/>
              </w:rPr>
              <w:drawing>
                <wp:inline distT="0" distB="0" distL="0" distR="0" wp14:anchorId="4AA3AF1F" wp14:editId="04820CC9">
                  <wp:extent cx="1124585" cy="1669415"/>
                  <wp:effectExtent l="0" t="0" r="0" b="6985"/>
                  <wp:docPr id="1" name="Imagen 1" descr="C:\Users\asuarez\Desktop\logo haya bueno.jpg"/>
                  <wp:cNvGraphicFramePr/>
                  <a:graphic xmlns:a="http://schemas.openxmlformats.org/drawingml/2006/main">
                    <a:graphicData uri="http://schemas.openxmlformats.org/drawingml/2006/picture">
                      <pic:pic xmlns:pic="http://schemas.openxmlformats.org/drawingml/2006/picture">
                        <pic:nvPicPr>
                          <pic:cNvPr id="6" name="Imagen 6" descr="C:\Users\asuarez\Desktop\logo haya bueno.jpg"/>
                          <pic:cNvPicPr/>
                        </pic:nvPicPr>
                        <pic:blipFill>
                          <a:blip r:embed="rId7">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124585" cy="1669415"/>
                          </a:xfrm>
                          <a:prstGeom prst="rect">
                            <a:avLst/>
                          </a:prstGeom>
                          <a:noFill/>
                          <a:ln>
                            <a:noFill/>
                          </a:ln>
                        </pic:spPr>
                      </pic:pic>
                    </a:graphicData>
                  </a:graphic>
                </wp:inline>
              </w:drawing>
            </w:r>
          </w:p>
          <w:p w14:paraId="430C7E31" w14:textId="77777777" w:rsidR="00A40441" w:rsidRPr="00EF5A62" w:rsidRDefault="00E64CD2" w:rsidP="00C54B0A">
            <w:pPr>
              <w:pStyle w:val="Ttulo"/>
              <w:rPr>
                <w:rFonts w:cstheme="majorHAnsi"/>
                <w:color w:val="0070C0"/>
                <w:sz w:val="48"/>
                <w:szCs w:val="48"/>
              </w:rPr>
            </w:pPr>
            <w:sdt>
              <w:sdtPr>
                <w:rPr>
                  <w:rFonts w:cstheme="majorHAnsi"/>
                  <w:caps/>
                  <w:sz w:val="48"/>
                  <w:szCs w:val="48"/>
                </w:rPr>
                <w:alias w:val="Título"/>
                <w:tag w:val=""/>
                <w:id w:val="-185903704"/>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A40441">
                  <w:rPr>
                    <w:rFonts w:cstheme="majorHAnsi"/>
                    <w:caps/>
                    <w:sz w:val="48"/>
                    <w:szCs w:val="48"/>
                  </w:rPr>
                  <w:t xml:space="preserve">     </w:t>
                </w:r>
              </w:sdtContent>
            </w:sdt>
          </w:p>
          <w:sdt>
            <w:sdtPr>
              <w:rPr>
                <w:rFonts w:asciiTheme="majorHAnsi" w:hAnsiTheme="majorHAnsi" w:cstheme="majorHAnsi"/>
                <w:sz w:val="48"/>
                <w:szCs w:val="48"/>
              </w:rPr>
              <w:id w:val="-1812630638"/>
              <w:placeholder>
                <w:docPart w:val="43B0A225C4F4455E8F2D713CB969C9EA"/>
              </w:placeholder>
            </w:sdtPr>
            <w:sdtEndPr>
              <w:rPr>
                <w:b/>
                <w:color w:val="0A94D6"/>
              </w:rPr>
            </w:sdtEndPr>
            <w:sdtContent>
              <w:p w14:paraId="5152020E" w14:textId="1609DB05" w:rsidR="00A40441" w:rsidRPr="0051656F" w:rsidRDefault="00A40441" w:rsidP="004A5A96">
                <w:pPr>
                  <w:ind w:left="708"/>
                  <w:rPr>
                    <w:rFonts w:asciiTheme="majorHAnsi" w:hAnsiTheme="majorHAnsi" w:cstheme="majorHAnsi"/>
                    <w:b/>
                    <w:color w:val="0A94D6"/>
                    <w:sz w:val="48"/>
                    <w:szCs w:val="48"/>
                  </w:rPr>
                </w:pPr>
                <w:r>
                  <w:rPr>
                    <w:rFonts w:asciiTheme="majorHAnsi" w:hAnsiTheme="majorHAnsi" w:cstheme="majorHAnsi"/>
                    <w:b/>
                    <w:color w:val="0A94D6"/>
                    <w:sz w:val="48"/>
                    <w:szCs w:val="48"/>
                  </w:rPr>
                  <w:t xml:space="preserve">Protocolo Envío Documentación de </w:t>
                </w:r>
                <w:r w:rsidR="004A5A96">
                  <w:rPr>
                    <w:rFonts w:asciiTheme="majorHAnsi" w:hAnsiTheme="majorHAnsi" w:cstheme="majorHAnsi"/>
                    <w:b/>
                    <w:color w:val="0A94D6"/>
                    <w:sz w:val="48"/>
                    <w:szCs w:val="48"/>
                  </w:rPr>
                  <w:t>P</w:t>
                </w:r>
                <w:r>
                  <w:rPr>
                    <w:rFonts w:asciiTheme="majorHAnsi" w:hAnsiTheme="majorHAnsi" w:cstheme="majorHAnsi"/>
                    <w:b/>
                    <w:color w:val="0A94D6"/>
                    <w:sz w:val="48"/>
                    <w:szCs w:val="48"/>
                  </w:rPr>
                  <w:t>ago</w:t>
                </w:r>
                <w:r w:rsidR="00A663A9">
                  <w:rPr>
                    <w:rFonts w:asciiTheme="majorHAnsi" w:hAnsiTheme="majorHAnsi" w:cstheme="majorHAnsi"/>
                    <w:b/>
                    <w:color w:val="0A94D6"/>
                    <w:sz w:val="48"/>
                    <w:szCs w:val="48"/>
                  </w:rPr>
                  <w:t>s</w:t>
                </w:r>
                <w:r>
                  <w:rPr>
                    <w:rFonts w:asciiTheme="majorHAnsi" w:hAnsiTheme="majorHAnsi" w:cstheme="majorHAnsi"/>
                    <w:b/>
                    <w:color w:val="0A94D6"/>
                    <w:sz w:val="48"/>
                    <w:szCs w:val="48"/>
                  </w:rPr>
                  <w:t xml:space="preserve">  </w:t>
                </w:r>
              </w:p>
            </w:sdtContent>
          </w:sdt>
          <w:sdt>
            <w:sdtPr>
              <w:rPr>
                <w:rFonts w:ascii="Verdana" w:hAnsi="Verdana"/>
                <w:sz w:val="36"/>
              </w:rPr>
              <w:alias w:val="Descripción breve"/>
              <w:tag w:val="Descripción breve"/>
              <w:id w:val="1755322445"/>
              <w:showingPlcHdr/>
              <w:dataBinding w:prefixMappings="xmlns:ns0='http://schemas.microsoft.com/office/2006/coverPageProps'" w:xpath="/ns0:CoverPageProperties[1]/ns0:Abstract[1]" w:storeItemID="{55AF091B-3C7A-41E3-B477-F2FDAA23CFDA}"/>
              <w:text/>
            </w:sdtPr>
            <w:sdtEndPr/>
            <w:sdtContent>
              <w:p w14:paraId="0A9B8F72" w14:textId="77777777" w:rsidR="00A40441" w:rsidRPr="00EF5A62" w:rsidRDefault="00A40441" w:rsidP="00C54B0A">
                <w:pPr>
                  <w:pStyle w:val="Descripcinbreve"/>
                  <w:ind w:left="426" w:hanging="426"/>
                  <w:rPr>
                    <w:sz w:val="36"/>
                    <w:u w:val="single"/>
                  </w:rPr>
                </w:pPr>
                <w:r>
                  <w:rPr>
                    <w:rFonts w:ascii="Verdana" w:hAnsi="Verdana"/>
                    <w:sz w:val="36"/>
                  </w:rPr>
                  <w:t xml:space="preserve">     </w:t>
                </w:r>
              </w:p>
            </w:sdtContent>
          </w:sdt>
        </w:tc>
      </w:tr>
      <w:tr w:rsidR="00A40441" w:rsidRPr="000C05FE" w14:paraId="2897FE2C" w14:textId="77777777" w:rsidTr="00C54B0A">
        <w:trPr>
          <w:trHeight w:val="279"/>
        </w:trPr>
        <w:tc>
          <w:tcPr>
            <w:tcW w:w="4253" w:type="dxa"/>
            <w:vAlign w:val="bottom"/>
          </w:tcPr>
          <w:p w14:paraId="3EB767E1" w14:textId="77777777" w:rsidR="00A40441" w:rsidRDefault="00A40441" w:rsidP="00C54B0A">
            <w:pPr>
              <w:pStyle w:val="Piedepgina"/>
              <w:jc w:val="right"/>
              <w:rPr>
                <w:color w:val="0A94D6"/>
                <w:sz w:val="24"/>
                <w:szCs w:val="36"/>
              </w:rPr>
            </w:pPr>
          </w:p>
        </w:tc>
        <w:tc>
          <w:tcPr>
            <w:tcW w:w="4819" w:type="dxa"/>
            <w:vAlign w:val="bottom"/>
          </w:tcPr>
          <w:p w14:paraId="1D18FBD5" w14:textId="77777777" w:rsidR="00A40441" w:rsidRDefault="00A40441" w:rsidP="00C54B0A">
            <w:pPr>
              <w:pStyle w:val="Piedepgina"/>
              <w:jc w:val="right"/>
              <w:rPr>
                <w:color w:val="0A94D6"/>
                <w:sz w:val="24"/>
                <w:szCs w:val="36"/>
              </w:rPr>
            </w:pPr>
            <w:r>
              <w:rPr>
                <w:color w:val="0A94D6"/>
                <w:sz w:val="24"/>
                <w:szCs w:val="36"/>
              </w:rPr>
              <w:t>Unidad de Organización y Calidad de Procesos</w:t>
            </w:r>
          </w:p>
          <w:p w14:paraId="6281CCBB" w14:textId="77777777" w:rsidR="00A40441" w:rsidRPr="000C05FE" w:rsidRDefault="00A40441" w:rsidP="00C54B0A">
            <w:pPr>
              <w:pStyle w:val="Piedepgina"/>
              <w:jc w:val="right"/>
              <w:rPr>
                <w:color w:val="0A94D6"/>
                <w:sz w:val="24"/>
                <w:szCs w:val="36"/>
              </w:rPr>
            </w:pPr>
          </w:p>
        </w:tc>
      </w:tr>
    </w:tbl>
    <w:p w14:paraId="69FEA876" w14:textId="77777777" w:rsidR="00A40441" w:rsidRDefault="00A40441" w:rsidP="00A40441">
      <w:pPr>
        <w:spacing w:after="160" w:line="259" w:lineRule="auto"/>
      </w:pPr>
    </w:p>
    <w:p w14:paraId="6991A5D5" w14:textId="77777777" w:rsidR="00A40441" w:rsidRDefault="00A40441" w:rsidP="00A40441">
      <w:bookmarkStart w:id="1" w:name="_Ref462139903"/>
    </w:p>
    <w:p w14:paraId="1393DCF5" w14:textId="77777777" w:rsidR="00A40441" w:rsidRDefault="00A40441" w:rsidP="00A40441"/>
    <w:p w14:paraId="2A907128" w14:textId="77777777" w:rsidR="00A40441" w:rsidRDefault="00A40441" w:rsidP="00A40441"/>
    <w:tbl>
      <w:tblPr>
        <w:tblStyle w:val="Tablaconcuadrcula"/>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837"/>
        <w:gridCol w:w="1125"/>
        <w:gridCol w:w="6536"/>
      </w:tblGrid>
      <w:tr w:rsidR="00A40441" w:rsidRPr="00D8242A" w14:paraId="17B18387" w14:textId="77777777" w:rsidTr="00C54B0A">
        <w:tc>
          <w:tcPr>
            <w:tcW w:w="8498" w:type="dxa"/>
            <w:gridSpan w:val="3"/>
            <w:tcBorders>
              <w:bottom w:val="single" w:sz="2" w:space="0" w:color="808080" w:themeColor="background1" w:themeShade="80"/>
            </w:tcBorders>
            <w:shd w:val="clear" w:color="auto" w:fill="F2F2F2" w:themeFill="background1" w:themeFillShade="F2"/>
            <w:vAlign w:val="center"/>
          </w:tcPr>
          <w:p w14:paraId="0251D052" w14:textId="77777777" w:rsidR="00A40441" w:rsidRPr="00B3155E" w:rsidRDefault="00A40441" w:rsidP="00C54B0A">
            <w:pPr>
              <w:spacing w:before="20" w:after="20"/>
              <w:jc w:val="left"/>
              <w:rPr>
                <w:b/>
                <w:color w:val="0A94D6"/>
                <w:sz w:val="18"/>
                <w:szCs w:val="18"/>
              </w:rPr>
            </w:pPr>
            <w:r>
              <w:rPr>
                <w:b/>
                <w:color w:val="0A94D6"/>
                <w:sz w:val="18"/>
                <w:szCs w:val="18"/>
              </w:rPr>
              <w:t>Control de cambios</w:t>
            </w:r>
          </w:p>
        </w:tc>
      </w:tr>
      <w:tr w:rsidR="00A40441" w:rsidRPr="00D962EE" w14:paraId="73629DAD" w14:textId="77777777" w:rsidTr="00C54B0A">
        <w:tc>
          <w:tcPr>
            <w:tcW w:w="837" w:type="dxa"/>
            <w:tcBorders>
              <w:bottom w:val="single" w:sz="2" w:space="0" w:color="808080" w:themeColor="background1" w:themeShade="80"/>
              <w:right w:val="nil"/>
            </w:tcBorders>
            <w:vAlign w:val="center"/>
          </w:tcPr>
          <w:p w14:paraId="100F8C31" w14:textId="77777777" w:rsidR="00A40441" w:rsidRPr="00D962EE" w:rsidRDefault="00A40441" w:rsidP="00C54B0A">
            <w:pPr>
              <w:spacing w:before="20" w:after="20"/>
              <w:jc w:val="center"/>
              <w:rPr>
                <w:sz w:val="18"/>
                <w:szCs w:val="18"/>
              </w:rPr>
            </w:pPr>
            <w:r w:rsidRPr="00D962EE">
              <w:rPr>
                <w:sz w:val="18"/>
                <w:szCs w:val="18"/>
              </w:rPr>
              <w:t>Versión</w:t>
            </w:r>
          </w:p>
        </w:tc>
        <w:tc>
          <w:tcPr>
            <w:tcW w:w="1125" w:type="dxa"/>
            <w:tcBorders>
              <w:left w:val="nil"/>
              <w:bottom w:val="single" w:sz="2" w:space="0" w:color="808080" w:themeColor="background1" w:themeShade="80"/>
              <w:right w:val="nil"/>
            </w:tcBorders>
            <w:vAlign w:val="center"/>
          </w:tcPr>
          <w:p w14:paraId="3F81FC7B" w14:textId="77777777" w:rsidR="00A40441" w:rsidRPr="00D962EE" w:rsidRDefault="00A40441" w:rsidP="00C54B0A">
            <w:pPr>
              <w:spacing w:before="20" w:after="20"/>
              <w:jc w:val="center"/>
              <w:rPr>
                <w:sz w:val="18"/>
                <w:szCs w:val="18"/>
              </w:rPr>
            </w:pPr>
            <w:r w:rsidRPr="00D962EE">
              <w:rPr>
                <w:sz w:val="18"/>
                <w:szCs w:val="18"/>
              </w:rPr>
              <w:t>Fecha</w:t>
            </w:r>
          </w:p>
        </w:tc>
        <w:tc>
          <w:tcPr>
            <w:tcW w:w="6536" w:type="dxa"/>
            <w:tcBorders>
              <w:left w:val="nil"/>
              <w:bottom w:val="single" w:sz="2" w:space="0" w:color="808080" w:themeColor="background1" w:themeShade="80"/>
            </w:tcBorders>
            <w:vAlign w:val="center"/>
          </w:tcPr>
          <w:p w14:paraId="78BFDBDD" w14:textId="77777777" w:rsidR="00A40441" w:rsidRPr="00D962EE" w:rsidRDefault="00A40441" w:rsidP="00C54B0A">
            <w:pPr>
              <w:spacing w:before="20" w:after="20"/>
              <w:rPr>
                <w:sz w:val="18"/>
                <w:szCs w:val="18"/>
              </w:rPr>
            </w:pPr>
            <w:r w:rsidRPr="00D962EE">
              <w:rPr>
                <w:sz w:val="18"/>
                <w:szCs w:val="18"/>
              </w:rPr>
              <w:t>Resumen de cambios</w:t>
            </w:r>
          </w:p>
        </w:tc>
      </w:tr>
      <w:tr w:rsidR="00A40441" w:rsidRPr="005513A7" w14:paraId="258623C8" w14:textId="77777777" w:rsidTr="00C54B0A">
        <w:tc>
          <w:tcPr>
            <w:tcW w:w="837" w:type="dxa"/>
            <w:tcBorders>
              <w:top w:val="single" w:sz="2" w:space="0" w:color="808080" w:themeColor="background1" w:themeShade="80"/>
              <w:bottom w:val="dotted" w:sz="4" w:space="0" w:color="808080" w:themeColor="background1" w:themeShade="80"/>
              <w:right w:val="nil"/>
            </w:tcBorders>
            <w:vAlign w:val="center"/>
          </w:tcPr>
          <w:p w14:paraId="2947E15F" w14:textId="17E5C749" w:rsidR="00A40441" w:rsidRPr="005513A7" w:rsidRDefault="00F973D0" w:rsidP="00C54B0A">
            <w:pPr>
              <w:spacing w:before="60" w:after="60"/>
              <w:rPr>
                <w:sz w:val="18"/>
                <w:szCs w:val="18"/>
              </w:rPr>
            </w:pPr>
            <w:r>
              <w:rPr>
                <w:sz w:val="18"/>
                <w:szCs w:val="18"/>
              </w:rPr>
              <w:t>V1</w:t>
            </w:r>
          </w:p>
        </w:tc>
        <w:tc>
          <w:tcPr>
            <w:tcW w:w="1125" w:type="dxa"/>
            <w:tcBorders>
              <w:top w:val="single" w:sz="2" w:space="0" w:color="808080" w:themeColor="background1" w:themeShade="80"/>
              <w:left w:val="nil"/>
              <w:bottom w:val="dotted" w:sz="4" w:space="0" w:color="808080" w:themeColor="background1" w:themeShade="80"/>
              <w:right w:val="nil"/>
            </w:tcBorders>
            <w:vAlign w:val="center"/>
          </w:tcPr>
          <w:p w14:paraId="459DC62A" w14:textId="3FCCE970" w:rsidR="00A40441" w:rsidRPr="005513A7" w:rsidRDefault="002620B3" w:rsidP="00C54B0A">
            <w:pPr>
              <w:spacing w:before="60" w:after="60"/>
              <w:rPr>
                <w:sz w:val="18"/>
                <w:szCs w:val="18"/>
              </w:rPr>
            </w:pPr>
            <w:r>
              <w:rPr>
                <w:sz w:val="18"/>
                <w:szCs w:val="18"/>
              </w:rPr>
              <w:t>2</w:t>
            </w:r>
            <w:r w:rsidR="00F77F6D">
              <w:rPr>
                <w:sz w:val="18"/>
                <w:szCs w:val="18"/>
              </w:rPr>
              <w:t>7</w:t>
            </w:r>
            <w:r w:rsidR="00F973D0">
              <w:rPr>
                <w:sz w:val="18"/>
                <w:szCs w:val="18"/>
              </w:rPr>
              <w:t>/10/2020</w:t>
            </w:r>
          </w:p>
        </w:tc>
        <w:tc>
          <w:tcPr>
            <w:tcW w:w="6536" w:type="dxa"/>
            <w:tcBorders>
              <w:top w:val="single" w:sz="2" w:space="0" w:color="808080" w:themeColor="background1" w:themeShade="80"/>
              <w:left w:val="nil"/>
              <w:bottom w:val="dotted" w:sz="4" w:space="0" w:color="808080" w:themeColor="background1" w:themeShade="80"/>
            </w:tcBorders>
            <w:vAlign w:val="center"/>
          </w:tcPr>
          <w:p w14:paraId="50C80C21" w14:textId="44EFB680" w:rsidR="00A40441" w:rsidRPr="005513A7" w:rsidRDefault="00F973D0" w:rsidP="00C54B0A">
            <w:pPr>
              <w:spacing w:before="60" w:after="60"/>
              <w:rPr>
                <w:sz w:val="18"/>
                <w:szCs w:val="18"/>
              </w:rPr>
            </w:pPr>
            <w:r>
              <w:rPr>
                <w:sz w:val="18"/>
                <w:szCs w:val="18"/>
              </w:rPr>
              <w:t>Versión Inicial</w:t>
            </w:r>
          </w:p>
        </w:tc>
      </w:tr>
      <w:tr w:rsidR="00A40441" w:rsidRPr="005513A7" w14:paraId="1B73B101" w14:textId="77777777" w:rsidTr="00C54B0A">
        <w:tc>
          <w:tcPr>
            <w:tcW w:w="837" w:type="dxa"/>
            <w:tcBorders>
              <w:top w:val="dotted" w:sz="4" w:space="0" w:color="808080" w:themeColor="background1" w:themeShade="80"/>
              <w:bottom w:val="dotted" w:sz="4" w:space="0" w:color="808080" w:themeColor="background1" w:themeShade="80"/>
              <w:right w:val="nil"/>
            </w:tcBorders>
            <w:vAlign w:val="center"/>
          </w:tcPr>
          <w:p w14:paraId="261788AC" w14:textId="333256C4" w:rsidR="00A40441" w:rsidRPr="005652B8" w:rsidRDefault="007A2365" w:rsidP="00C54B0A">
            <w:pPr>
              <w:spacing w:before="60" w:after="60"/>
              <w:rPr>
                <w:sz w:val="18"/>
                <w:szCs w:val="18"/>
              </w:rPr>
            </w:pPr>
            <w:r>
              <w:rPr>
                <w:sz w:val="18"/>
                <w:szCs w:val="18"/>
              </w:rPr>
              <w:t>V2</w:t>
            </w:r>
          </w:p>
        </w:tc>
        <w:tc>
          <w:tcPr>
            <w:tcW w:w="1125" w:type="dxa"/>
            <w:tcBorders>
              <w:top w:val="dotted" w:sz="4" w:space="0" w:color="808080" w:themeColor="background1" w:themeShade="80"/>
              <w:left w:val="nil"/>
              <w:bottom w:val="dotted" w:sz="4" w:space="0" w:color="808080" w:themeColor="background1" w:themeShade="80"/>
              <w:right w:val="nil"/>
            </w:tcBorders>
            <w:vAlign w:val="center"/>
          </w:tcPr>
          <w:p w14:paraId="6FE3003B" w14:textId="2EB1F3F3" w:rsidR="00A40441" w:rsidRPr="005652B8" w:rsidRDefault="007A2365" w:rsidP="00C54B0A">
            <w:pPr>
              <w:spacing w:before="60" w:after="60"/>
              <w:rPr>
                <w:sz w:val="18"/>
                <w:szCs w:val="18"/>
              </w:rPr>
            </w:pPr>
            <w:r>
              <w:rPr>
                <w:sz w:val="18"/>
                <w:szCs w:val="18"/>
              </w:rPr>
              <w:t>12/11/202</w:t>
            </w:r>
          </w:p>
        </w:tc>
        <w:tc>
          <w:tcPr>
            <w:tcW w:w="6536" w:type="dxa"/>
            <w:tcBorders>
              <w:top w:val="dotted" w:sz="4" w:space="0" w:color="808080" w:themeColor="background1" w:themeShade="80"/>
              <w:left w:val="nil"/>
              <w:bottom w:val="dotted" w:sz="4" w:space="0" w:color="808080" w:themeColor="background1" w:themeShade="80"/>
            </w:tcBorders>
            <w:vAlign w:val="center"/>
          </w:tcPr>
          <w:p w14:paraId="7546C68B" w14:textId="77777777" w:rsidR="00A40441" w:rsidRDefault="007A2365" w:rsidP="00C54B0A">
            <w:pPr>
              <w:spacing w:before="60" w:after="60"/>
              <w:rPr>
                <w:sz w:val="18"/>
                <w:szCs w:val="18"/>
              </w:rPr>
            </w:pPr>
            <w:r>
              <w:rPr>
                <w:sz w:val="18"/>
                <w:szCs w:val="18"/>
              </w:rPr>
              <w:t xml:space="preserve">Incluir envío </w:t>
            </w:r>
            <w:r w:rsidR="00093C04">
              <w:rPr>
                <w:sz w:val="18"/>
                <w:szCs w:val="18"/>
              </w:rPr>
              <w:t xml:space="preserve">circuito de pagos urgentes con </w:t>
            </w:r>
            <w:proofErr w:type="spellStart"/>
            <w:r w:rsidR="00093C04">
              <w:rPr>
                <w:sz w:val="18"/>
                <w:szCs w:val="18"/>
              </w:rPr>
              <w:t>Qipro</w:t>
            </w:r>
            <w:proofErr w:type="spellEnd"/>
          </w:p>
          <w:p w14:paraId="728CB7CA" w14:textId="3E351917" w:rsidR="00093C04" w:rsidRPr="005652B8" w:rsidRDefault="00093C04" w:rsidP="00C54B0A">
            <w:pPr>
              <w:spacing w:before="60" w:after="60"/>
              <w:rPr>
                <w:sz w:val="18"/>
                <w:szCs w:val="18"/>
              </w:rPr>
            </w:pPr>
            <w:r>
              <w:rPr>
                <w:sz w:val="18"/>
                <w:szCs w:val="18"/>
              </w:rPr>
              <w:t>Modificar el mantenimiento de los documentos de 30 a 60 días</w:t>
            </w:r>
          </w:p>
        </w:tc>
      </w:tr>
      <w:tr w:rsidR="00A40441" w14:paraId="2AAE369D" w14:textId="77777777" w:rsidTr="00FC7831">
        <w:tc>
          <w:tcPr>
            <w:tcW w:w="837" w:type="dxa"/>
            <w:tcBorders>
              <w:top w:val="dotted" w:sz="4" w:space="0" w:color="808080" w:themeColor="background1" w:themeShade="80"/>
              <w:bottom w:val="dotted" w:sz="4" w:space="0" w:color="808080" w:themeColor="background1" w:themeShade="80"/>
              <w:right w:val="nil"/>
            </w:tcBorders>
            <w:vAlign w:val="center"/>
          </w:tcPr>
          <w:p w14:paraId="405A2724" w14:textId="6D41A69E" w:rsidR="00A40441" w:rsidRDefault="006E0E9E" w:rsidP="00C54B0A">
            <w:pPr>
              <w:spacing w:before="60" w:after="60"/>
              <w:rPr>
                <w:sz w:val="18"/>
                <w:szCs w:val="18"/>
              </w:rPr>
            </w:pPr>
            <w:r>
              <w:rPr>
                <w:sz w:val="18"/>
                <w:szCs w:val="18"/>
              </w:rPr>
              <w:t>V3</w:t>
            </w:r>
          </w:p>
        </w:tc>
        <w:tc>
          <w:tcPr>
            <w:tcW w:w="1125" w:type="dxa"/>
            <w:tcBorders>
              <w:top w:val="dotted" w:sz="4" w:space="0" w:color="808080" w:themeColor="background1" w:themeShade="80"/>
              <w:left w:val="nil"/>
              <w:bottom w:val="dotted" w:sz="4" w:space="0" w:color="808080" w:themeColor="background1" w:themeShade="80"/>
              <w:right w:val="nil"/>
            </w:tcBorders>
            <w:vAlign w:val="center"/>
          </w:tcPr>
          <w:p w14:paraId="5D9C5742" w14:textId="7E417897" w:rsidR="00A40441" w:rsidRDefault="006E0E9E" w:rsidP="00C54B0A">
            <w:pPr>
              <w:spacing w:before="60" w:after="60"/>
              <w:rPr>
                <w:sz w:val="18"/>
                <w:szCs w:val="18"/>
              </w:rPr>
            </w:pPr>
            <w:r>
              <w:rPr>
                <w:sz w:val="18"/>
                <w:szCs w:val="18"/>
              </w:rPr>
              <w:t>25/</w:t>
            </w:r>
            <w:r w:rsidR="007D6448">
              <w:rPr>
                <w:sz w:val="18"/>
                <w:szCs w:val="18"/>
              </w:rPr>
              <w:t>11</w:t>
            </w:r>
            <w:r>
              <w:rPr>
                <w:sz w:val="18"/>
                <w:szCs w:val="18"/>
              </w:rPr>
              <w:t xml:space="preserve">/2020 </w:t>
            </w:r>
          </w:p>
        </w:tc>
        <w:tc>
          <w:tcPr>
            <w:tcW w:w="6536" w:type="dxa"/>
            <w:tcBorders>
              <w:top w:val="dotted" w:sz="4" w:space="0" w:color="808080" w:themeColor="background1" w:themeShade="80"/>
              <w:left w:val="nil"/>
              <w:bottom w:val="dotted" w:sz="4" w:space="0" w:color="808080" w:themeColor="background1" w:themeShade="80"/>
            </w:tcBorders>
            <w:vAlign w:val="center"/>
          </w:tcPr>
          <w:p w14:paraId="3DF35576" w14:textId="77777777" w:rsidR="00300E6D" w:rsidRDefault="006E0E9E" w:rsidP="00C54B0A">
            <w:pPr>
              <w:spacing w:before="60" w:after="60"/>
              <w:rPr>
                <w:sz w:val="18"/>
                <w:szCs w:val="18"/>
              </w:rPr>
            </w:pPr>
            <w:r>
              <w:rPr>
                <w:sz w:val="18"/>
                <w:szCs w:val="18"/>
              </w:rPr>
              <w:t>Incluir carpeta Incidencias en la pasarela HRE-</w:t>
            </w:r>
            <w:proofErr w:type="spellStart"/>
            <w:r>
              <w:rPr>
                <w:sz w:val="18"/>
                <w:szCs w:val="18"/>
              </w:rPr>
              <w:t>Qipro</w:t>
            </w:r>
            <w:proofErr w:type="spellEnd"/>
          </w:p>
          <w:p w14:paraId="51CC6E3F" w14:textId="45A63ACC" w:rsidR="00085A12" w:rsidRPr="00085A12" w:rsidRDefault="003B569B" w:rsidP="00C54B0A">
            <w:pPr>
              <w:spacing w:before="60" w:after="60"/>
              <w:rPr>
                <w:sz w:val="18"/>
                <w:szCs w:val="18"/>
              </w:rPr>
            </w:pPr>
            <w:r>
              <w:rPr>
                <w:sz w:val="18"/>
                <w:szCs w:val="18"/>
              </w:rPr>
              <w:t xml:space="preserve">Incluir </w:t>
            </w:r>
            <w:r w:rsidR="00085A12" w:rsidRPr="00085A12">
              <w:rPr>
                <w:sz w:val="18"/>
                <w:szCs w:val="18"/>
              </w:rPr>
              <w:t>“</w:t>
            </w:r>
            <w:r w:rsidR="00F83A2F">
              <w:t>IMPUESTO</w:t>
            </w:r>
            <w:r w:rsidR="00085A12" w:rsidRPr="00085A12">
              <w:rPr>
                <w:sz w:val="18"/>
                <w:szCs w:val="18"/>
              </w:rPr>
              <w:t>” como parte fija de</w:t>
            </w:r>
            <w:r w:rsidR="00F83A2F">
              <w:rPr>
                <w:sz w:val="18"/>
                <w:szCs w:val="18"/>
              </w:rPr>
              <w:t xml:space="preserve">l nombre de los documentos </w:t>
            </w:r>
            <w:r w:rsidR="00085A12" w:rsidRPr="00085A12">
              <w:rPr>
                <w:sz w:val="18"/>
                <w:szCs w:val="18"/>
              </w:rPr>
              <w:t xml:space="preserve">enviados a </w:t>
            </w:r>
            <w:proofErr w:type="spellStart"/>
            <w:r w:rsidR="00085A12" w:rsidRPr="00085A12">
              <w:rPr>
                <w:sz w:val="18"/>
                <w:szCs w:val="18"/>
              </w:rPr>
              <w:t>Qipro</w:t>
            </w:r>
            <w:proofErr w:type="spellEnd"/>
            <w:r w:rsidR="00085A12" w:rsidRPr="00085A12">
              <w:rPr>
                <w:sz w:val="18"/>
                <w:szCs w:val="18"/>
              </w:rPr>
              <w:t>.</w:t>
            </w:r>
          </w:p>
        </w:tc>
      </w:tr>
      <w:tr w:rsidR="00FC7831" w14:paraId="4F9569B6" w14:textId="77777777" w:rsidTr="001C0C44">
        <w:tc>
          <w:tcPr>
            <w:tcW w:w="837" w:type="dxa"/>
            <w:tcBorders>
              <w:top w:val="dotted" w:sz="4" w:space="0" w:color="808080" w:themeColor="background1" w:themeShade="80"/>
              <w:bottom w:val="dotted" w:sz="4" w:space="0" w:color="808080" w:themeColor="background1" w:themeShade="80"/>
              <w:right w:val="nil"/>
            </w:tcBorders>
            <w:vAlign w:val="center"/>
          </w:tcPr>
          <w:p w14:paraId="7C3A7077" w14:textId="554B8614" w:rsidR="00FC7831" w:rsidRDefault="00FC7831" w:rsidP="00C54B0A">
            <w:pPr>
              <w:spacing w:before="60" w:after="60"/>
              <w:rPr>
                <w:sz w:val="18"/>
                <w:szCs w:val="18"/>
              </w:rPr>
            </w:pPr>
            <w:r>
              <w:rPr>
                <w:sz w:val="18"/>
                <w:szCs w:val="18"/>
              </w:rPr>
              <w:t>V4</w:t>
            </w:r>
          </w:p>
        </w:tc>
        <w:tc>
          <w:tcPr>
            <w:tcW w:w="1125" w:type="dxa"/>
            <w:tcBorders>
              <w:top w:val="dotted" w:sz="4" w:space="0" w:color="808080" w:themeColor="background1" w:themeShade="80"/>
              <w:left w:val="nil"/>
              <w:bottom w:val="dotted" w:sz="4" w:space="0" w:color="808080" w:themeColor="background1" w:themeShade="80"/>
              <w:right w:val="nil"/>
            </w:tcBorders>
            <w:vAlign w:val="center"/>
          </w:tcPr>
          <w:p w14:paraId="68F986EE" w14:textId="056B38B0" w:rsidR="00FC7831" w:rsidRDefault="00FC7831" w:rsidP="00C54B0A">
            <w:pPr>
              <w:spacing w:before="60" w:after="60"/>
              <w:rPr>
                <w:sz w:val="18"/>
                <w:szCs w:val="18"/>
              </w:rPr>
            </w:pPr>
            <w:r>
              <w:rPr>
                <w:sz w:val="18"/>
                <w:szCs w:val="18"/>
              </w:rPr>
              <w:t>04/01/2021</w:t>
            </w:r>
          </w:p>
        </w:tc>
        <w:tc>
          <w:tcPr>
            <w:tcW w:w="6536" w:type="dxa"/>
            <w:tcBorders>
              <w:top w:val="dotted" w:sz="4" w:space="0" w:color="808080" w:themeColor="background1" w:themeShade="80"/>
              <w:left w:val="nil"/>
              <w:bottom w:val="dotted" w:sz="4" w:space="0" w:color="808080" w:themeColor="background1" w:themeShade="80"/>
            </w:tcBorders>
            <w:vAlign w:val="center"/>
          </w:tcPr>
          <w:p w14:paraId="0BD56F0B" w14:textId="7B50C59B" w:rsidR="00FC7831" w:rsidRDefault="00FC7831" w:rsidP="00FC7831">
            <w:pPr>
              <w:spacing w:before="60" w:after="60"/>
              <w:rPr>
                <w:rFonts w:eastAsia="Times New Roman"/>
                <w:lang w:eastAsia="en-US"/>
              </w:rPr>
            </w:pPr>
            <w:r>
              <w:rPr>
                <w:rFonts w:eastAsia="Times New Roman"/>
                <w:lang w:eastAsia="en-US"/>
              </w:rPr>
              <w:t>Eliminar las carpetas datadas dentro de la Pasarela de HRE-</w:t>
            </w:r>
            <w:proofErr w:type="spellStart"/>
            <w:r>
              <w:rPr>
                <w:rFonts w:eastAsia="Times New Roman"/>
                <w:lang w:eastAsia="en-US"/>
              </w:rPr>
              <w:t>Qipro</w:t>
            </w:r>
            <w:proofErr w:type="spellEnd"/>
          </w:p>
          <w:p w14:paraId="64B9B422" w14:textId="6F5AFA8D" w:rsidR="005A2B97" w:rsidRDefault="005A2B97" w:rsidP="00FC7831">
            <w:pPr>
              <w:spacing w:before="60" w:after="60"/>
              <w:rPr>
                <w:rFonts w:eastAsia="Times New Roman"/>
                <w:lang w:eastAsia="en-US"/>
              </w:rPr>
            </w:pPr>
            <w:r>
              <w:rPr>
                <w:rFonts w:eastAsia="Times New Roman"/>
                <w:lang w:eastAsia="en-US"/>
              </w:rPr>
              <w:t>Incluir carpeta de “Tratados”</w:t>
            </w:r>
          </w:p>
          <w:p w14:paraId="42403746" w14:textId="4FF2DCFD" w:rsidR="00FC7831" w:rsidRPr="00FC7831" w:rsidRDefault="00FC7831" w:rsidP="00FC7831">
            <w:pPr>
              <w:spacing w:before="60" w:after="60"/>
              <w:rPr>
                <w:rFonts w:ascii="Calibri" w:hAnsi="Calibri"/>
                <w:lang w:eastAsia="en-US"/>
              </w:rPr>
            </w:pPr>
            <w:r>
              <w:rPr>
                <w:lang w:eastAsia="en-US"/>
              </w:rPr>
              <w:t xml:space="preserve">Se deja sin efecto el proceso automático de borrado </w:t>
            </w:r>
            <w:r w:rsidR="00D512B3">
              <w:rPr>
                <w:lang w:eastAsia="en-US"/>
              </w:rPr>
              <w:t>de documentos de las pasarelas</w:t>
            </w:r>
          </w:p>
          <w:p w14:paraId="47BA427C" w14:textId="0F161088" w:rsidR="00FC7831" w:rsidRDefault="00FC7831" w:rsidP="00C54B0A">
            <w:pPr>
              <w:spacing w:before="60" w:after="60"/>
              <w:rPr>
                <w:sz w:val="18"/>
                <w:szCs w:val="18"/>
              </w:rPr>
            </w:pPr>
          </w:p>
        </w:tc>
      </w:tr>
      <w:tr w:rsidR="001C0C44" w14:paraId="26069DDD" w14:textId="77777777" w:rsidTr="00C54B0A">
        <w:tc>
          <w:tcPr>
            <w:tcW w:w="837" w:type="dxa"/>
            <w:tcBorders>
              <w:top w:val="dotted" w:sz="4" w:space="0" w:color="808080" w:themeColor="background1" w:themeShade="80"/>
              <w:right w:val="nil"/>
            </w:tcBorders>
            <w:vAlign w:val="center"/>
          </w:tcPr>
          <w:p w14:paraId="4168393C" w14:textId="4597D455" w:rsidR="001C0C44" w:rsidRDefault="001C0C44" w:rsidP="00C54B0A">
            <w:pPr>
              <w:spacing w:before="60" w:after="60"/>
              <w:rPr>
                <w:sz w:val="18"/>
                <w:szCs w:val="18"/>
              </w:rPr>
            </w:pPr>
            <w:r>
              <w:rPr>
                <w:sz w:val="18"/>
                <w:szCs w:val="18"/>
              </w:rPr>
              <w:t>V5</w:t>
            </w:r>
          </w:p>
        </w:tc>
        <w:tc>
          <w:tcPr>
            <w:tcW w:w="1125" w:type="dxa"/>
            <w:tcBorders>
              <w:top w:val="dotted" w:sz="4" w:space="0" w:color="808080" w:themeColor="background1" w:themeShade="80"/>
              <w:left w:val="nil"/>
              <w:right w:val="nil"/>
            </w:tcBorders>
            <w:vAlign w:val="center"/>
          </w:tcPr>
          <w:p w14:paraId="56687EEC" w14:textId="16C5C154" w:rsidR="001C0C44" w:rsidRDefault="001C0C44" w:rsidP="00C54B0A">
            <w:pPr>
              <w:spacing w:before="60" w:after="60"/>
              <w:rPr>
                <w:sz w:val="18"/>
                <w:szCs w:val="18"/>
              </w:rPr>
            </w:pPr>
            <w:r>
              <w:rPr>
                <w:sz w:val="18"/>
                <w:szCs w:val="18"/>
              </w:rPr>
              <w:t>03/02/2021</w:t>
            </w:r>
          </w:p>
        </w:tc>
        <w:tc>
          <w:tcPr>
            <w:tcW w:w="6536" w:type="dxa"/>
            <w:tcBorders>
              <w:top w:val="dotted" w:sz="4" w:space="0" w:color="808080" w:themeColor="background1" w:themeShade="80"/>
              <w:left w:val="nil"/>
            </w:tcBorders>
            <w:vAlign w:val="center"/>
          </w:tcPr>
          <w:p w14:paraId="391AD39E" w14:textId="3195EDD4" w:rsidR="001C0C44" w:rsidRDefault="001C0C44" w:rsidP="00FC7831">
            <w:pPr>
              <w:spacing w:before="60" w:after="60"/>
              <w:rPr>
                <w:rFonts w:eastAsia="Times New Roman"/>
              </w:rPr>
            </w:pPr>
            <w:r>
              <w:rPr>
                <w:rFonts w:eastAsia="Times New Roman"/>
              </w:rPr>
              <w:t>Incluir carpetas datadas en las pasarelas</w:t>
            </w:r>
          </w:p>
          <w:p w14:paraId="01DA128F" w14:textId="4758F59E" w:rsidR="001C0C44" w:rsidRDefault="001C0C44" w:rsidP="00FC7831">
            <w:pPr>
              <w:spacing w:before="60" w:after="60"/>
              <w:rPr>
                <w:rFonts w:eastAsia="Times New Roman"/>
              </w:rPr>
            </w:pPr>
            <w:r>
              <w:rPr>
                <w:rFonts w:eastAsia="Times New Roman"/>
              </w:rPr>
              <w:t>Cambiar el nombre de la carpeta de “Sociedades BBVA” a “Sociedades_BBVA”</w:t>
            </w:r>
          </w:p>
        </w:tc>
      </w:tr>
    </w:tbl>
    <w:p w14:paraId="7871E2B3" w14:textId="77777777" w:rsidR="00A40441" w:rsidRDefault="00A40441" w:rsidP="00A40441"/>
    <w:p w14:paraId="4412D9AC" w14:textId="77777777" w:rsidR="00A40441" w:rsidRDefault="00A40441" w:rsidP="00A40441">
      <w:pPr>
        <w:spacing w:after="160" w:line="259" w:lineRule="auto"/>
        <w:jc w:val="left"/>
      </w:pPr>
      <w:r>
        <w:br w:type="page"/>
      </w:r>
    </w:p>
    <w:p w14:paraId="22358403" w14:textId="77777777" w:rsidR="00A40441" w:rsidRDefault="00A40441" w:rsidP="00A40441"/>
    <w:sdt>
      <w:sdtPr>
        <w:rPr>
          <w:rFonts w:ascii="Helvetica" w:eastAsia="Calibri" w:hAnsi="Helvetica" w:cs="Arial"/>
          <w:b/>
          <w:bCs w:val="0"/>
          <w:smallCaps/>
          <w:noProof/>
          <w:color w:val="auto"/>
          <w:spacing w:val="5"/>
          <w:kern w:val="28"/>
          <w:sz w:val="20"/>
          <w:szCs w:val="20"/>
        </w:rPr>
        <w:id w:val="-1392955156"/>
        <w:docPartObj>
          <w:docPartGallery w:val="Table of Contents"/>
          <w:docPartUnique/>
        </w:docPartObj>
      </w:sdtPr>
      <w:sdtEndPr>
        <w:rPr>
          <w:rFonts w:ascii="Calibri Light" w:hAnsi="Calibri Light" w:cs="Helvetica"/>
          <w:b w:val="0"/>
          <w:smallCaps w:val="0"/>
          <w:spacing w:val="-10"/>
          <w:sz w:val="24"/>
        </w:rPr>
      </w:sdtEndPr>
      <w:sdtContent>
        <w:p w14:paraId="7A162979" w14:textId="77777777" w:rsidR="00A40441" w:rsidRPr="00B62CF5" w:rsidRDefault="00A40441" w:rsidP="00A40441">
          <w:pPr>
            <w:pStyle w:val="TtuloTDC"/>
            <w:rPr>
              <w:rStyle w:val="SubprocesoCar"/>
              <w:b w:val="0"/>
            </w:rPr>
          </w:pPr>
          <w:r w:rsidRPr="00B62CF5">
            <w:rPr>
              <w:rStyle w:val="SubprocesoCar"/>
            </w:rPr>
            <w:t>Índice</w:t>
          </w:r>
        </w:p>
        <w:p w14:paraId="17F967B4" w14:textId="500E406C" w:rsidR="00E64CD2" w:rsidRDefault="00A40441">
          <w:pPr>
            <w:pStyle w:val="TDC2"/>
            <w:rPr>
              <w:rFonts w:asciiTheme="minorHAnsi" w:eastAsiaTheme="minorEastAsia" w:hAnsiTheme="minorHAnsi" w:cstheme="minorBidi"/>
              <w:sz w:val="22"/>
              <w:lang w:eastAsia="es-ES"/>
            </w:rPr>
          </w:pPr>
          <w:r w:rsidRPr="00F147B3">
            <w:rPr>
              <w:rFonts w:cs="Arial"/>
              <w:sz w:val="22"/>
            </w:rPr>
            <w:fldChar w:fldCharType="begin"/>
          </w:r>
          <w:r w:rsidRPr="00F147B3">
            <w:rPr>
              <w:rFonts w:cs="Arial"/>
              <w:sz w:val="22"/>
            </w:rPr>
            <w:instrText xml:space="preserve"> TOC \o "1-3" \h \z \u </w:instrText>
          </w:r>
          <w:r w:rsidRPr="00F147B3">
            <w:rPr>
              <w:rFonts w:cs="Arial"/>
              <w:sz w:val="22"/>
            </w:rPr>
            <w:fldChar w:fldCharType="separate"/>
          </w:r>
          <w:hyperlink w:anchor="_Toc63259244" w:history="1">
            <w:r w:rsidR="00E64CD2" w:rsidRPr="00E6658E">
              <w:rPr>
                <w:rStyle w:val="Hipervnculo"/>
              </w:rPr>
              <w:t>A.</w:t>
            </w:r>
            <w:r w:rsidR="00E64CD2">
              <w:rPr>
                <w:rFonts w:asciiTheme="minorHAnsi" w:eastAsiaTheme="minorEastAsia" w:hAnsiTheme="minorHAnsi" w:cstheme="minorBidi"/>
                <w:sz w:val="22"/>
                <w:lang w:eastAsia="es-ES"/>
              </w:rPr>
              <w:tab/>
            </w:r>
            <w:r w:rsidR="00E64CD2" w:rsidRPr="00E6658E">
              <w:rPr>
                <w:rStyle w:val="Hipervnculo"/>
              </w:rPr>
              <w:t>Objeto</w:t>
            </w:r>
            <w:r w:rsidR="00E64CD2">
              <w:rPr>
                <w:webHidden/>
              </w:rPr>
              <w:tab/>
            </w:r>
            <w:r w:rsidR="00E64CD2">
              <w:rPr>
                <w:webHidden/>
              </w:rPr>
              <w:fldChar w:fldCharType="begin"/>
            </w:r>
            <w:r w:rsidR="00E64CD2">
              <w:rPr>
                <w:webHidden/>
              </w:rPr>
              <w:instrText xml:space="preserve"> PAGEREF _Toc63259244 \h </w:instrText>
            </w:r>
            <w:r w:rsidR="00E64CD2">
              <w:rPr>
                <w:webHidden/>
              </w:rPr>
            </w:r>
            <w:r w:rsidR="00E64CD2">
              <w:rPr>
                <w:webHidden/>
              </w:rPr>
              <w:fldChar w:fldCharType="separate"/>
            </w:r>
            <w:r w:rsidR="00E64CD2">
              <w:rPr>
                <w:webHidden/>
              </w:rPr>
              <w:t>4</w:t>
            </w:r>
            <w:r w:rsidR="00E64CD2">
              <w:rPr>
                <w:webHidden/>
              </w:rPr>
              <w:fldChar w:fldCharType="end"/>
            </w:r>
          </w:hyperlink>
        </w:p>
        <w:p w14:paraId="560C3370" w14:textId="51AEB99D" w:rsidR="00E64CD2" w:rsidRDefault="00E64CD2">
          <w:pPr>
            <w:pStyle w:val="TDC2"/>
            <w:rPr>
              <w:rFonts w:asciiTheme="minorHAnsi" w:eastAsiaTheme="minorEastAsia" w:hAnsiTheme="minorHAnsi" w:cstheme="minorBidi"/>
              <w:sz w:val="22"/>
              <w:lang w:eastAsia="es-ES"/>
            </w:rPr>
          </w:pPr>
          <w:hyperlink w:anchor="_Toc63259245" w:history="1">
            <w:r w:rsidRPr="00E6658E">
              <w:rPr>
                <w:rStyle w:val="Hipervnculo"/>
              </w:rPr>
              <w:t>B.</w:t>
            </w:r>
            <w:r>
              <w:rPr>
                <w:rFonts w:asciiTheme="minorHAnsi" w:eastAsiaTheme="minorEastAsia" w:hAnsiTheme="minorHAnsi" w:cstheme="minorBidi"/>
                <w:sz w:val="22"/>
                <w:lang w:eastAsia="es-ES"/>
              </w:rPr>
              <w:tab/>
            </w:r>
            <w:r w:rsidRPr="00E6658E">
              <w:rPr>
                <w:rStyle w:val="Hipervnculo"/>
              </w:rPr>
              <w:t>Pasarelas Creadas. Definición de su Organización</w:t>
            </w:r>
            <w:r>
              <w:rPr>
                <w:webHidden/>
              </w:rPr>
              <w:tab/>
            </w:r>
            <w:r>
              <w:rPr>
                <w:webHidden/>
              </w:rPr>
              <w:fldChar w:fldCharType="begin"/>
            </w:r>
            <w:r>
              <w:rPr>
                <w:webHidden/>
              </w:rPr>
              <w:instrText xml:space="preserve"> PAGEREF _Toc63259245 \h </w:instrText>
            </w:r>
            <w:r>
              <w:rPr>
                <w:webHidden/>
              </w:rPr>
            </w:r>
            <w:r>
              <w:rPr>
                <w:webHidden/>
              </w:rPr>
              <w:fldChar w:fldCharType="separate"/>
            </w:r>
            <w:r>
              <w:rPr>
                <w:webHidden/>
              </w:rPr>
              <w:t>4</w:t>
            </w:r>
            <w:r>
              <w:rPr>
                <w:webHidden/>
              </w:rPr>
              <w:fldChar w:fldCharType="end"/>
            </w:r>
          </w:hyperlink>
        </w:p>
        <w:p w14:paraId="2D1E41BB" w14:textId="43B2FB6E" w:rsidR="00E64CD2" w:rsidRDefault="00E64CD2">
          <w:pPr>
            <w:pStyle w:val="TDC2"/>
            <w:rPr>
              <w:rFonts w:asciiTheme="minorHAnsi" w:eastAsiaTheme="minorEastAsia" w:hAnsiTheme="minorHAnsi" w:cstheme="minorBidi"/>
              <w:sz w:val="22"/>
              <w:lang w:eastAsia="es-ES"/>
            </w:rPr>
          </w:pPr>
          <w:hyperlink w:anchor="_Toc63259246" w:history="1">
            <w:r w:rsidRPr="00E6658E">
              <w:rPr>
                <w:rStyle w:val="Hipervnculo"/>
              </w:rPr>
              <w:t>C.</w:t>
            </w:r>
            <w:r>
              <w:rPr>
                <w:rFonts w:asciiTheme="minorHAnsi" w:eastAsiaTheme="minorEastAsia" w:hAnsiTheme="minorHAnsi" w:cstheme="minorBidi"/>
                <w:sz w:val="22"/>
                <w:lang w:eastAsia="es-ES"/>
              </w:rPr>
              <w:tab/>
            </w:r>
            <w:r w:rsidRPr="00E6658E">
              <w:rPr>
                <w:rStyle w:val="Hipervnculo"/>
              </w:rPr>
              <w:t>Mantenimiento de las Pasarelas</w:t>
            </w:r>
            <w:r>
              <w:rPr>
                <w:webHidden/>
              </w:rPr>
              <w:tab/>
            </w:r>
            <w:r>
              <w:rPr>
                <w:webHidden/>
              </w:rPr>
              <w:fldChar w:fldCharType="begin"/>
            </w:r>
            <w:r>
              <w:rPr>
                <w:webHidden/>
              </w:rPr>
              <w:instrText xml:space="preserve"> PAGEREF _Toc63259246 \h </w:instrText>
            </w:r>
            <w:r>
              <w:rPr>
                <w:webHidden/>
              </w:rPr>
            </w:r>
            <w:r>
              <w:rPr>
                <w:webHidden/>
              </w:rPr>
              <w:fldChar w:fldCharType="separate"/>
            </w:r>
            <w:r>
              <w:rPr>
                <w:webHidden/>
              </w:rPr>
              <w:t>6</w:t>
            </w:r>
            <w:r>
              <w:rPr>
                <w:webHidden/>
              </w:rPr>
              <w:fldChar w:fldCharType="end"/>
            </w:r>
          </w:hyperlink>
        </w:p>
        <w:p w14:paraId="7CCC67F0" w14:textId="48E6AE76" w:rsidR="00E64CD2" w:rsidRDefault="00E64CD2">
          <w:pPr>
            <w:pStyle w:val="TDC2"/>
            <w:rPr>
              <w:rFonts w:asciiTheme="minorHAnsi" w:eastAsiaTheme="minorEastAsia" w:hAnsiTheme="minorHAnsi" w:cstheme="minorBidi"/>
              <w:sz w:val="22"/>
              <w:lang w:eastAsia="es-ES"/>
            </w:rPr>
          </w:pPr>
          <w:hyperlink w:anchor="_Toc63259247" w:history="1">
            <w:r w:rsidRPr="00E6658E">
              <w:rPr>
                <w:rStyle w:val="Hipervnculo"/>
              </w:rPr>
              <w:t>D.</w:t>
            </w:r>
            <w:r>
              <w:rPr>
                <w:rFonts w:asciiTheme="minorHAnsi" w:eastAsiaTheme="minorEastAsia" w:hAnsiTheme="minorHAnsi" w:cstheme="minorBidi"/>
                <w:sz w:val="22"/>
                <w:lang w:eastAsia="es-ES"/>
              </w:rPr>
              <w:tab/>
            </w:r>
            <w:r w:rsidRPr="00E6658E">
              <w:rPr>
                <w:rStyle w:val="Hipervnculo"/>
              </w:rPr>
              <w:t>Flujo Intercambio. Modelo Táctico (Pre-Migración y Post-Migración sin automatizaciones)</w:t>
            </w:r>
            <w:r>
              <w:rPr>
                <w:webHidden/>
              </w:rPr>
              <w:tab/>
            </w:r>
            <w:r>
              <w:rPr>
                <w:webHidden/>
              </w:rPr>
              <w:fldChar w:fldCharType="begin"/>
            </w:r>
            <w:r>
              <w:rPr>
                <w:webHidden/>
              </w:rPr>
              <w:instrText xml:space="preserve"> PAGEREF _Toc63259247 \h </w:instrText>
            </w:r>
            <w:r>
              <w:rPr>
                <w:webHidden/>
              </w:rPr>
            </w:r>
            <w:r>
              <w:rPr>
                <w:webHidden/>
              </w:rPr>
              <w:fldChar w:fldCharType="separate"/>
            </w:r>
            <w:r>
              <w:rPr>
                <w:webHidden/>
              </w:rPr>
              <w:t>7</w:t>
            </w:r>
            <w:r>
              <w:rPr>
                <w:webHidden/>
              </w:rPr>
              <w:fldChar w:fldCharType="end"/>
            </w:r>
          </w:hyperlink>
        </w:p>
        <w:p w14:paraId="48BC6D8E" w14:textId="23D9DB73" w:rsidR="00E64CD2" w:rsidRDefault="00E64CD2">
          <w:pPr>
            <w:pStyle w:val="TDC2"/>
            <w:rPr>
              <w:rFonts w:asciiTheme="minorHAnsi" w:eastAsiaTheme="minorEastAsia" w:hAnsiTheme="minorHAnsi" w:cstheme="minorBidi"/>
              <w:sz w:val="22"/>
              <w:lang w:eastAsia="es-ES"/>
            </w:rPr>
          </w:pPr>
          <w:hyperlink w:anchor="_Toc63259248" w:history="1">
            <w:r w:rsidRPr="00E6658E">
              <w:rPr>
                <w:rStyle w:val="Hipervnculo"/>
              </w:rPr>
              <w:t>E.</w:t>
            </w:r>
            <w:r>
              <w:rPr>
                <w:rFonts w:asciiTheme="minorHAnsi" w:eastAsiaTheme="minorEastAsia" w:hAnsiTheme="minorHAnsi" w:cstheme="minorBidi"/>
                <w:sz w:val="22"/>
                <w:lang w:eastAsia="es-ES"/>
              </w:rPr>
              <w:tab/>
            </w:r>
            <w:r w:rsidRPr="00E6658E">
              <w:rPr>
                <w:rStyle w:val="Hipervnculo"/>
              </w:rPr>
              <w:t>Modelo Estratégico. Post- Migración</w:t>
            </w:r>
            <w:r>
              <w:rPr>
                <w:webHidden/>
              </w:rPr>
              <w:tab/>
            </w:r>
            <w:r>
              <w:rPr>
                <w:webHidden/>
              </w:rPr>
              <w:fldChar w:fldCharType="begin"/>
            </w:r>
            <w:r>
              <w:rPr>
                <w:webHidden/>
              </w:rPr>
              <w:instrText xml:space="preserve"> PAGEREF _Toc63259248 \h </w:instrText>
            </w:r>
            <w:r>
              <w:rPr>
                <w:webHidden/>
              </w:rPr>
            </w:r>
            <w:r>
              <w:rPr>
                <w:webHidden/>
              </w:rPr>
              <w:fldChar w:fldCharType="separate"/>
            </w:r>
            <w:r>
              <w:rPr>
                <w:webHidden/>
              </w:rPr>
              <w:t>9</w:t>
            </w:r>
            <w:r>
              <w:rPr>
                <w:webHidden/>
              </w:rPr>
              <w:fldChar w:fldCharType="end"/>
            </w:r>
          </w:hyperlink>
        </w:p>
        <w:p w14:paraId="768C9810" w14:textId="29C58F2D" w:rsidR="00A40441" w:rsidRPr="004069F2" w:rsidRDefault="00A40441" w:rsidP="001608F1">
          <w:pPr>
            <w:pStyle w:val="TDC1"/>
            <w:rPr>
              <w:rFonts w:asciiTheme="minorHAnsi" w:eastAsiaTheme="minorEastAsia" w:hAnsiTheme="minorHAnsi" w:cstheme="minorBidi"/>
              <w:spacing w:val="0"/>
              <w:kern w:val="0"/>
              <w:szCs w:val="22"/>
              <w:lang w:eastAsia="es-ES"/>
            </w:rPr>
          </w:pPr>
          <w:r w:rsidRPr="00F147B3">
            <w:fldChar w:fldCharType="end"/>
          </w:r>
        </w:p>
      </w:sdtContent>
    </w:sdt>
    <w:p w14:paraId="0AB2A5D0" w14:textId="77777777" w:rsidR="00A40441" w:rsidRDefault="00A40441" w:rsidP="00A40441"/>
    <w:p w14:paraId="028FC3C1" w14:textId="77777777" w:rsidR="00A40441" w:rsidRDefault="00A40441" w:rsidP="00A40441">
      <w:pPr>
        <w:spacing w:after="160" w:line="259" w:lineRule="auto"/>
        <w:jc w:val="left"/>
      </w:pPr>
      <w:r>
        <w:br w:type="page"/>
      </w:r>
    </w:p>
    <w:p w14:paraId="60557683" w14:textId="77777777" w:rsidR="00A40441" w:rsidRPr="00891B8A" w:rsidRDefault="00A40441" w:rsidP="00A40441">
      <w:pPr>
        <w:pStyle w:val="ApartadodeAnexo"/>
        <w:rPr>
          <w:sz w:val="40"/>
        </w:rPr>
      </w:pPr>
      <w:bookmarkStart w:id="2" w:name="_Toc63259244"/>
      <w:r w:rsidRPr="00891B8A">
        <w:rPr>
          <w:sz w:val="40"/>
        </w:rPr>
        <w:lastRenderedPageBreak/>
        <w:t>Objeto</w:t>
      </w:r>
      <w:bookmarkEnd w:id="1"/>
      <w:bookmarkEnd w:id="2"/>
    </w:p>
    <w:p w14:paraId="49B070A9" w14:textId="3F354082" w:rsidR="00A40441" w:rsidRDefault="00A40441" w:rsidP="00A40441">
      <w:pPr>
        <w:rPr>
          <w:szCs w:val="20"/>
        </w:rPr>
      </w:pPr>
      <w:r>
        <w:rPr>
          <w:szCs w:val="20"/>
        </w:rPr>
        <w:t>Establecer las directrices para el intercambio de documentación entre HRE y BBVA</w:t>
      </w:r>
      <w:r w:rsidR="00053665">
        <w:rPr>
          <w:szCs w:val="20"/>
        </w:rPr>
        <w:t xml:space="preserve"> para la gestión de pagos.</w:t>
      </w:r>
    </w:p>
    <w:p w14:paraId="10DED18C" w14:textId="7E6204EC" w:rsidR="00A40441" w:rsidRDefault="00A40441" w:rsidP="00A40441">
      <w:pPr>
        <w:rPr>
          <w:szCs w:val="20"/>
        </w:rPr>
      </w:pPr>
      <w:r>
        <w:rPr>
          <w:szCs w:val="20"/>
        </w:rPr>
        <w:t xml:space="preserve">Debido a los cambios de sistemas </w:t>
      </w:r>
      <w:r w:rsidR="00053665">
        <w:rPr>
          <w:szCs w:val="20"/>
        </w:rPr>
        <w:t>previstos,</w:t>
      </w:r>
      <w:r>
        <w:rPr>
          <w:szCs w:val="20"/>
        </w:rPr>
        <w:t xml:space="preserve"> en este protocolo se distinguen tres escenarios:</w:t>
      </w:r>
    </w:p>
    <w:p w14:paraId="4F19ACA5" w14:textId="14727629" w:rsidR="00A40441" w:rsidRDefault="00A40441" w:rsidP="00A40441">
      <w:pPr>
        <w:rPr>
          <w:szCs w:val="20"/>
        </w:rPr>
      </w:pPr>
      <w:r>
        <w:rPr>
          <w:szCs w:val="20"/>
        </w:rPr>
        <w:tab/>
        <w:t xml:space="preserve">Intercambio documentación </w:t>
      </w:r>
      <w:proofErr w:type="spellStart"/>
      <w:r>
        <w:rPr>
          <w:szCs w:val="20"/>
        </w:rPr>
        <w:t>Pre-migración</w:t>
      </w:r>
      <w:proofErr w:type="spellEnd"/>
      <w:r>
        <w:rPr>
          <w:szCs w:val="20"/>
        </w:rPr>
        <w:t xml:space="preserve"> sistemas </w:t>
      </w:r>
    </w:p>
    <w:p w14:paraId="2701060B" w14:textId="77777777" w:rsidR="00A40441" w:rsidRDefault="00A40441" w:rsidP="00A40441">
      <w:pPr>
        <w:rPr>
          <w:szCs w:val="20"/>
        </w:rPr>
      </w:pPr>
      <w:r>
        <w:rPr>
          <w:szCs w:val="20"/>
        </w:rPr>
        <w:tab/>
        <w:t xml:space="preserve">Intercambio documentación </w:t>
      </w:r>
      <w:proofErr w:type="spellStart"/>
      <w:r>
        <w:rPr>
          <w:szCs w:val="20"/>
        </w:rPr>
        <w:t>Post-migración</w:t>
      </w:r>
      <w:proofErr w:type="spellEnd"/>
      <w:r>
        <w:rPr>
          <w:szCs w:val="20"/>
        </w:rPr>
        <w:t xml:space="preserve"> sin automatizaciones</w:t>
      </w:r>
    </w:p>
    <w:p w14:paraId="6D518E23" w14:textId="2DFF4775" w:rsidR="00A40441" w:rsidRDefault="00A40441" w:rsidP="00A40441">
      <w:pPr>
        <w:rPr>
          <w:szCs w:val="20"/>
        </w:rPr>
      </w:pPr>
      <w:r>
        <w:rPr>
          <w:szCs w:val="20"/>
        </w:rPr>
        <w:tab/>
        <w:t xml:space="preserve">Intercambio documentación </w:t>
      </w:r>
      <w:proofErr w:type="spellStart"/>
      <w:r>
        <w:rPr>
          <w:szCs w:val="20"/>
        </w:rPr>
        <w:t>Post-migración</w:t>
      </w:r>
      <w:proofErr w:type="spellEnd"/>
      <w:r>
        <w:rPr>
          <w:szCs w:val="20"/>
        </w:rPr>
        <w:t xml:space="preserve"> </w:t>
      </w:r>
      <w:r w:rsidR="00346277">
        <w:rPr>
          <w:szCs w:val="20"/>
        </w:rPr>
        <w:t xml:space="preserve">con </w:t>
      </w:r>
      <w:r>
        <w:rPr>
          <w:szCs w:val="20"/>
        </w:rPr>
        <w:t xml:space="preserve">automatizaciones </w:t>
      </w:r>
    </w:p>
    <w:p w14:paraId="6CC6D31E" w14:textId="0010974D" w:rsidR="00A40441" w:rsidRPr="00891B8A" w:rsidRDefault="00A40441" w:rsidP="00A40441">
      <w:pPr>
        <w:pStyle w:val="ApartadodeAnexo"/>
        <w:rPr>
          <w:sz w:val="40"/>
        </w:rPr>
      </w:pPr>
      <w:bookmarkStart w:id="3" w:name="_Toc63259245"/>
      <w:r w:rsidRPr="00891B8A">
        <w:rPr>
          <w:sz w:val="40"/>
        </w:rPr>
        <w:t>Pasarelas</w:t>
      </w:r>
      <w:r w:rsidR="000061AB">
        <w:rPr>
          <w:sz w:val="40"/>
        </w:rPr>
        <w:t xml:space="preserve"> Creadas. Definición de su Organización</w:t>
      </w:r>
      <w:bookmarkEnd w:id="3"/>
      <w:r w:rsidR="000061AB">
        <w:rPr>
          <w:sz w:val="40"/>
        </w:rPr>
        <w:t xml:space="preserve"> </w:t>
      </w:r>
    </w:p>
    <w:p w14:paraId="605AF526" w14:textId="62F8E01D" w:rsidR="00E15317" w:rsidRDefault="00E15317" w:rsidP="00A40441">
      <w:pPr>
        <w:rPr>
          <w:bCs/>
        </w:rPr>
      </w:pPr>
      <w:r w:rsidRPr="004D5A48">
        <w:rPr>
          <w:bCs/>
        </w:rPr>
        <w:t>Se crean la</w:t>
      </w:r>
      <w:r w:rsidR="004D5A48">
        <w:rPr>
          <w:bCs/>
        </w:rPr>
        <w:t>s</w:t>
      </w:r>
      <w:r w:rsidRPr="004D5A48">
        <w:rPr>
          <w:bCs/>
        </w:rPr>
        <w:t xml:space="preserve"> siguientes pasarelas para el intercambio de la documentación </w:t>
      </w:r>
      <w:r w:rsidR="004D5A48" w:rsidRPr="004D5A48">
        <w:rPr>
          <w:bCs/>
        </w:rPr>
        <w:t>en función de:</w:t>
      </w:r>
    </w:p>
    <w:p w14:paraId="229E1039" w14:textId="582AC81C" w:rsidR="00A40441" w:rsidRDefault="00A40441" w:rsidP="00A40441">
      <w:pPr>
        <w:rPr>
          <w:b/>
          <w:bCs/>
          <w:u w:val="single"/>
        </w:rPr>
      </w:pPr>
      <w:r>
        <w:rPr>
          <w:b/>
          <w:bCs/>
          <w:u w:val="single"/>
        </w:rPr>
        <w:t>Impuestos</w:t>
      </w:r>
      <w:r w:rsidR="005749BF">
        <w:rPr>
          <w:b/>
          <w:bCs/>
          <w:u w:val="single"/>
        </w:rPr>
        <w:t xml:space="preserve"> y Tasas</w:t>
      </w:r>
      <w:r w:rsidR="00006E3B">
        <w:rPr>
          <w:b/>
          <w:bCs/>
          <w:u w:val="single"/>
        </w:rPr>
        <w:t>. Pasare</w:t>
      </w:r>
      <w:r w:rsidR="005749BF">
        <w:rPr>
          <w:b/>
          <w:bCs/>
          <w:u w:val="single"/>
        </w:rPr>
        <w:t>la HRE-</w:t>
      </w:r>
      <w:proofErr w:type="spellStart"/>
      <w:r w:rsidR="005749BF">
        <w:rPr>
          <w:b/>
          <w:bCs/>
          <w:u w:val="single"/>
        </w:rPr>
        <w:t>Qipro</w:t>
      </w:r>
      <w:proofErr w:type="spellEnd"/>
      <w:r w:rsidR="00CE4BF8">
        <w:rPr>
          <w:b/>
          <w:bCs/>
          <w:u w:val="single"/>
        </w:rPr>
        <w:t xml:space="preserve"> </w:t>
      </w:r>
      <w:r w:rsidR="005749BF">
        <w:rPr>
          <w:b/>
          <w:bCs/>
          <w:u w:val="single"/>
        </w:rPr>
        <w:t>bidireccional</w:t>
      </w:r>
    </w:p>
    <w:p w14:paraId="29FDC768" w14:textId="6320AC90" w:rsidR="004572BF" w:rsidRPr="00393B0E" w:rsidRDefault="004572BF" w:rsidP="00393B0E">
      <w:pPr>
        <w:spacing w:after="0"/>
        <w:jc w:val="left"/>
        <w:rPr>
          <w:rFonts w:eastAsia="Times New Roman"/>
        </w:rPr>
      </w:pPr>
      <w:r w:rsidRPr="00393B0E">
        <w:rPr>
          <w:rFonts w:eastAsia="Times New Roman"/>
        </w:rPr>
        <w:t>El model</w:t>
      </w:r>
      <w:r w:rsidR="005749BF">
        <w:rPr>
          <w:rFonts w:eastAsia="Times New Roman"/>
        </w:rPr>
        <w:t xml:space="preserve">o </w:t>
      </w:r>
      <w:r w:rsidRPr="00393B0E">
        <w:rPr>
          <w:rFonts w:eastAsia="Times New Roman"/>
        </w:rPr>
        <w:t xml:space="preserve">propuesto es que HRE intercambie la documentación con </w:t>
      </w:r>
      <w:proofErr w:type="spellStart"/>
      <w:r w:rsidRPr="00393B0E">
        <w:rPr>
          <w:rFonts w:eastAsia="Times New Roman"/>
        </w:rPr>
        <w:t>Qipro</w:t>
      </w:r>
      <w:proofErr w:type="spellEnd"/>
      <w:r w:rsidRPr="00393B0E">
        <w:rPr>
          <w:rFonts w:eastAsia="Times New Roman"/>
        </w:rPr>
        <w:t xml:space="preserve"> y éste a su vez con CIPS (BBVA) y Finanzas (Sociedades). </w:t>
      </w:r>
    </w:p>
    <w:p w14:paraId="5E84EA42" w14:textId="51B2E1BC" w:rsidR="00053665" w:rsidRDefault="00053665" w:rsidP="00393B0E">
      <w:pPr>
        <w:jc w:val="center"/>
        <w:rPr>
          <w:rFonts w:ascii="Calibri" w:hAnsi="Calibri"/>
          <w:b/>
          <w:bCs/>
          <w:u w:val="single"/>
        </w:rPr>
      </w:pPr>
      <w:r>
        <w:rPr>
          <w:noProof/>
        </w:rPr>
        <w:drawing>
          <wp:inline distT="0" distB="0" distL="0" distR="0" wp14:anchorId="568AD51E" wp14:editId="76251E33">
            <wp:extent cx="2496605" cy="1669073"/>
            <wp:effectExtent l="19050" t="19050" r="18415" b="26670"/>
            <wp:docPr id="6" name="Imagen 6" descr="cid:image002.png@01D666A8.E9F7D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cid:image002.png@01D666A8.E9F7D34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552691" cy="1706569"/>
                    </a:xfrm>
                    <a:prstGeom prst="rect">
                      <a:avLst/>
                    </a:prstGeom>
                    <a:noFill/>
                    <a:ln>
                      <a:solidFill>
                        <a:schemeClr val="tx1">
                          <a:lumMod val="50000"/>
                          <a:lumOff val="50000"/>
                        </a:schemeClr>
                      </a:solidFill>
                    </a:ln>
                  </pic:spPr>
                </pic:pic>
              </a:graphicData>
            </a:graphic>
          </wp:inline>
        </w:drawing>
      </w:r>
    </w:p>
    <w:p w14:paraId="10F644BE" w14:textId="48E4B678" w:rsidR="00393B0E" w:rsidRDefault="00053665" w:rsidP="00393B0E">
      <w:pPr>
        <w:spacing w:after="0"/>
        <w:rPr>
          <w:ins w:id="4" w:author="Beatriz Huerta Royuela" w:date="2021-01-12T09:47:00Z"/>
          <w:rFonts w:eastAsia="Times New Roman"/>
        </w:rPr>
      </w:pPr>
      <w:r w:rsidRPr="00393B0E">
        <w:rPr>
          <w:rFonts w:eastAsia="Times New Roman"/>
          <w:szCs w:val="20"/>
        </w:rPr>
        <w:t>Para ello</w:t>
      </w:r>
      <w:r w:rsidR="000061AB">
        <w:rPr>
          <w:rFonts w:eastAsia="Times New Roman"/>
          <w:szCs w:val="20"/>
        </w:rPr>
        <w:t>,</w:t>
      </w:r>
      <w:r w:rsidRPr="00393B0E">
        <w:rPr>
          <w:rFonts w:eastAsia="Times New Roman"/>
          <w:szCs w:val="20"/>
        </w:rPr>
        <w:t xml:space="preserve"> s</w:t>
      </w:r>
      <w:r w:rsidR="00A40441" w:rsidRPr="00393B0E">
        <w:rPr>
          <w:rFonts w:eastAsia="Times New Roman"/>
          <w:szCs w:val="20"/>
        </w:rPr>
        <w:t xml:space="preserve">e contará con una </w:t>
      </w:r>
      <w:r w:rsidR="00A40441" w:rsidRPr="005749BF">
        <w:rPr>
          <w:rFonts w:eastAsia="Times New Roman"/>
          <w:szCs w:val="20"/>
        </w:rPr>
        <w:t>pasarela HRE-</w:t>
      </w:r>
      <w:proofErr w:type="spellStart"/>
      <w:r w:rsidR="00A40441" w:rsidRPr="005749BF">
        <w:rPr>
          <w:rFonts w:eastAsia="Times New Roman"/>
          <w:szCs w:val="20"/>
        </w:rPr>
        <w:t>Qipro</w:t>
      </w:r>
      <w:proofErr w:type="spellEnd"/>
      <w:r w:rsidR="00A40441" w:rsidRPr="005749BF">
        <w:rPr>
          <w:rFonts w:eastAsia="Times New Roman"/>
          <w:szCs w:val="20"/>
        </w:rPr>
        <w:t xml:space="preserve"> con comunicación bidireccional</w:t>
      </w:r>
      <w:r w:rsidR="00A40441" w:rsidRPr="00393B0E">
        <w:rPr>
          <w:rFonts w:eastAsia="Times New Roman"/>
          <w:szCs w:val="20"/>
        </w:rPr>
        <w:t xml:space="preserve">, donde </w:t>
      </w:r>
      <w:r w:rsidR="00393B0E" w:rsidRPr="00393B0E">
        <w:rPr>
          <w:rFonts w:eastAsia="Times New Roman"/>
        </w:rPr>
        <w:t>se tendrá una organización de carpetas que permita diferencia el propietario del activo (BBVA/Sociedades BBVA), el envío (</w:t>
      </w:r>
      <w:r w:rsidR="00393B0E" w:rsidRPr="00393B0E">
        <w:rPr>
          <w:rFonts w:eastAsia="Times New Roman"/>
          <w:szCs w:val="20"/>
        </w:rPr>
        <w:t>HRE dejará la documentación de pago</w:t>
      </w:r>
      <w:r w:rsidR="00393B0E" w:rsidRPr="00393B0E">
        <w:rPr>
          <w:rFonts w:eastAsia="Times New Roman"/>
        </w:rPr>
        <w:t xml:space="preserve">) </w:t>
      </w:r>
      <w:r w:rsidR="00393B0E">
        <w:rPr>
          <w:rFonts w:eastAsia="Times New Roman"/>
        </w:rPr>
        <w:t xml:space="preserve">de la </w:t>
      </w:r>
      <w:r w:rsidR="00393B0E" w:rsidRPr="00393B0E">
        <w:rPr>
          <w:rFonts w:eastAsia="Times New Roman"/>
        </w:rPr>
        <w:t>recepción</w:t>
      </w:r>
      <w:r w:rsidR="00393B0E">
        <w:rPr>
          <w:rFonts w:eastAsia="Times New Roman"/>
        </w:rPr>
        <w:t xml:space="preserve"> </w:t>
      </w:r>
      <w:r w:rsidR="00393B0E" w:rsidRPr="00393B0E">
        <w:rPr>
          <w:rFonts w:eastAsia="Times New Roman"/>
        </w:rPr>
        <w:t>(</w:t>
      </w:r>
      <w:proofErr w:type="spellStart"/>
      <w:r w:rsidR="00393B0E">
        <w:rPr>
          <w:rFonts w:eastAsia="Times New Roman"/>
        </w:rPr>
        <w:t>Qipro</w:t>
      </w:r>
      <w:proofErr w:type="spellEnd"/>
      <w:r w:rsidR="00393B0E">
        <w:rPr>
          <w:rFonts w:eastAsia="Times New Roman"/>
        </w:rPr>
        <w:t xml:space="preserve"> </w:t>
      </w:r>
      <w:r w:rsidR="00393B0E" w:rsidRPr="00393B0E">
        <w:rPr>
          <w:rFonts w:eastAsia="Times New Roman"/>
          <w:szCs w:val="20"/>
        </w:rPr>
        <w:t xml:space="preserve">devolverá </w:t>
      </w:r>
      <w:r w:rsidR="00393B0E">
        <w:rPr>
          <w:rFonts w:eastAsia="Times New Roman"/>
          <w:szCs w:val="20"/>
        </w:rPr>
        <w:t xml:space="preserve">la carta de pago con su </w:t>
      </w:r>
      <w:r w:rsidR="00393B0E" w:rsidRPr="00393B0E">
        <w:rPr>
          <w:rFonts w:eastAsia="Times New Roman"/>
          <w:szCs w:val="20"/>
        </w:rPr>
        <w:t>justificante de pago</w:t>
      </w:r>
      <w:r w:rsidR="00393B0E" w:rsidRPr="00393B0E">
        <w:rPr>
          <w:rFonts w:eastAsia="Times New Roman"/>
        </w:rPr>
        <w:t>)</w:t>
      </w:r>
      <w:r w:rsidR="00343ECE">
        <w:rPr>
          <w:rFonts w:eastAsia="Times New Roman"/>
        </w:rPr>
        <w:t xml:space="preserve"> y los documentos tratados por </w:t>
      </w:r>
      <w:proofErr w:type="spellStart"/>
      <w:proofErr w:type="gramStart"/>
      <w:r w:rsidR="00343ECE">
        <w:rPr>
          <w:rFonts w:eastAsia="Times New Roman"/>
        </w:rPr>
        <w:t>Qipro</w:t>
      </w:r>
      <w:proofErr w:type="spellEnd"/>
      <w:r w:rsidR="00343ECE">
        <w:rPr>
          <w:rFonts w:eastAsia="Times New Roman"/>
        </w:rPr>
        <w:t xml:space="preserve"> </w:t>
      </w:r>
      <w:r w:rsidR="00393B0E" w:rsidRPr="00393B0E">
        <w:rPr>
          <w:rFonts w:eastAsia="Times New Roman"/>
        </w:rPr>
        <w:t xml:space="preserve"> y</w:t>
      </w:r>
      <w:proofErr w:type="gramEnd"/>
      <w:r w:rsidR="00393B0E" w:rsidRPr="00393B0E">
        <w:rPr>
          <w:rFonts w:eastAsia="Times New Roman"/>
        </w:rPr>
        <w:t xml:space="preserve"> el día en que se ha dejado el documento.</w:t>
      </w:r>
      <w:r w:rsidR="00A40441" w:rsidRPr="00393B0E">
        <w:rPr>
          <w:rFonts w:eastAsia="Times New Roman"/>
          <w:szCs w:val="20"/>
        </w:rPr>
        <w:t xml:space="preserve"> </w:t>
      </w:r>
      <w:r w:rsidR="00393B0E" w:rsidRPr="00393B0E">
        <w:rPr>
          <w:color w:val="000000"/>
        </w:rPr>
        <w:t xml:space="preserve">De manera que el esquema de carpetas dentro de la pasarela con </w:t>
      </w:r>
      <w:proofErr w:type="spellStart"/>
      <w:r w:rsidR="00393B0E" w:rsidRPr="00393B0E">
        <w:rPr>
          <w:color w:val="000000"/>
        </w:rPr>
        <w:t>Qipro</w:t>
      </w:r>
      <w:proofErr w:type="spellEnd"/>
      <w:r w:rsidR="00393B0E" w:rsidRPr="00393B0E">
        <w:rPr>
          <w:color w:val="000000"/>
        </w:rPr>
        <w:t xml:space="preserve"> quedaría</w:t>
      </w:r>
      <w:r w:rsidR="00393B0E" w:rsidRPr="00393B0E">
        <w:rPr>
          <w:rFonts w:eastAsia="Times New Roman"/>
        </w:rPr>
        <w:t xml:space="preserve"> de la siguiente forma</w:t>
      </w:r>
      <w:r w:rsidR="005749BF">
        <w:rPr>
          <w:rFonts w:eastAsia="Times New Roman"/>
        </w:rPr>
        <w:t>:</w:t>
      </w:r>
    </w:p>
    <w:p w14:paraId="36D1C578" w14:textId="77777777" w:rsidR="00FC7831" w:rsidRPr="00393B0E" w:rsidRDefault="00FC7831" w:rsidP="00393B0E">
      <w:pPr>
        <w:spacing w:after="0"/>
        <w:rPr>
          <w:rFonts w:eastAsia="Times New Roman"/>
        </w:rPr>
      </w:pPr>
    </w:p>
    <w:p w14:paraId="5BB138CA" w14:textId="5A99E996" w:rsidR="00A40441" w:rsidRDefault="00A40441" w:rsidP="00393B0E">
      <w:pPr>
        <w:pStyle w:val="Prrafodelista"/>
        <w:numPr>
          <w:ilvl w:val="0"/>
          <w:numId w:val="0"/>
        </w:numPr>
        <w:spacing w:after="0"/>
        <w:ind w:left="360"/>
        <w:contextualSpacing w:val="0"/>
        <w:jc w:val="center"/>
        <w:rPr>
          <w:ins w:id="5" w:author="Beatriz Huerta Royuela" w:date="2021-02-03T15:15:00Z"/>
          <w:rFonts w:eastAsiaTheme="minorHAnsi"/>
        </w:rPr>
      </w:pPr>
    </w:p>
    <w:p w14:paraId="203E2DD5" w14:textId="6BB81F96" w:rsidR="001C0C44" w:rsidRPr="00393B0E" w:rsidRDefault="001C0C44" w:rsidP="00393B0E">
      <w:pPr>
        <w:pStyle w:val="Prrafodelista"/>
        <w:numPr>
          <w:ilvl w:val="0"/>
          <w:numId w:val="0"/>
        </w:numPr>
        <w:spacing w:after="0"/>
        <w:ind w:left="360"/>
        <w:contextualSpacing w:val="0"/>
        <w:jc w:val="center"/>
        <w:rPr>
          <w:rFonts w:eastAsiaTheme="minorHAnsi"/>
        </w:rPr>
      </w:pPr>
      <w:ins w:id="6" w:author="Beatriz Huerta Royuela" w:date="2021-02-03T15:15:00Z">
        <w:r>
          <w:rPr>
            <w:rFonts w:eastAsiaTheme="minorHAnsi"/>
            <w:noProof/>
          </w:rPr>
          <w:drawing>
            <wp:inline distT="0" distB="0" distL="0" distR="0" wp14:anchorId="7CB2C8FB" wp14:editId="07A3E92D">
              <wp:extent cx="2406650" cy="2424632"/>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5854" cy="2454054"/>
                      </a:xfrm>
                      <a:prstGeom prst="rect">
                        <a:avLst/>
                      </a:prstGeom>
                      <a:noFill/>
                    </pic:spPr>
                  </pic:pic>
                </a:graphicData>
              </a:graphic>
            </wp:inline>
          </w:drawing>
        </w:r>
      </w:ins>
    </w:p>
    <w:p w14:paraId="5E214F17" w14:textId="3635116E" w:rsidR="005749BF" w:rsidRDefault="005749BF" w:rsidP="005749BF">
      <w:pPr>
        <w:jc w:val="center"/>
        <w:rPr>
          <w:b/>
          <w:bCs/>
          <w:u w:val="single"/>
        </w:rPr>
      </w:pPr>
    </w:p>
    <w:p w14:paraId="5C30CF63" w14:textId="2A0E91D3" w:rsidR="004C6B80" w:rsidRDefault="006E0E9E" w:rsidP="00A40441">
      <w:pPr>
        <w:rPr>
          <w:rFonts w:eastAsia="Times New Roman"/>
        </w:rPr>
      </w:pPr>
      <w:r w:rsidRPr="004C6B80">
        <w:rPr>
          <w:rFonts w:eastAsia="Times New Roman"/>
        </w:rPr>
        <w:t xml:space="preserve">Adicionalmente se contará con una carpeta para </w:t>
      </w:r>
      <w:r>
        <w:rPr>
          <w:rFonts w:eastAsia="Times New Roman"/>
        </w:rPr>
        <w:t xml:space="preserve">la </w:t>
      </w:r>
      <w:r w:rsidRPr="004C6B80">
        <w:rPr>
          <w:rFonts w:eastAsia="Times New Roman"/>
        </w:rPr>
        <w:t>gestión de incidencias</w:t>
      </w:r>
      <w:r>
        <w:rPr>
          <w:rFonts w:eastAsia="Times New Roman"/>
        </w:rPr>
        <w:t>,</w:t>
      </w:r>
      <w:r w:rsidRPr="004C6B80">
        <w:rPr>
          <w:rFonts w:eastAsia="Times New Roman"/>
        </w:rPr>
        <w:t xml:space="preserve"> ubicada directamente en la raíz de la pasarela</w:t>
      </w:r>
      <w:r>
        <w:rPr>
          <w:rFonts w:eastAsia="Times New Roman"/>
        </w:rPr>
        <w:t xml:space="preserve">. Esta carpeta tendrá </w:t>
      </w:r>
      <w:r w:rsidRPr="004C6B80">
        <w:rPr>
          <w:rFonts w:eastAsia="Times New Roman"/>
        </w:rPr>
        <w:t xml:space="preserve">mantenimiento manual por </w:t>
      </w:r>
      <w:proofErr w:type="spellStart"/>
      <w:r w:rsidRPr="004C6B80">
        <w:rPr>
          <w:rFonts w:eastAsia="Times New Roman"/>
        </w:rPr>
        <w:t>Qipro</w:t>
      </w:r>
      <w:proofErr w:type="spellEnd"/>
      <w:r w:rsidRPr="004C6B80">
        <w:rPr>
          <w:rFonts w:eastAsia="Times New Roman"/>
        </w:rPr>
        <w:t xml:space="preserve"> y sobre ella no se </w:t>
      </w:r>
      <w:r>
        <w:rPr>
          <w:rFonts w:eastAsia="Times New Roman"/>
        </w:rPr>
        <w:t>r</w:t>
      </w:r>
      <w:r w:rsidRPr="004C6B80">
        <w:rPr>
          <w:rFonts w:eastAsia="Times New Roman"/>
        </w:rPr>
        <w:t>ealizar</w:t>
      </w:r>
      <w:r>
        <w:rPr>
          <w:rFonts w:eastAsia="Times New Roman"/>
        </w:rPr>
        <w:t>á</w:t>
      </w:r>
      <w:r w:rsidRPr="004C6B80">
        <w:rPr>
          <w:rFonts w:eastAsia="Times New Roman"/>
        </w:rPr>
        <w:t xml:space="preserve"> ningún </w:t>
      </w:r>
      <w:r>
        <w:rPr>
          <w:rFonts w:eastAsia="Times New Roman"/>
        </w:rPr>
        <w:t>proceso automático de b</w:t>
      </w:r>
      <w:r w:rsidRPr="004C6B80">
        <w:rPr>
          <w:rFonts w:eastAsia="Times New Roman"/>
        </w:rPr>
        <w:t>orrado.</w:t>
      </w:r>
    </w:p>
    <w:p w14:paraId="22B7CBD3" w14:textId="6202042F" w:rsidR="004C6B80" w:rsidRPr="004C6B80" w:rsidRDefault="004C6B80" w:rsidP="004C6B80">
      <w:pPr>
        <w:ind w:left="2124"/>
        <w:rPr>
          <w:rFonts w:eastAsia="Times New Roman"/>
        </w:rPr>
      </w:pPr>
      <w:bookmarkStart w:id="7" w:name="_GoBack"/>
      <w:r>
        <w:rPr>
          <w:rFonts w:eastAsia="Times New Roman"/>
          <w:noProof/>
        </w:rPr>
        <w:drawing>
          <wp:inline distT="0" distB="0" distL="0" distR="0" wp14:anchorId="0267710C" wp14:editId="03A9B1A3">
            <wp:extent cx="2089150" cy="537422"/>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0516" cy="548063"/>
                    </a:xfrm>
                    <a:prstGeom prst="rect">
                      <a:avLst/>
                    </a:prstGeom>
                    <a:noFill/>
                  </pic:spPr>
                </pic:pic>
              </a:graphicData>
            </a:graphic>
          </wp:inline>
        </w:drawing>
      </w:r>
      <w:bookmarkEnd w:id="7"/>
    </w:p>
    <w:p w14:paraId="7F6BB9A1" w14:textId="0AA1FD07" w:rsidR="00A40441" w:rsidRDefault="00A40441" w:rsidP="00A40441">
      <w:pPr>
        <w:rPr>
          <w:b/>
          <w:bCs/>
          <w:u w:val="single"/>
        </w:rPr>
      </w:pPr>
      <w:r>
        <w:rPr>
          <w:b/>
          <w:bCs/>
          <w:u w:val="single"/>
        </w:rPr>
        <w:t>Facturas, Comunidades de propietarios, Suministros</w:t>
      </w:r>
      <w:r w:rsidR="00346277">
        <w:rPr>
          <w:b/>
          <w:bCs/>
          <w:u w:val="single"/>
        </w:rPr>
        <w:t>.</w:t>
      </w:r>
      <w:r>
        <w:rPr>
          <w:b/>
          <w:bCs/>
          <w:u w:val="single"/>
        </w:rPr>
        <w:t xml:space="preserve">: </w:t>
      </w:r>
    </w:p>
    <w:p w14:paraId="62BD607A" w14:textId="77777777" w:rsidR="00A40441" w:rsidRPr="00E834F0" w:rsidRDefault="00A40441" w:rsidP="00A40441">
      <w:pPr>
        <w:pStyle w:val="ListaLetra1"/>
      </w:pPr>
      <w:r w:rsidRPr="00E834F0">
        <w:t>Sociedades y BBVA:</w:t>
      </w:r>
    </w:p>
    <w:p w14:paraId="162B266D" w14:textId="68D43B83" w:rsidR="00A40441" w:rsidRDefault="00A40441" w:rsidP="00A40441">
      <w:r>
        <w:t>Se crean dos pasarelas</w:t>
      </w:r>
      <w:r w:rsidR="00346277">
        <w:t xml:space="preserve">, </w:t>
      </w:r>
      <w:r>
        <w:t>una para BBVA</w:t>
      </w:r>
      <w:r w:rsidR="00343ECE">
        <w:t xml:space="preserve"> </w:t>
      </w:r>
      <w:r w:rsidR="00346277">
        <w:t>(</w:t>
      </w:r>
      <w:r w:rsidR="00346277" w:rsidRPr="00346277">
        <w:rPr>
          <w:b/>
        </w:rPr>
        <w:t>Pasarela CIPS</w:t>
      </w:r>
      <w:r w:rsidR="00346277">
        <w:t xml:space="preserve">) </w:t>
      </w:r>
      <w:r>
        <w:t>y otra para sociedades</w:t>
      </w:r>
      <w:r w:rsidR="00343ECE">
        <w:t xml:space="preserve"> </w:t>
      </w:r>
      <w:r w:rsidR="00346277">
        <w:t>(</w:t>
      </w:r>
      <w:r w:rsidR="00346277" w:rsidRPr="00346277">
        <w:rPr>
          <w:b/>
        </w:rPr>
        <w:t>Pasarela Finanzas</w:t>
      </w:r>
      <w:r>
        <w:t>) donde HRE entregará la documentación de las facturas, gastos de comunidades y suministros. Estas pasarelas son unidireccionales de HRE hacia CIPS/ Finanzas.</w:t>
      </w:r>
    </w:p>
    <w:p w14:paraId="04D73942" w14:textId="77777777" w:rsidR="00B02EAC" w:rsidRPr="008064DB" w:rsidRDefault="00B02EAC" w:rsidP="00A40441">
      <w:pPr>
        <w:rPr>
          <w:rFonts w:ascii="Calibri" w:hAnsi="Calibri"/>
        </w:rPr>
      </w:pPr>
    </w:p>
    <w:p w14:paraId="64E8B725" w14:textId="77777777" w:rsidR="00A40441" w:rsidRDefault="00A40441" w:rsidP="00026A19">
      <w:pPr>
        <w:pStyle w:val="Prrafodelista"/>
        <w:numPr>
          <w:ilvl w:val="0"/>
          <w:numId w:val="0"/>
        </w:numPr>
        <w:jc w:val="center"/>
        <w:rPr>
          <w:rFonts w:eastAsiaTheme="minorHAnsi"/>
        </w:rPr>
      </w:pPr>
      <w:r>
        <w:rPr>
          <w:noProof/>
        </w:rPr>
        <w:drawing>
          <wp:inline distT="0" distB="0" distL="0" distR="0" wp14:anchorId="5D73CA40" wp14:editId="2B42BD00">
            <wp:extent cx="2601956" cy="2080242"/>
            <wp:effectExtent l="19050" t="19050" r="27305" b="15875"/>
            <wp:docPr id="7" name="Imagen 7" descr="cid:image006.png@01D666A8.E9F7D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cid:image006.png@01D666A8.E9F7D34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2636140" cy="2107572"/>
                    </a:xfrm>
                    <a:prstGeom prst="rect">
                      <a:avLst/>
                    </a:prstGeom>
                    <a:noFill/>
                    <a:ln>
                      <a:solidFill>
                        <a:schemeClr val="tx1">
                          <a:lumMod val="50000"/>
                          <a:lumOff val="50000"/>
                        </a:schemeClr>
                      </a:solidFill>
                    </a:ln>
                  </pic:spPr>
                </pic:pic>
              </a:graphicData>
            </a:graphic>
          </wp:inline>
        </w:drawing>
      </w:r>
    </w:p>
    <w:p w14:paraId="4DB0C85F" w14:textId="2FA08F89" w:rsidR="00393B0E" w:rsidRDefault="00110275" w:rsidP="00393B0E">
      <w:pPr>
        <w:spacing w:after="0"/>
        <w:jc w:val="left"/>
        <w:rPr>
          <w:rFonts w:eastAsia="Times New Roman"/>
        </w:rPr>
      </w:pPr>
      <w:r>
        <w:rPr>
          <w:rFonts w:eastAsia="Times New Roman"/>
        </w:rPr>
        <w:t>Dentro de cada Pasarela, l</w:t>
      </w:r>
      <w:r w:rsidR="00393B0E" w:rsidRPr="00B02EAC">
        <w:rPr>
          <w:rFonts w:eastAsia="Times New Roman"/>
        </w:rPr>
        <w:t>a organización de carpetas se</w:t>
      </w:r>
      <w:r w:rsidR="000061AB">
        <w:rPr>
          <w:rFonts w:eastAsia="Times New Roman"/>
        </w:rPr>
        <w:t>r</w:t>
      </w:r>
      <w:r w:rsidR="00393B0E" w:rsidRPr="00B02EAC">
        <w:rPr>
          <w:rFonts w:eastAsia="Times New Roman"/>
        </w:rPr>
        <w:t>á por días de envío</w:t>
      </w:r>
      <w:r w:rsidR="000061AB">
        <w:rPr>
          <w:rFonts w:eastAsia="Times New Roman"/>
        </w:rPr>
        <w:t>, quedando la siguiente estructura</w:t>
      </w:r>
      <w:r w:rsidR="00F6171C">
        <w:rPr>
          <w:rFonts w:eastAsia="Times New Roman"/>
        </w:rPr>
        <w:t>:</w:t>
      </w:r>
    </w:p>
    <w:p w14:paraId="62D46D65" w14:textId="75D1A9F2" w:rsidR="00393B0E" w:rsidRPr="00B02EAC" w:rsidRDefault="005749BF" w:rsidP="00026A19">
      <w:pPr>
        <w:spacing w:after="0"/>
        <w:jc w:val="center"/>
        <w:rPr>
          <w:rFonts w:eastAsia="Times New Roman"/>
        </w:rPr>
      </w:pPr>
      <w:r>
        <w:rPr>
          <w:rFonts w:eastAsia="Times New Roman"/>
          <w:noProof/>
        </w:rPr>
        <w:drawing>
          <wp:inline distT="0" distB="0" distL="0" distR="0" wp14:anchorId="35948553" wp14:editId="17F4F6C7">
            <wp:extent cx="3071604" cy="183583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5808" cy="1844323"/>
                    </a:xfrm>
                    <a:prstGeom prst="rect">
                      <a:avLst/>
                    </a:prstGeom>
                    <a:noFill/>
                  </pic:spPr>
                </pic:pic>
              </a:graphicData>
            </a:graphic>
          </wp:inline>
        </w:drawing>
      </w:r>
    </w:p>
    <w:p w14:paraId="4EC6F08A" w14:textId="77777777" w:rsidR="00A40441" w:rsidRDefault="00A40441" w:rsidP="00A40441">
      <w:pPr>
        <w:pStyle w:val="Prrafodelista"/>
        <w:numPr>
          <w:ilvl w:val="0"/>
          <w:numId w:val="0"/>
        </w:numPr>
        <w:ind w:left="360"/>
        <w:rPr>
          <w:rFonts w:eastAsiaTheme="minorHAnsi"/>
        </w:rPr>
      </w:pPr>
    </w:p>
    <w:p w14:paraId="4106BFC4" w14:textId="77777777" w:rsidR="00A40441" w:rsidRDefault="00A40441" w:rsidP="00A40441">
      <w:pPr>
        <w:pStyle w:val="ListaLetra1"/>
        <w:rPr>
          <w:sz w:val="22"/>
        </w:rPr>
      </w:pPr>
      <w:r w:rsidRPr="00E834F0">
        <w:rPr>
          <w:sz w:val="22"/>
        </w:rPr>
        <w:t xml:space="preserve">Titulizados:  </w:t>
      </w:r>
    </w:p>
    <w:p w14:paraId="3AF78FAE" w14:textId="71BFF32C" w:rsidR="00A40441" w:rsidRPr="008064DB" w:rsidRDefault="00A40441" w:rsidP="00A40441">
      <w:pPr>
        <w:ind w:left="360"/>
        <w:rPr>
          <w:rFonts w:ascii="Calibri" w:hAnsi="Calibri"/>
        </w:rPr>
      </w:pPr>
      <w:commentRangeStart w:id="8"/>
      <w:r>
        <w:t>Se propone</w:t>
      </w:r>
      <w:r w:rsidR="00070F62">
        <w:t xml:space="preserve"> el envío de un fichero automático de facturación y obtener un fichero de respuesta con lo pagado, contabilizado y lo rechazado (si lo hubiera), así como una plataforma para intercambio de documentación</w:t>
      </w:r>
      <w:commentRangeEnd w:id="8"/>
      <w:r w:rsidR="00070F62">
        <w:rPr>
          <w:rStyle w:val="Refdecomentario"/>
        </w:rPr>
        <w:commentReference w:id="8"/>
      </w:r>
    </w:p>
    <w:p w14:paraId="464FD902" w14:textId="77777777" w:rsidR="00A40441" w:rsidRDefault="00A40441" w:rsidP="00A40441"/>
    <w:p w14:paraId="0044F08E" w14:textId="77777777" w:rsidR="00A40441" w:rsidRPr="00F831B0" w:rsidRDefault="00A40441" w:rsidP="00F831B0">
      <w:pPr>
        <w:rPr>
          <w:b/>
          <w:bCs/>
          <w:u w:val="single"/>
        </w:rPr>
      </w:pPr>
      <w:r w:rsidRPr="00F831B0">
        <w:rPr>
          <w:b/>
          <w:bCs/>
          <w:u w:val="single"/>
        </w:rPr>
        <w:t>Resumen de pasarelas creadas:</w:t>
      </w:r>
    </w:p>
    <w:p w14:paraId="6FCD2E5B" w14:textId="77777777" w:rsidR="00A40441" w:rsidRDefault="00A40441" w:rsidP="00A40441">
      <w:pPr>
        <w:ind w:left="360"/>
      </w:pPr>
    </w:p>
    <w:tbl>
      <w:tblPr>
        <w:tblW w:w="5000" w:type="pct"/>
        <w:tblCellMar>
          <w:left w:w="0" w:type="dxa"/>
          <w:right w:w="0" w:type="dxa"/>
        </w:tblCellMar>
        <w:tblLook w:val="04A0" w:firstRow="1" w:lastRow="0" w:firstColumn="1" w:lastColumn="0" w:noHBand="0" w:noVBand="1"/>
      </w:tblPr>
      <w:tblGrid>
        <w:gridCol w:w="873"/>
        <w:gridCol w:w="608"/>
        <w:gridCol w:w="14"/>
        <w:gridCol w:w="4"/>
        <w:gridCol w:w="2097"/>
        <w:gridCol w:w="676"/>
        <w:gridCol w:w="2116"/>
        <w:gridCol w:w="2806"/>
      </w:tblGrid>
      <w:tr w:rsidR="00A40441" w14:paraId="4216B1A4" w14:textId="77777777" w:rsidTr="001C0C44">
        <w:trPr>
          <w:trHeight w:val="300"/>
        </w:trPr>
        <w:tc>
          <w:tcPr>
            <w:tcW w:w="525" w:type="pct"/>
            <w:tcBorders>
              <w:top w:val="single" w:sz="8" w:space="0" w:color="auto"/>
              <w:left w:val="single" w:sz="8" w:space="0" w:color="auto"/>
              <w:bottom w:val="single" w:sz="8" w:space="0" w:color="auto"/>
              <w:right w:val="single" w:sz="8" w:space="0" w:color="auto"/>
            </w:tcBorders>
          </w:tcPr>
          <w:p w14:paraId="2D7850CC" w14:textId="77777777" w:rsidR="00A40441" w:rsidRDefault="00A40441" w:rsidP="00C54B0A">
            <w:pPr>
              <w:jc w:val="center"/>
              <w:rPr>
                <w:color w:val="000000"/>
                <w:sz w:val="18"/>
                <w:szCs w:val="18"/>
              </w:rPr>
            </w:pPr>
          </w:p>
        </w:tc>
        <w:tc>
          <w:tcPr>
            <w:tcW w:w="340" w:type="pct"/>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BC06E02" w14:textId="77777777" w:rsidR="00A40441" w:rsidRDefault="00A40441" w:rsidP="00C54B0A">
            <w:pPr>
              <w:jc w:val="center"/>
              <w:rPr>
                <w:rFonts w:ascii="Calibri" w:hAnsi="Calibri"/>
                <w:color w:val="000000"/>
                <w:sz w:val="18"/>
                <w:szCs w:val="18"/>
              </w:rPr>
            </w:pPr>
            <w:r>
              <w:rPr>
                <w:color w:val="000000"/>
                <w:sz w:val="18"/>
                <w:szCs w:val="18"/>
              </w:rPr>
              <w:t>Protocolo</w:t>
            </w:r>
          </w:p>
        </w:tc>
        <w:tc>
          <w:tcPr>
            <w:tcW w:w="6" w:type="pct"/>
            <w:tcBorders>
              <w:top w:val="single" w:sz="8" w:space="0" w:color="auto"/>
              <w:left w:val="nil"/>
              <w:bottom w:val="single" w:sz="8" w:space="0" w:color="auto"/>
              <w:right w:val="nil"/>
            </w:tcBorders>
          </w:tcPr>
          <w:p w14:paraId="20494302" w14:textId="77777777" w:rsidR="00A40441" w:rsidRDefault="00A40441" w:rsidP="00C54B0A">
            <w:pPr>
              <w:jc w:val="center"/>
              <w:rPr>
                <w:color w:val="000000"/>
                <w:sz w:val="18"/>
                <w:szCs w:val="18"/>
              </w:rPr>
            </w:pPr>
          </w:p>
        </w:tc>
        <w:tc>
          <w:tcPr>
            <w:tcW w:w="2" w:type="pct"/>
            <w:tcBorders>
              <w:top w:val="single" w:sz="8" w:space="0" w:color="auto"/>
              <w:left w:val="nil"/>
              <w:bottom w:val="single" w:sz="8" w:space="0" w:color="auto"/>
              <w:right w:val="nil"/>
            </w:tcBorders>
          </w:tcPr>
          <w:p w14:paraId="359C5601" w14:textId="77777777" w:rsidR="00A40441" w:rsidRDefault="00A40441" w:rsidP="00C54B0A">
            <w:pPr>
              <w:jc w:val="center"/>
              <w:rPr>
                <w:color w:val="000000"/>
                <w:sz w:val="18"/>
                <w:szCs w:val="18"/>
              </w:rPr>
            </w:pPr>
          </w:p>
        </w:tc>
        <w:tc>
          <w:tcPr>
            <w:tcW w:w="1242"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499C39A2" w14:textId="77777777" w:rsidR="00A40441" w:rsidRDefault="00A40441" w:rsidP="00C54B0A">
            <w:pPr>
              <w:jc w:val="center"/>
              <w:rPr>
                <w:color w:val="000000"/>
                <w:sz w:val="18"/>
                <w:szCs w:val="18"/>
              </w:rPr>
            </w:pPr>
            <w:r>
              <w:rPr>
                <w:color w:val="000000"/>
                <w:sz w:val="18"/>
                <w:szCs w:val="18"/>
              </w:rPr>
              <w:t>IP Servidor</w:t>
            </w:r>
          </w:p>
        </w:tc>
        <w:tc>
          <w:tcPr>
            <w:tcW w:w="381"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095BCA74" w14:textId="77777777" w:rsidR="00A40441" w:rsidRDefault="00A40441" w:rsidP="00C54B0A">
            <w:pPr>
              <w:jc w:val="center"/>
              <w:rPr>
                <w:color w:val="000000"/>
                <w:sz w:val="18"/>
                <w:szCs w:val="18"/>
              </w:rPr>
            </w:pPr>
            <w:r>
              <w:rPr>
                <w:color w:val="000000"/>
                <w:sz w:val="18"/>
                <w:szCs w:val="18"/>
              </w:rPr>
              <w:t>Usuario</w:t>
            </w:r>
          </w:p>
        </w:tc>
        <w:tc>
          <w:tcPr>
            <w:tcW w:w="1254"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21728C60" w14:textId="77777777" w:rsidR="00A40441" w:rsidRDefault="00A40441" w:rsidP="00C54B0A">
            <w:pPr>
              <w:jc w:val="center"/>
              <w:rPr>
                <w:color w:val="000000"/>
                <w:sz w:val="18"/>
                <w:szCs w:val="18"/>
              </w:rPr>
            </w:pPr>
            <w:r>
              <w:rPr>
                <w:color w:val="000000"/>
                <w:sz w:val="18"/>
                <w:szCs w:val="18"/>
              </w:rPr>
              <w:t>Carpeta</w:t>
            </w:r>
          </w:p>
        </w:tc>
        <w:tc>
          <w:tcPr>
            <w:tcW w:w="1250"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427FF63F" w14:textId="77777777" w:rsidR="00A40441" w:rsidRDefault="00A40441" w:rsidP="00C54B0A">
            <w:pPr>
              <w:jc w:val="center"/>
              <w:rPr>
                <w:color w:val="000000"/>
                <w:sz w:val="18"/>
                <w:szCs w:val="18"/>
              </w:rPr>
            </w:pPr>
            <w:r>
              <w:rPr>
                <w:color w:val="000000"/>
                <w:sz w:val="18"/>
                <w:szCs w:val="18"/>
              </w:rPr>
              <w:t>Dirección Pasarela</w:t>
            </w:r>
          </w:p>
        </w:tc>
      </w:tr>
      <w:tr w:rsidR="00A40441" w14:paraId="56E2F52C" w14:textId="77777777" w:rsidTr="001C0C44">
        <w:trPr>
          <w:trHeight w:val="300"/>
        </w:trPr>
        <w:tc>
          <w:tcPr>
            <w:tcW w:w="525" w:type="pct"/>
            <w:vMerge w:val="restart"/>
            <w:tcBorders>
              <w:top w:val="nil"/>
              <w:left w:val="single" w:sz="8" w:space="0" w:color="auto"/>
              <w:right w:val="single" w:sz="8" w:space="0" w:color="auto"/>
            </w:tcBorders>
          </w:tcPr>
          <w:p w14:paraId="7BA9C9D9" w14:textId="77777777" w:rsidR="00A40441" w:rsidRDefault="00A40441" w:rsidP="00C54B0A">
            <w:pPr>
              <w:rPr>
                <w:color w:val="000000"/>
                <w:sz w:val="18"/>
                <w:szCs w:val="18"/>
              </w:rPr>
            </w:pPr>
          </w:p>
          <w:p w14:paraId="3BB191E7" w14:textId="77777777" w:rsidR="00A40441" w:rsidRDefault="00A40441" w:rsidP="00C54B0A">
            <w:pPr>
              <w:rPr>
                <w:color w:val="000000"/>
                <w:sz w:val="18"/>
                <w:szCs w:val="18"/>
              </w:rPr>
            </w:pPr>
          </w:p>
          <w:p w14:paraId="26371F5D" w14:textId="77777777" w:rsidR="00A40441" w:rsidRDefault="00A40441" w:rsidP="00C54B0A">
            <w:pPr>
              <w:rPr>
                <w:color w:val="000000"/>
                <w:sz w:val="18"/>
                <w:szCs w:val="18"/>
              </w:rPr>
            </w:pPr>
          </w:p>
          <w:p w14:paraId="2BBB0176" w14:textId="77777777" w:rsidR="00A40441" w:rsidRDefault="00A40441" w:rsidP="00C54B0A">
            <w:pPr>
              <w:rPr>
                <w:color w:val="000000"/>
                <w:sz w:val="18"/>
                <w:szCs w:val="18"/>
              </w:rPr>
            </w:pPr>
            <w:r>
              <w:rPr>
                <w:color w:val="000000"/>
                <w:sz w:val="18"/>
                <w:szCs w:val="18"/>
              </w:rPr>
              <w:t>Impuesto</w:t>
            </w:r>
          </w:p>
        </w:tc>
        <w:tc>
          <w:tcPr>
            <w:tcW w:w="340"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033DB11" w14:textId="02DE4A62" w:rsidR="00A40441" w:rsidRDefault="00625CC0" w:rsidP="00C54B0A">
            <w:pPr>
              <w:rPr>
                <w:color w:val="000000"/>
                <w:sz w:val="18"/>
                <w:szCs w:val="18"/>
              </w:rPr>
            </w:pPr>
            <w:proofErr w:type="spellStart"/>
            <w:r>
              <w:rPr>
                <w:color w:val="000000"/>
                <w:sz w:val="18"/>
                <w:szCs w:val="18"/>
              </w:rPr>
              <w:t>S</w:t>
            </w:r>
            <w:r w:rsidR="00A40441">
              <w:rPr>
                <w:color w:val="000000"/>
                <w:sz w:val="18"/>
                <w:szCs w:val="18"/>
              </w:rPr>
              <w:t>ftp</w:t>
            </w:r>
            <w:proofErr w:type="spellEnd"/>
          </w:p>
        </w:tc>
        <w:tc>
          <w:tcPr>
            <w:tcW w:w="6" w:type="pct"/>
            <w:tcBorders>
              <w:top w:val="nil"/>
              <w:left w:val="nil"/>
              <w:bottom w:val="single" w:sz="8" w:space="0" w:color="auto"/>
              <w:right w:val="nil"/>
            </w:tcBorders>
          </w:tcPr>
          <w:p w14:paraId="2067F4CB" w14:textId="77777777" w:rsidR="00A40441" w:rsidRDefault="00A40441" w:rsidP="00C54B0A">
            <w:pPr>
              <w:rPr>
                <w:color w:val="000000"/>
                <w:sz w:val="18"/>
                <w:szCs w:val="18"/>
              </w:rPr>
            </w:pPr>
          </w:p>
        </w:tc>
        <w:tc>
          <w:tcPr>
            <w:tcW w:w="2" w:type="pct"/>
            <w:tcBorders>
              <w:top w:val="nil"/>
              <w:left w:val="nil"/>
              <w:bottom w:val="single" w:sz="8" w:space="0" w:color="auto"/>
              <w:right w:val="nil"/>
            </w:tcBorders>
          </w:tcPr>
          <w:p w14:paraId="4F26CC83" w14:textId="77777777" w:rsidR="00A40441" w:rsidRDefault="00A40441" w:rsidP="00C54B0A">
            <w:pPr>
              <w:rPr>
                <w:color w:val="000000"/>
                <w:sz w:val="18"/>
                <w:szCs w:val="18"/>
              </w:rPr>
            </w:pPr>
          </w:p>
        </w:tc>
        <w:tc>
          <w:tcPr>
            <w:tcW w:w="1242"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E80A358" w14:textId="77777777" w:rsidR="00A40441" w:rsidRDefault="00E64CD2" w:rsidP="00C54B0A">
            <w:pPr>
              <w:rPr>
                <w:color w:val="0563C1"/>
                <w:sz w:val="22"/>
                <w:u w:val="single"/>
              </w:rPr>
            </w:pPr>
            <w:hyperlink r:id="rId19" w:tgtFrame="_blank" w:history="1">
              <w:r w:rsidR="00A40441">
                <w:rPr>
                  <w:rStyle w:val="Hipervnculo"/>
                  <w:color w:val="0563C1"/>
                </w:rPr>
                <w:t>intercambio.haya.es (195.55.65.155)</w:t>
              </w:r>
            </w:hyperlink>
          </w:p>
        </w:tc>
        <w:tc>
          <w:tcPr>
            <w:tcW w:w="381"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8073412" w14:textId="77777777" w:rsidR="00A40441" w:rsidRDefault="00A40441" w:rsidP="00C54B0A">
            <w:pPr>
              <w:rPr>
                <w:color w:val="000000"/>
                <w:sz w:val="18"/>
                <w:szCs w:val="18"/>
              </w:rPr>
            </w:pPr>
            <w:proofErr w:type="spellStart"/>
            <w:r>
              <w:rPr>
                <w:color w:val="000000"/>
                <w:sz w:val="18"/>
                <w:szCs w:val="18"/>
              </w:rPr>
              <w:t>bbvaQipro</w:t>
            </w:r>
            <w:proofErr w:type="spellEnd"/>
          </w:p>
        </w:tc>
        <w:tc>
          <w:tcPr>
            <w:tcW w:w="125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7656CDB" w14:textId="77777777" w:rsidR="00A40441" w:rsidRDefault="00A40441" w:rsidP="00C54B0A">
            <w:pPr>
              <w:rPr>
                <w:color w:val="000000"/>
                <w:sz w:val="18"/>
                <w:szCs w:val="18"/>
              </w:rPr>
            </w:pPr>
            <w:r>
              <w:rPr>
                <w:color w:val="000000"/>
                <w:sz w:val="18"/>
                <w:szCs w:val="18"/>
              </w:rPr>
              <w:t>Archivos/BBVA/ENVIO</w:t>
            </w:r>
          </w:p>
        </w:tc>
        <w:tc>
          <w:tcPr>
            <w:tcW w:w="1250"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90DF0FC" w14:textId="77777777" w:rsidR="00A40441" w:rsidRDefault="00A40441" w:rsidP="00C54B0A">
            <w:pPr>
              <w:rPr>
                <w:color w:val="000000"/>
                <w:sz w:val="18"/>
                <w:szCs w:val="18"/>
              </w:rPr>
            </w:pPr>
            <w:r>
              <w:rPr>
                <w:color w:val="000000"/>
                <w:sz w:val="18"/>
                <w:szCs w:val="18"/>
              </w:rPr>
              <w:t xml:space="preserve">HRE </w:t>
            </w:r>
            <w:r>
              <w:rPr>
                <w:rFonts w:ascii="Wingdings" w:hAnsi="Wingdings"/>
                <w:color w:val="000000"/>
                <w:sz w:val="18"/>
                <w:szCs w:val="18"/>
              </w:rPr>
              <w:t></w:t>
            </w:r>
            <w:r>
              <w:rPr>
                <w:color w:val="000000"/>
                <w:sz w:val="18"/>
                <w:szCs w:val="18"/>
              </w:rPr>
              <w:t xml:space="preserve"> </w:t>
            </w:r>
            <w:proofErr w:type="spellStart"/>
            <w:r>
              <w:rPr>
                <w:color w:val="000000"/>
                <w:sz w:val="18"/>
                <w:szCs w:val="18"/>
              </w:rPr>
              <w:t>Qipro</w:t>
            </w:r>
            <w:proofErr w:type="spellEnd"/>
            <w:r>
              <w:rPr>
                <w:color w:val="000000"/>
                <w:sz w:val="18"/>
                <w:szCs w:val="18"/>
              </w:rPr>
              <w:t>. Carpeta BBVA\ENVIO</w:t>
            </w:r>
          </w:p>
        </w:tc>
      </w:tr>
      <w:tr w:rsidR="00A40441" w14:paraId="1B7B3533" w14:textId="77777777" w:rsidTr="001C0C44">
        <w:trPr>
          <w:trHeight w:val="300"/>
        </w:trPr>
        <w:tc>
          <w:tcPr>
            <w:tcW w:w="525" w:type="pct"/>
            <w:vMerge/>
            <w:tcBorders>
              <w:left w:val="single" w:sz="8" w:space="0" w:color="auto"/>
              <w:right w:val="single" w:sz="8" w:space="0" w:color="auto"/>
            </w:tcBorders>
          </w:tcPr>
          <w:p w14:paraId="5BE47BF7" w14:textId="77777777" w:rsidR="00A40441" w:rsidRDefault="00A40441" w:rsidP="00C54B0A">
            <w:pPr>
              <w:rPr>
                <w:color w:val="000000"/>
                <w:sz w:val="18"/>
                <w:szCs w:val="18"/>
              </w:rPr>
            </w:pPr>
          </w:p>
        </w:tc>
        <w:tc>
          <w:tcPr>
            <w:tcW w:w="340"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67748A8B" w14:textId="582E0258" w:rsidR="00A40441" w:rsidRDefault="00625CC0" w:rsidP="00C54B0A">
            <w:pPr>
              <w:rPr>
                <w:color w:val="000000"/>
                <w:sz w:val="18"/>
                <w:szCs w:val="18"/>
              </w:rPr>
            </w:pPr>
            <w:proofErr w:type="spellStart"/>
            <w:r>
              <w:rPr>
                <w:color w:val="000000"/>
                <w:sz w:val="18"/>
                <w:szCs w:val="18"/>
              </w:rPr>
              <w:t>S</w:t>
            </w:r>
            <w:r w:rsidR="00A40441">
              <w:rPr>
                <w:color w:val="000000"/>
                <w:sz w:val="18"/>
                <w:szCs w:val="18"/>
              </w:rPr>
              <w:t>ftp</w:t>
            </w:r>
            <w:proofErr w:type="spellEnd"/>
          </w:p>
        </w:tc>
        <w:tc>
          <w:tcPr>
            <w:tcW w:w="6" w:type="pct"/>
            <w:tcBorders>
              <w:top w:val="nil"/>
              <w:left w:val="nil"/>
              <w:bottom w:val="single" w:sz="8" w:space="0" w:color="auto"/>
              <w:right w:val="nil"/>
            </w:tcBorders>
          </w:tcPr>
          <w:p w14:paraId="7CF3F233" w14:textId="77777777" w:rsidR="00A40441" w:rsidRDefault="00A40441" w:rsidP="00C54B0A">
            <w:pPr>
              <w:rPr>
                <w:color w:val="000000"/>
                <w:sz w:val="18"/>
                <w:szCs w:val="18"/>
              </w:rPr>
            </w:pPr>
          </w:p>
        </w:tc>
        <w:tc>
          <w:tcPr>
            <w:tcW w:w="2" w:type="pct"/>
            <w:tcBorders>
              <w:top w:val="nil"/>
              <w:left w:val="nil"/>
              <w:bottom w:val="single" w:sz="8" w:space="0" w:color="auto"/>
              <w:right w:val="nil"/>
            </w:tcBorders>
          </w:tcPr>
          <w:p w14:paraId="359F8A76" w14:textId="77777777" w:rsidR="00A40441" w:rsidRDefault="00A40441" w:rsidP="00C54B0A">
            <w:pPr>
              <w:rPr>
                <w:color w:val="000000"/>
                <w:sz w:val="18"/>
                <w:szCs w:val="18"/>
              </w:rPr>
            </w:pPr>
          </w:p>
        </w:tc>
        <w:tc>
          <w:tcPr>
            <w:tcW w:w="1242"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48F9520" w14:textId="77777777" w:rsidR="00A40441" w:rsidRDefault="00E64CD2" w:rsidP="00C54B0A">
            <w:pPr>
              <w:rPr>
                <w:color w:val="0563C1"/>
                <w:sz w:val="22"/>
                <w:u w:val="single"/>
              </w:rPr>
            </w:pPr>
            <w:hyperlink r:id="rId20" w:tgtFrame="_blank" w:history="1">
              <w:r w:rsidR="00A40441">
                <w:rPr>
                  <w:rStyle w:val="Hipervnculo"/>
                  <w:color w:val="0563C1"/>
                </w:rPr>
                <w:t>intercambio.haya.es (195.55.65.155)</w:t>
              </w:r>
            </w:hyperlink>
          </w:p>
        </w:tc>
        <w:tc>
          <w:tcPr>
            <w:tcW w:w="381"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358D8AC" w14:textId="77777777" w:rsidR="00A40441" w:rsidRDefault="00A40441" w:rsidP="00C54B0A">
            <w:pPr>
              <w:rPr>
                <w:color w:val="000000"/>
                <w:sz w:val="18"/>
                <w:szCs w:val="18"/>
              </w:rPr>
            </w:pPr>
            <w:proofErr w:type="spellStart"/>
            <w:r>
              <w:rPr>
                <w:color w:val="000000"/>
                <w:sz w:val="18"/>
                <w:szCs w:val="18"/>
              </w:rPr>
              <w:t>bbvaQipro</w:t>
            </w:r>
            <w:proofErr w:type="spellEnd"/>
          </w:p>
        </w:tc>
        <w:tc>
          <w:tcPr>
            <w:tcW w:w="125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27D157B" w14:textId="5CC13A0E" w:rsidR="00A40441" w:rsidRDefault="00A40441" w:rsidP="00C54B0A">
            <w:pPr>
              <w:rPr>
                <w:color w:val="000000"/>
                <w:sz w:val="18"/>
                <w:szCs w:val="18"/>
              </w:rPr>
            </w:pPr>
            <w:r>
              <w:rPr>
                <w:color w:val="000000"/>
                <w:sz w:val="18"/>
                <w:szCs w:val="18"/>
              </w:rPr>
              <w:t>Archivos/SOCIEDADES</w:t>
            </w:r>
            <w:ins w:id="9" w:author="Beatriz Huerta Royuela" w:date="2021-02-03T15:16:00Z">
              <w:r w:rsidR="001C0C44">
                <w:rPr>
                  <w:color w:val="000000"/>
                  <w:sz w:val="18"/>
                  <w:szCs w:val="18"/>
                </w:rPr>
                <w:t>_</w:t>
              </w:r>
            </w:ins>
            <w:r>
              <w:rPr>
                <w:color w:val="000000"/>
                <w:sz w:val="18"/>
                <w:szCs w:val="18"/>
              </w:rPr>
              <w:t>BBVA/ENVIO</w:t>
            </w:r>
          </w:p>
        </w:tc>
        <w:tc>
          <w:tcPr>
            <w:tcW w:w="1250"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3ADBEBD" w14:textId="6B97509E" w:rsidR="00A40441" w:rsidRDefault="00A40441" w:rsidP="00C54B0A">
            <w:pPr>
              <w:rPr>
                <w:color w:val="000000"/>
                <w:sz w:val="18"/>
                <w:szCs w:val="18"/>
              </w:rPr>
            </w:pPr>
            <w:r>
              <w:rPr>
                <w:color w:val="000000"/>
                <w:sz w:val="18"/>
                <w:szCs w:val="18"/>
              </w:rPr>
              <w:t xml:space="preserve">HRE </w:t>
            </w:r>
            <w:r>
              <w:rPr>
                <w:rFonts w:ascii="Wingdings" w:hAnsi="Wingdings"/>
                <w:color w:val="000000"/>
                <w:sz w:val="18"/>
                <w:szCs w:val="18"/>
              </w:rPr>
              <w:t></w:t>
            </w:r>
            <w:r>
              <w:rPr>
                <w:color w:val="000000"/>
                <w:sz w:val="18"/>
                <w:szCs w:val="18"/>
              </w:rPr>
              <w:t xml:space="preserve"> </w:t>
            </w:r>
            <w:proofErr w:type="spellStart"/>
            <w:r>
              <w:rPr>
                <w:color w:val="000000"/>
                <w:sz w:val="18"/>
                <w:szCs w:val="18"/>
              </w:rPr>
              <w:t>Qipro</w:t>
            </w:r>
            <w:proofErr w:type="spellEnd"/>
            <w:r>
              <w:rPr>
                <w:color w:val="000000"/>
                <w:sz w:val="18"/>
                <w:szCs w:val="18"/>
              </w:rPr>
              <w:t>. Carpeta SOCIEDADES</w:t>
            </w:r>
            <w:del w:id="10" w:author="Beatriz Huerta Royuela" w:date="2021-02-03T15:17:00Z">
              <w:r w:rsidDel="001C0C44">
                <w:rPr>
                  <w:color w:val="000000"/>
                  <w:sz w:val="18"/>
                  <w:szCs w:val="18"/>
                </w:rPr>
                <w:delText xml:space="preserve"> </w:delText>
              </w:r>
            </w:del>
            <w:ins w:id="11" w:author="Beatriz Huerta Royuela" w:date="2021-02-03T15:17:00Z">
              <w:r w:rsidR="001C0C44">
                <w:rPr>
                  <w:color w:val="000000"/>
                  <w:sz w:val="18"/>
                  <w:szCs w:val="18"/>
                </w:rPr>
                <w:t>_</w:t>
              </w:r>
            </w:ins>
            <w:r>
              <w:rPr>
                <w:color w:val="000000"/>
                <w:sz w:val="18"/>
                <w:szCs w:val="18"/>
              </w:rPr>
              <w:t>BBVA\ENVIO</w:t>
            </w:r>
          </w:p>
        </w:tc>
      </w:tr>
      <w:tr w:rsidR="00A40441" w14:paraId="55AABE5D" w14:textId="77777777" w:rsidTr="001C0C44">
        <w:trPr>
          <w:trHeight w:val="300"/>
        </w:trPr>
        <w:tc>
          <w:tcPr>
            <w:tcW w:w="525" w:type="pct"/>
            <w:vMerge/>
            <w:tcBorders>
              <w:left w:val="single" w:sz="8" w:space="0" w:color="auto"/>
              <w:right w:val="single" w:sz="8" w:space="0" w:color="auto"/>
            </w:tcBorders>
          </w:tcPr>
          <w:p w14:paraId="60B4A584" w14:textId="77777777" w:rsidR="00A40441" w:rsidRDefault="00A40441" w:rsidP="00C54B0A">
            <w:pPr>
              <w:rPr>
                <w:color w:val="000000"/>
                <w:sz w:val="18"/>
                <w:szCs w:val="18"/>
              </w:rPr>
            </w:pPr>
          </w:p>
        </w:tc>
        <w:tc>
          <w:tcPr>
            <w:tcW w:w="340"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D3E9771" w14:textId="7E5FC6D7" w:rsidR="00A40441" w:rsidRDefault="00625CC0" w:rsidP="00C54B0A">
            <w:pPr>
              <w:rPr>
                <w:color w:val="000000"/>
                <w:sz w:val="18"/>
                <w:szCs w:val="18"/>
              </w:rPr>
            </w:pPr>
            <w:proofErr w:type="spellStart"/>
            <w:r>
              <w:rPr>
                <w:color w:val="000000"/>
                <w:sz w:val="18"/>
                <w:szCs w:val="18"/>
              </w:rPr>
              <w:t>S</w:t>
            </w:r>
            <w:r w:rsidR="00A40441">
              <w:rPr>
                <w:color w:val="000000"/>
                <w:sz w:val="18"/>
                <w:szCs w:val="18"/>
              </w:rPr>
              <w:t>ftp</w:t>
            </w:r>
            <w:proofErr w:type="spellEnd"/>
          </w:p>
        </w:tc>
        <w:tc>
          <w:tcPr>
            <w:tcW w:w="6" w:type="pct"/>
            <w:tcBorders>
              <w:top w:val="nil"/>
              <w:left w:val="nil"/>
              <w:bottom w:val="single" w:sz="8" w:space="0" w:color="auto"/>
              <w:right w:val="nil"/>
            </w:tcBorders>
          </w:tcPr>
          <w:p w14:paraId="35447F67" w14:textId="77777777" w:rsidR="00A40441" w:rsidRDefault="00A40441" w:rsidP="00C54B0A">
            <w:pPr>
              <w:rPr>
                <w:color w:val="000000"/>
                <w:sz w:val="18"/>
                <w:szCs w:val="18"/>
              </w:rPr>
            </w:pPr>
          </w:p>
        </w:tc>
        <w:tc>
          <w:tcPr>
            <w:tcW w:w="2" w:type="pct"/>
            <w:tcBorders>
              <w:top w:val="nil"/>
              <w:left w:val="nil"/>
              <w:bottom w:val="single" w:sz="8" w:space="0" w:color="auto"/>
              <w:right w:val="nil"/>
            </w:tcBorders>
          </w:tcPr>
          <w:p w14:paraId="1FD8527C" w14:textId="77777777" w:rsidR="00A40441" w:rsidRDefault="00A40441" w:rsidP="00C54B0A">
            <w:pPr>
              <w:rPr>
                <w:color w:val="000000"/>
                <w:sz w:val="18"/>
                <w:szCs w:val="18"/>
              </w:rPr>
            </w:pPr>
          </w:p>
        </w:tc>
        <w:tc>
          <w:tcPr>
            <w:tcW w:w="1242"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8E11E23" w14:textId="77777777" w:rsidR="00A40441" w:rsidRDefault="00E64CD2" w:rsidP="00C54B0A">
            <w:pPr>
              <w:rPr>
                <w:color w:val="0563C1"/>
                <w:sz w:val="22"/>
                <w:u w:val="single"/>
              </w:rPr>
            </w:pPr>
            <w:hyperlink r:id="rId21" w:tgtFrame="_blank" w:history="1">
              <w:r w:rsidR="00A40441">
                <w:rPr>
                  <w:rStyle w:val="Hipervnculo"/>
                  <w:color w:val="0563C1"/>
                </w:rPr>
                <w:t>intercambio.haya.es (195.55.65.155)</w:t>
              </w:r>
            </w:hyperlink>
          </w:p>
        </w:tc>
        <w:tc>
          <w:tcPr>
            <w:tcW w:w="381"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F4DFC4D" w14:textId="77777777" w:rsidR="00A40441" w:rsidRDefault="00A40441" w:rsidP="00C54B0A">
            <w:pPr>
              <w:rPr>
                <w:color w:val="000000"/>
                <w:sz w:val="18"/>
                <w:szCs w:val="18"/>
              </w:rPr>
            </w:pPr>
            <w:proofErr w:type="spellStart"/>
            <w:r>
              <w:rPr>
                <w:color w:val="000000"/>
                <w:sz w:val="18"/>
                <w:szCs w:val="18"/>
              </w:rPr>
              <w:t>bbvaQipro</w:t>
            </w:r>
            <w:proofErr w:type="spellEnd"/>
          </w:p>
        </w:tc>
        <w:tc>
          <w:tcPr>
            <w:tcW w:w="125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DD52323" w14:textId="77777777" w:rsidR="00A40441" w:rsidRDefault="00A40441" w:rsidP="00C54B0A">
            <w:pPr>
              <w:rPr>
                <w:color w:val="000000"/>
                <w:sz w:val="18"/>
                <w:szCs w:val="18"/>
              </w:rPr>
            </w:pPr>
            <w:r>
              <w:rPr>
                <w:color w:val="000000"/>
                <w:sz w:val="18"/>
                <w:szCs w:val="18"/>
              </w:rPr>
              <w:t>Archivos/BBVA/RECEPCION</w:t>
            </w:r>
          </w:p>
        </w:tc>
        <w:tc>
          <w:tcPr>
            <w:tcW w:w="1250"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4B1D7A6" w14:textId="77777777" w:rsidR="00A40441" w:rsidRDefault="00A40441" w:rsidP="00C54B0A">
            <w:pPr>
              <w:rPr>
                <w:color w:val="000000"/>
                <w:sz w:val="18"/>
                <w:szCs w:val="18"/>
              </w:rPr>
            </w:pPr>
            <w:proofErr w:type="spellStart"/>
            <w:r>
              <w:rPr>
                <w:color w:val="000000"/>
                <w:sz w:val="18"/>
                <w:szCs w:val="18"/>
              </w:rPr>
              <w:t>Qipro</w:t>
            </w:r>
            <w:proofErr w:type="spellEnd"/>
            <w:r>
              <w:rPr>
                <w:color w:val="000000"/>
                <w:sz w:val="18"/>
                <w:szCs w:val="18"/>
              </w:rPr>
              <w:t xml:space="preserve"> --&gt; HRE. Carpeta BBVA\RECEPCION</w:t>
            </w:r>
          </w:p>
        </w:tc>
      </w:tr>
      <w:tr w:rsidR="00A40441" w14:paraId="00983A5F" w14:textId="77777777" w:rsidTr="001C0C44">
        <w:trPr>
          <w:trHeight w:val="300"/>
        </w:trPr>
        <w:tc>
          <w:tcPr>
            <w:tcW w:w="525" w:type="pct"/>
            <w:vMerge/>
            <w:tcBorders>
              <w:left w:val="single" w:sz="8" w:space="0" w:color="auto"/>
              <w:bottom w:val="single" w:sz="8" w:space="0" w:color="auto"/>
              <w:right w:val="single" w:sz="8" w:space="0" w:color="auto"/>
            </w:tcBorders>
          </w:tcPr>
          <w:p w14:paraId="1255E56E" w14:textId="77777777" w:rsidR="00A40441" w:rsidRDefault="00A40441" w:rsidP="00C54B0A">
            <w:pPr>
              <w:rPr>
                <w:color w:val="000000"/>
                <w:sz w:val="18"/>
                <w:szCs w:val="18"/>
              </w:rPr>
            </w:pPr>
          </w:p>
        </w:tc>
        <w:tc>
          <w:tcPr>
            <w:tcW w:w="340"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44F792B" w14:textId="736157EB" w:rsidR="00A40441" w:rsidRDefault="00625CC0" w:rsidP="00C54B0A">
            <w:pPr>
              <w:rPr>
                <w:color w:val="000000"/>
                <w:sz w:val="18"/>
                <w:szCs w:val="18"/>
              </w:rPr>
            </w:pPr>
            <w:proofErr w:type="spellStart"/>
            <w:r>
              <w:rPr>
                <w:color w:val="000000"/>
                <w:sz w:val="18"/>
                <w:szCs w:val="18"/>
              </w:rPr>
              <w:t>S</w:t>
            </w:r>
            <w:r w:rsidR="00A40441">
              <w:rPr>
                <w:color w:val="000000"/>
                <w:sz w:val="18"/>
                <w:szCs w:val="18"/>
              </w:rPr>
              <w:t>ftp</w:t>
            </w:r>
            <w:proofErr w:type="spellEnd"/>
          </w:p>
        </w:tc>
        <w:tc>
          <w:tcPr>
            <w:tcW w:w="6" w:type="pct"/>
            <w:tcBorders>
              <w:top w:val="nil"/>
              <w:left w:val="nil"/>
              <w:bottom w:val="single" w:sz="8" w:space="0" w:color="auto"/>
              <w:right w:val="nil"/>
            </w:tcBorders>
          </w:tcPr>
          <w:p w14:paraId="77E80FAE" w14:textId="77777777" w:rsidR="00A40441" w:rsidRDefault="00A40441" w:rsidP="00C54B0A">
            <w:pPr>
              <w:rPr>
                <w:color w:val="000000"/>
                <w:sz w:val="18"/>
                <w:szCs w:val="18"/>
              </w:rPr>
            </w:pPr>
          </w:p>
        </w:tc>
        <w:tc>
          <w:tcPr>
            <w:tcW w:w="2" w:type="pct"/>
            <w:tcBorders>
              <w:top w:val="nil"/>
              <w:left w:val="nil"/>
              <w:bottom w:val="single" w:sz="8" w:space="0" w:color="auto"/>
              <w:right w:val="nil"/>
            </w:tcBorders>
          </w:tcPr>
          <w:p w14:paraId="1CAE74BC" w14:textId="77777777" w:rsidR="00A40441" w:rsidRDefault="00A40441" w:rsidP="00C54B0A">
            <w:pPr>
              <w:rPr>
                <w:color w:val="000000"/>
                <w:sz w:val="18"/>
                <w:szCs w:val="18"/>
              </w:rPr>
            </w:pPr>
          </w:p>
        </w:tc>
        <w:tc>
          <w:tcPr>
            <w:tcW w:w="1242"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BC100C6" w14:textId="77777777" w:rsidR="00A40441" w:rsidRDefault="00E64CD2" w:rsidP="00C54B0A">
            <w:pPr>
              <w:rPr>
                <w:color w:val="0563C1"/>
                <w:sz w:val="22"/>
                <w:u w:val="single"/>
              </w:rPr>
            </w:pPr>
            <w:hyperlink r:id="rId22" w:tgtFrame="_blank" w:history="1">
              <w:r w:rsidR="00A40441">
                <w:rPr>
                  <w:rStyle w:val="Hipervnculo"/>
                  <w:color w:val="0563C1"/>
                </w:rPr>
                <w:t>intercambio.haya.es (195.55.65.155)</w:t>
              </w:r>
            </w:hyperlink>
          </w:p>
        </w:tc>
        <w:tc>
          <w:tcPr>
            <w:tcW w:w="381"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64799C6" w14:textId="77777777" w:rsidR="00A40441" w:rsidRDefault="00A40441" w:rsidP="00C54B0A">
            <w:pPr>
              <w:rPr>
                <w:color w:val="000000"/>
                <w:sz w:val="18"/>
                <w:szCs w:val="18"/>
              </w:rPr>
            </w:pPr>
            <w:proofErr w:type="spellStart"/>
            <w:r>
              <w:rPr>
                <w:color w:val="000000"/>
                <w:sz w:val="18"/>
                <w:szCs w:val="18"/>
              </w:rPr>
              <w:t>bbvaQipro</w:t>
            </w:r>
            <w:proofErr w:type="spellEnd"/>
          </w:p>
        </w:tc>
        <w:tc>
          <w:tcPr>
            <w:tcW w:w="125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3E325DB" w14:textId="6BF86867" w:rsidR="00A40441" w:rsidRDefault="00A40441" w:rsidP="00C54B0A">
            <w:pPr>
              <w:rPr>
                <w:color w:val="000000"/>
                <w:sz w:val="18"/>
                <w:szCs w:val="18"/>
              </w:rPr>
            </w:pPr>
            <w:r>
              <w:rPr>
                <w:color w:val="000000"/>
                <w:sz w:val="18"/>
                <w:szCs w:val="18"/>
              </w:rPr>
              <w:t>Archivos/SOCIEDADES</w:t>
            </w:r>
            <w:ins w:id="12" w:author="Beatriz Huerta Royuela" w:date="2021-02-03T15:16:00Z">
              <w:r w:rsidR="001C0C44">
                <w:rPr>
                  <w:color w:val="000000"/>
                  <w:sz w:val="18"/>
                  <w:szCs w:val="18"/>
                </w:rPr>
                <w:t>_</w:t>
              </w:r>
            </w:ins>
            <w:r>
              <w:rPr>
                <w:color w:val="000000"/>
                <w:sz w:val="18"/>
                <w:szCs w:val="18"/>
              </w:rPr>
              <w:t>BBVA/RECEPCION</w:t>
            </w:r>
          </w:p>
        </w:tc>
        <w:tc>
          <w:tcPr>
            <w:tcW w:w="1250"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C30361A" w14:textId="39FC776A" w:rsidR="00A40441" w:rsidRDefault="00A40441" w:rsidP="00C54B0A">
            <w:pPr>
              <w:rPr>
                <w:color w:val="000000"/>
                <w:sz w:val="18"/>
                <w:szCs w:val="18"/>
              </w:rPr>
            </w:pPr>
            <w:proofErr w:type="spellStart"/>
            <w:r>
              <w:rPr>
                <w:color w:val="000000"/>
                <w:sz w:val="18"/>
                <w:szCs w:val="18"/>
              </w:rPr>
              <w:t>Qipro</w:t>
            </w:r>
            <w:proofErr w:type="spellEnd"/>
            <w:r>
              <w:rPr>
                <w:color w:val="000000"/>
                <w:sz w:val="18"/>
                <w:szCs w:val="18"/>
              </w:rPr>
              <w:t xml:space="preserve"> --&gt; HRE. Carpeta SOCIEDADES</w:t>
            </w:r>
            <w:del w:id="13" w:author="Beatriz Huerta Royuela" w:date="2021-02-03T15:16:00Z">
              <w:r w:rsidDel="001C0C44">
                <w:rPr>
                  <w:color w:val="000000"/>
                  <w:sz w:val="18"/>
                  <w:szCs w:val="18"/>
                </w:rPr>
                <w:delText xml:space="preserve"> </w:delText>
              </w:r>
            </w:del>
            <w:ins w:id="14" w:author="Beatriz Huerta Royuela" w:date="2021-02-03T15:16:00Z">
              <w:r w:rsidR="001C0C44">
                <w:rPr>
                  <w:color w:val="000000"/>
                  <w:sz w:val="18"/>
                  <w:szCs w:val="18"/>
                </w:rPr>
                <w:t>_</w:t>
              </w:r>
            </w:ins>
            <w:r>
              <w:rPr>
                <w:color w:val="000000"/>
                <w:sz w:val="18"/>
                <w:szCs w:val="18"/>
              </w:rPr>
              <w:t>BBVA\RECEPCION</w:t>
            </w:r>
          </w:p>
        </w:tc>
      </w:tr>
      <w:tr w:rsidR="00A40441" w14:paraId="5DA77605" w14:textId="77777777" w:rsidTr="001C0C44">
        <w:trPr>
          <w:trHeight w:val="300"/>
        </w:trPr>
        <w:tc>
          <w:tcPr>
            <w:tcW w:w="525" w:type="pct"/>
            <w:vMerge w:val="restart"/>
            <w:tcBorders>
              <w:top w:val="nil"/>
              <w:left w:val="single" w:sz="8" w:space="0" w:color="auto"/>
              <w:right w:val="single" w:sz="8" w:space="0" w:color="auto"/>
            </w:tcBorders>
          </w:tcPr>
          <w:p w14:paraId="6B040774" w14:textId="77777777" w:rsidR="00A40441" w:rsidRDefault="00A40441" w:rsidP="00C54B0A">
            <w:pPr>
              <w:rPr>
                <w:color w:val="000000"/>
                <w:sz w:val="18"/>
                <w:szCs w:val="18"/>
              </w:rPr>
            </w:pPr>
          </w:p>
          <w:p w14:paraId="149EEF25" w14:textId="59D86AE7" w:rsidR="00A40441" w:rsidRDefault="00A40441" w:rsidP="00C54B0A">
            <w:pPr>
              <w:rPr>
                <w:color w:val="000000"/>
                <w:sz w:val="18"/>
                <w:szCs w:val="18"/>
              </w:rPr>
            </w:pPr>
            <w:r>
              <w:rPr>
                <w:color w:val="000000"/>
                <w:sz w:val="18"/>
                <w:szCs w:val="18"/>
              </w:rPr>
              <w:t>Factura / CCPP</w:t>
            </w:r>
            <w:r w:rsidR="00393B0E">
              <w:rPr>
                <w:color w:val="000000"/>
                <w:sz w:val="18"/>
                <w:szCs w:val="18"/>
              </w:rPr>
              <w:t xml:space="preserve">/Suministros </w:t>
            </w:r>
          </w:p>
        </w:tc>
        <w:tc>
          <w:tcPr>
            <w:tcW w:w="340"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30492327" w14:textId="2EE52BCA" w:rsidR="00A40441" w:rsidRDefault="00625CC0" w:rsidP="00C54B0A">
            <w:pPr>
              <w:rPr>
                <w:color w:val="000000"/>
                <w:sz w:val="18"/>
                <w:szCs w:val="18"/>
              </w:rPr>
            </w:pPr>
            <w:proofErr w:type="spellStart"/>
            <w:r>
              <w:rPr>
                <w:color w:val="000000"/>
                <w:sz w:val="18"/>
                <w:szCs w:val="18"/>
              </w:rPr>
              <w:t>S</w:t>
            </w:r>
            <w:r w:rsidR="00A40441">
              <w:rPr>
                <w:color w:val="000000"/>
                <w:sz w:val="18"/>
                <w:szCs w:val="18"/>
              </w:rPr>
              <w:t>ftp</w:t>
            </w:r>
            <w:proofErr w:type="spellEnd"/>
          </w:p>
        </w:tc>
        <w:tc>
          <w:tcPr>
            <w:tcW w:w="6" w:type="pct"/>
            <w:tcBorders>
              <w:top w:val="nil"/>
              <w:left w:val="nil"/>
              <w:bottom w:val="single" w:sz="8" w:space="0" w:color="auto"/>
              <w:right w:val="nil"/>
            </w:tcBorders>
          </w:tcPr>
          <w:p w14:paraId="00D6584D" w14:textId="77777777" w:rsidR="00A40441" w:rsidRDefault="00A40441" w:rsidP="00C54B0A">
            <w:pPr>
              <w:rPr>
                <w:color w:val="000000"/>
                <w:sz w:val="18"/>
                <w:szCs w:val="18"/>
              </w:rPr>
            </w:pPr>
          </w:p>
        </w:tc>
        <w:tc>
          <w:tcPr>
            <w:tcW w:w="2" w:type="pct"/>
            <w:tcBorders>
              <w:top w:val="nil"/>
              <w:left w:val="nil"/>
              <w:bottom w:val="single" w:sz="8" w:space="0" w:color="auto"/>
              <w:right w:val="nil"/>
            </w:tcBorders>
          </w:tcPr>
          <w:p w14:paraId="3A06403D" w14:textId="77777777" w:rsidR="00A40441" w:rsidRDefault="00A40441" w:rsidP="00C54B0A">
            <w:pPr>
              <w:rPr>
                <w:color w:val="000000"/>
                <w:sz w:val="18"/>
                <w:szCs w:val="18"/>
              </w:rPr>
            </w:pPr>
          </w:p>
        </w:tc>
        <w:tc>
          <w:tcPr>
            <w:tcW w:w="1242"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CDB3BD4" w14:textId="77777777" w:rsidR="00A40441" w:rsidRDefault="00E64CD2" w:rsidP="00C54B0A">
            <w:pPr>
              <w:rPr>
                <w:color w:val="0563C1"/>
                <w:sz w:val="22"/>
                <w:u w:val="single"/>
              </w:rPr>
            </w:pPr>
            <w:hyperlink r:id="rId23" w:tgtFrame="_blank" w:history="1">
              <w:r w:rsidR="00A40441">
                <w:rPr>
                  <w:rStyle w:val="Hipervnculo"/>
                  <w:color w:val="0563C1"/>
                </w:rPr>
                <w:t>intercambio.haya.es (195.55.65.155)</w:t>
              </w:r>
            </w:hyperlink>
          </w:p>
        </w:tc>
        <w:tc>
          <w:tcPr>
            <w:tcW w:w="381"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19306E3" w14:textId="77777777" w:rsidR="00A40441" w:rsidRDefault="00A40441" w:rsidP="00C54B0A">
            <w:pPr>
              <w:rPr>
                <w:color w:val="000000"/>
                <w:sz w:val="18"/>
                <w:szCs w:val="18"/>
              </w:rPr>
            </w:pPr>
            <w:proofErr w:type="spellStart"/>
            <w:r>
              <w:rPr>
                <w:color w:val="000000"/>
                <w:sz w:val="18"/>
                <w:szCs w:val="18"/>
              </w:rPr>
              <w:t>bbvaFinCat</w:t>
            </w:r>
            <w:proofErr w:type="spellEnd"/>
          </w:p>
        </w:tc>
        <w:tc>
          <w:tcPr>
            <w:tcW w:w="125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07C0843" w14:textId="77777777" w:rsidR="00A40441" w:rsidRDefault="00A40441" w:rsidP="00C54B0A">
            <w:pPr>
              <w:rPr>
                <w:color w:val="000000"/>
                <w:sz w:val="18"/>
                <w:szCs w:val="18"/>
              </w:rPr>
            </w:pPr>
            <w:r>
              <w:rPr>
                <w:color w:val="000000"/>
                <w:sz w:val="18"/>
                <w:szCs w:val="18"/>
              </w:rPr>
              <w:t>Archivos</w:t>
            </w:r>
          </w:p>
        </w:tc>
        <w:tc>
          <w:tcPr>
            <w:tcW w:w="1250"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155A4FE" w14:textId="77777777" w:rsidR="00A40441" w:rsidRDefault="00A40441" w:rsidP="00C54B0A">
            <w:pPr>
              <w:rPr>
                <w:color w:val="000000"/>
                <w:sz w:val="18"/>
                <w:szCs w:val="18"/>
              </w:rPr>
            </w:pPr>
            <w:r>
              <w:rPr>
                <w:color w:val="000000"/>
                <w:sz w:val="18"/>
                <w:szCs w:val="18"/>
              </w:rPr>
              <w:t>HRE-&gt; Finanzas Cataluña (unidireccional)</w:t>
            </w:r>
          </w:p>
        </w:tc>
      </w:tr>
      <w:tr w:rsidR="00A40441" w14:paraId="2C219DA6" w14:textId="77777777" w:rsidTr="001C0C44">
        <w:trPr>
          <w:trHeight w:val="300"/>
        </w:trPr>
        <w:tc>
          <w:tcPr>
            <w:tcW w:w="525" w:type="pct"/>
            <w:vMerge/>
            <w:tcBorders>
              <w:left w:val="single" w:sz="8" w:space="0" w:color="auto"/>
              <w:bottom w:val="single" w:sz="8" w:space="0" w:color="auto"/>
              <w:right w:val="single" w:sz="8" w:space="0" w:color="auto"/>
            </w:tcBorders>
          </w:tcPr>
          <w:p w14:paraId="7C677E2C" w14:textId="77777777" w:rsidR="00A40441" w:rsidRDefault="00A40441" w:rsidP="00C54B0A">
            <w:pPr>
              <w:rPr>
                <w:color w:val="000000"/>
                <w:sz w:val="18"/>
                <w:szCs w:val="18"/>
              </w:rPr>
            </w:pPr>
          </w:p>
        </w:tc>
        <w:tc>
          <w:tcPr>
            <w:tcW w:w="340"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9604E74" w14:textId="4866B5FB" w:rsidR="00A40441" w:rsidRDefault="00625CC0" w:rsidP="00C54B0A">
            <w:pPr>
              <w:rPr>
                <w:color w:val="000000"/>
                <w:sz w:val="18"/>
                <w:szCs w:val="18"/>
              </w:rPr>
            </w:pPr>
            <w:proofErr w:type="spellStart"/>
            <w:r>
              <w:rPr>
                <w:color w:val="000000"/>
                <w:sz w:val="18"/>
                <w:szCs w:val="18"/>
              </w:rPr>
              <w:t>S</w:t>
            </w:r>
            <w:r w:rsidR="00A40441">
              <w:rPr>
                <w:color w:val="000000"/>
                <w:sz w:val="18"/>
                <w:szCs w:val="18"/>
              </w:rPr>
              <w:t>ftp</w:t>
            </w:r>
            <w:proofErr w:type="spellEnd"/>
          </w:p>
        </w:tc>
        <w:tc>
          <w:tcPr>
            <w:tcW w:w="6" w:type="pct"/>
            <w:tcBorders>
              <w:top w:val="nil"/>
              <w:left w:val="nil"/>
              <w:bottom w:val="single" w:sz="8" w:space="0" w:color="auto"/>
              <w:right w:val="nil"/>
            </w:tcBorders>
          </w:tcPr>
          <w:p w14:paraId="6EAE8457" w14:textId="77777777" w:rsidR="00A40441" w:rsidRDefault="00A40441" w:rsidP="00C54B0A">
            <w:pPr>
              <w:rPr>
                <w:color w:val="000000"/>
                <w:sz w:val="18"/>
                <w:szCs w:val="18"/>
              </w:rPr>
            </w:pPr>
          </w:p>
        </w:tc>
        <w:tc>
          <w:tcPr>
            <w:tcW w:w="2" w:type="pct"/>
            <w:tcBorders>
              <w:top w:val="nil"/>
              <w:left w:val="nil"/>
              <w:bottom w:val="single" w:sz="8" w:space="0" w:color="auto"/>
              <w:right w:val="nil"/>
            </w:tcBorders>
          </w:tcPr>
          <w:p w14:paraId="3817F365" w14:textId="77777777" w:rsidR="00A40441" w:rsidRDefault="00A40441" w:rsidP="00C54B0A">
            <w:pPr>
              <w:rPr>
                <w:color w:val="000000"/>
                <w:sz w:val="18"/>
                <w:szCs w:val="18"/>
              </w:rPr>
            </w:pPr>
          </w:p>
        </w:tc>
        <w:tc>
          <w:tcPr>
            <w:tcW w:w="1242"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9E131DA" w14:textId="77777777" w:rsidR="00A40441" w:rsidRDefault="00E64CD2" w:rsidP="00C54B0A">
            <w:pPr>
              <w:rPr>
                <w:color w:val="0563C1"/>
                <w:sz w:val="22"/>
                <w:u w:val="single"/>
              </w:rPr>
            </w:pPr>
            <w:hyperlink r:id="rId24" w:tgtFrame="_blank" w:history="1">
              <w:r w:rsidR="00A40441">
                <w:rPr>
                  <w:rStyle w:val="Hipervnculo"/>
                  <w:color w:val="0563C1"/>
                </w:rPr>
                <w:t>intercambio.haya.es (195.55.65.155)</w:t>
              </w:r>
            </w:hyperlink>
          </w:p>
        </w:tc>
        <w:tc>
          <w:tcPr>
            <w:tcW w:w="381"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F42289A" w14:textId="77777777" w:rsidR="00A40441" w:rsidRDefault="00A40441" w:rsidP="00C54B0A">
            <w:pPr>
              <w:rPr>
                <w:color w:val="000000"/>
                <w:sz w:val="18"/>
                <w:szCs w:val="18"/>
              </w:rPr>
            </w:pPr>
            <w:proofErr w:type="spellStart"/>
            <w:r>
              <w:rPr>
                <w:color w:val="000000"/>
                <w:sz w:val="18"/>
                <w:szCs w:val="18"/>
              </w:rPr>
              <w:t>bbvaCIPS</w:t>
            </w:r>
            <w:proofErr w:type="spellEnd"/>
          </w:p>
        </w:tc>
        <w:tc>
          <w:tcPr>
            <w:tcW w:w="125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81C5C75" w14:textId="77777777" w:rsidR="00A40441" w:rsidRDefault="00A40441" w:rsidP="00C54B0A">
            <w:pPr>
              <w:rPr>
                <w:color w:val="000000"/>
                <w:sz w:val="18"/>
                <w:szCs w:val="18"/>
              </w:rPr>
            </w:pPr>
            <w:r>
              <w:rPr>
                <w:color w:val="000000"/>
                <w:sz w:val="18"/>
                <w:szCs w:val="18"/>
              </w:rPr>
              <w:t>Archivos</w:t>
            </w:r>
          </w:p>
        </w:tc>
        <w:tc>
          <w:tcPr>
            <w:tcW w:w="1250"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313DD68" w14:textId="77777777" w:rsidR="00A40441" w:rsidRDefault="00A40441" w:rsidP="00C54B0A">
            <w:pPr>
              <w:rPr>
                <w:color w:val="000000"/>
                <w:sz w:val="18"/>
                <w:szCs w:val="18"/>
              </w:rPr>
            </w:pPr>
            <w:r>
              <w:rPr>
                <w:color w:val="000000"/>
                <w:sz w:val="18"/>
                <w:szCs w:val="18"/>
              </w:rPr>
              <w:t>HRE-&gt;CIPS (unidireccional)</w:t>
            </w:r>
          </w:p>
        </w:tc>
      </w:tr>
    </w:tbl>
    <w:p w14:paraId="20A9ABFF" w14:textId="77777777" w:rsidR="00A40441" w:rsidRDefault="00A40441" w:rsidP="00A40441">
      <w:pPr>
        <w:ind w:left="360"/>
      </w:pPr>
    </w:p>
    <w:p w14:paraId="28381314" w14:textId="2CC9EB09" w:rsidR="00A40441" w:rsidRDefault="00A40441" w:rsidP="00A40441">
      <w:pPr>
        <w:ind w:left="360"/>
      </w:pPr>
    </w:p>
    <w:p w14:paraId="3D277237" w14:textId="77777777" w:rsidR="000061AB" w:rsidRPr="005749BF" w:rsidRDefault="000061AB" w:rsidP="005749BF">
      <w:pPr>
        <w:pStyle w:val="ApartadodeAnexo"/>
        <w:rPr>
          <w:sz w:val="40"/>
        </w:rPr>
      </w:pPr>
      <w:bookmarkStart w:id="15" w:name="_Toc63259246"/>
      <w:r w:rsidRPr="005749BF">
        <w:rPr>
          <w:sz w:val="40"/>
        </w:rPr>
        <w:t>Mantenimiento de las Pasarelas</w:t>
      </w:r>
      <w:bookmarkEnd w:id="15"/>
      <w:r w:rsidRPr="005749BF">
        <w:rPr>
          <w:sz w:val="40"/>
        </w:rPr>
        <w:t xml:space="preserve"> </w:t>
      </w:r>
    </w:p>
    <w:p w14:paraId="2D558EDC" w14:textId="30FBFA77" w:rsidR="000061AB" w:rsidDel="00343ECE" w:rsidRDefault="000061AB" w:rsidP="000061AB">
      <w:pPr>
        <w:ind w:left="720" w:hanging="360"/>
        <w:rPr>
          <w:del w:id="16" w:author="Beatriz Huerta Royuela" w:date="2021-01-12T09:49:00Z"/>
        </w:rPr>
      </w:pPr>
    </w:p>
    <w:p w14:paraId="46565075" w14:textId="7A2C27E0" w:rsidR="000061AB" w:rsidDel="00343ECE" w:rsidRDefault="000061AB" w:rsidP="000061AB">
      <w:pPr>
        <w:ind w:left="720" w:hanging="360"/>
        <w:rPr>
          <w:del w:id="17" w:author="Beatriz Huerta Royuela" w:date="2021-01-12T09:49:00Z"/>
        </w:rPr>
      </w:pPr>
      <w:del w:id="18" w:author="Beatriz Huerta Royuela" w:date="2021-01-12T09:49:00Z">
        <w:r w:rsidRPr="00AA2C51" w:rsidDel="00343ECE">
          <w:delText xml:space="preserve">La documentación se mantendrá en las pasarelas durante </w:delText>
        </w:r>
        <w:r w:rsidR="00C928A9" w:rsidDel="00343ECE">
          <w:delText>dos</w:delText>
        </w:r>
        <w:r w:rsidR="00C928A9" w:rsidRPr="00AA2C51" w:rsidDel="00343ECE">
          <w:delText xml:space="preserve"> </w:delText>
        </w:r>
        <w:r w:rsidRPr="00AA2C51" w:rsidDel="00343ECE">
          <w:delText>mes</w:delText>
        </w:r>
        <w:r w:rsidR="00C928A9" w:rsidDel="00343ECE">
          <w:delText>es</w:delText>
        </w:r>
        <w:r w:rsidRPr="00AA2C51" w:rsidDel="00343ECE">
          <w:delText>, procediendo a un borrado automático</w:delText>
        </w:r>
        <w:r w:rsidDel="00343ECE">
          <w:delText xml:space="preserve"> </w:delText>
        </w:r>
      </w:del>
    </w:p>
    <w:p w14:paraId="78597DBB" w14:textId="47210492" w:rsidR="000061AB" w:rsidRPr="00AA2C51" w:rsidDel="00343ECE" w:rsidRDefault="000061AB" w:rsidP="000061AB">
      <w:pPr>
        <w:ind w:left="720" w:hanging="360"/>
        <w:rPr>
          <w:del w:id="19" w:author="Beatriz Huerta Royuela" w:date="2021-01-12T09:49:00Z"/>
        </w:rPr>
      </w:pPr>
      <w:del w:id="20" w:author="Beatriz Huerta Royuela" w:date="2021-01-12T09:49:00Z">
        <w:r w:rsidRPr="00AA2C51" w:rsidDel="00343ECE">
          <w:delText xml:space="preserve">cuando hayan trascurrido </w:delText>
        </w:r>
        <w:r w:rsidR="00334C95" w:rsidDel="00343ECE">
          <w:delText>60</w:delText>
        </w:r>
        <w:r w:rsidR="00334C95" w:rsidRPr="00AA2C51" w:rsidDel="00343ECE">
          <w:delText xml:space="preserve"> </w:delText>
        </w:r>
        <w:r w:rsidRPr="00AA2C51" w:rsidDel="00343ECE">
          <w:delText>días naturales desde la fecha en la que se dejó el documento.</w:delText>
        </w:r>
      </w:del>
    </w:p>
    <w:p w14:paraId="0A40BE03" w14:textId="0AB70804" w:rsidR="00A40441" w:rsidRDefault="00343ECE" w:rsidP="00A40441">
      <w:pPr>
        <w:ind w:left="360"/>
      </w:pPr>
      <w:ins w:id="21" w:author="Beatriz Huerta Royuela" w:date="2021-01-12T09:54:00Z">
        <w:r>
          <w:t>Se deja sin efecto e</w:t>
        </w:r>
      </w:ins>
      <w:ins w:id="22" w:author="Beatriz Huerta Royuela" w:date="2021-01-12T10:59:00Z">
        <w:r w:rsidR="00292685">
          <w:t>l</w:t>
        </w:r>
      </w:ins>
      <w:ins w:id="23" w:author="Beatriz Huerta Royuela" w:date="2021-01-12T09:54:00Z">
        <w:r>
          <w:t xml:space="preserve"> proceso de </w:t>
        </w:r>
      </w:ins>
      <w:ins w:id="24" w:author="Beatriz Huerta Royuela" w:date="2021-01-12T09:49:00Z">
        <w:r>
          <w:t>borrado automático de las pasarelas.</w:t>
        </w:r>
      </w:ins>
    </w:p>
    <w:p w14:paraId="70C62119" w14:textId="77777777" w:rsidR="00A40441" w:rsidRDefault="00A40441" w:rsidP="00A40441">
      <w:pPr>
        <w:ind w:left="360"/>
      </w:pPr>
    </w:p>
    <w:p w14:paraId="62D6FA2B" w14:textId="77777777" w:rsidR="0075686F" w:rsidRDefault="0075686F">
      <w:pPr>
        <w:spacing w:after="160" w:line="259" w:lineRule="auto"/>
        <w:jc w:val="left"/>
        <w:rPr>
          <w:rFonts w:eastAsia="Times New Roman" w:cs="Times New Roman"/>
          <w:bCs/>
          <w:color w:val="0A94D6"/>
          <w:sz w:val="40"/>
          <w:szCs w:val="26"/>
        </w:rPr>
      </w:pPr>
      <w:r>
        <w:rPr>
          <w:sz w:val="40"/>
        </w:rPr>
        <w:br w:type="page"/>
      </w:r>
    </w:p>
    <w:p w14:paraId="5D6E4E86" w14:textId="3235145C" w:rsidR="00A40441" w:rsidRDefault="00A40441" w:rsidP="00A40441">
      <w:pPr>
        <w:pStyle w:val="ApartadodeAnexo"/>
        <w:rPr>
          <w:sz w:val="40"/>
        </w:rPr>
      </w:pPr>
      <w:bookmarkStart w:id="25" w:name="_Toc63259247"/>
      <w:r w:rsidRPr="00F60334">
        <w:rPr>
          <w:sz w:val="40"/>
        </w:rPr>
        <w:lastRenderedPageBreak/>
        <w:t>Flujo Intercambio</w:t>
      </w:r>
      <w:r w:rsidR="004A5A96">
        <w:rPr>
          <w:sz w:val="40"/>
        </w:rPr>
        <w:t>. Modelo Táctico (Pre-Migración y Post-Migración sin automatizaciones)</w:t>
      </w:r>
      <w:bookmarkEnd w:id="25"/>
      <w:r w:rsidR="004A5A96">
        <w:rPr>
          <w:sz w:val="40"/>
        </w:rPr>
        <w:t xml:space="preserve"> </w:t>
      </w:r>
    </w:p>
    <w:p w14:paraId="07B8F315" w14:textId="77777777" w:rsidR="00E93C27" w:rsidRDefault="00E93C27" w:rsidP="007E7B32">
      <w:pPr>
        <w:pStyle w:val="Subproceso"/>
      </w:pPr>
    </w:p>
    <w:p w14:paraId="395AD893" w14:textId="115E392B" w:rsidR="007E7B32" w:rsidRPr="007E7B32" w:rsidRDefault="007E7B32" w:rsidP="007E7B32">
      <w:pPr>
        <w:pStyle w:val="Subproceso"/>
      </w:pPr>
      <w:r w:rsidRPr="007E7B32">
        <w:t>A continuación</w:t>
      </w:r>
      <w:r>
        <w:t>,</w:t>
      </w:r>
      <w:r w:rsidRPr="007E7B32">
        <w:t xml:space="preserve"> se resumen los flujos </w:t>
      </w:r>
      <w:r w:rsidR="00177550">
        <w:t xml:space="preserve">de </w:t>
      </w:r>
      <w:r w:rsidR="00EB69D7">
        <w:t>intercambio</w:t>
      </w:r>
      <w:r w:rsidRPr="007E7B32">
        <w:t xml:space="preserve"> de documentación</w:t>
      </w:r>
      <w:r w:rsidR="00D0530A">
        <w:t>, y se plantea u</w:t>
      </w:r>
      <w:r w:rsidRPr="007E7B32">
        <w:t>na propuesta</w:t>
      </w:r>
      <w:r w:rsidR="001B64C0">
        <w:t xml:space="preserve"> inicial</w:t>
      </w:r>
      <w:r w:rsidRPr="007E7B32">
        <w:t xml:space="preserve"> de nomenclatura de documentos</w:t>
      </w:r>
      <w:r w:rsidR="009E6607">
        <w:t xml:space="preserve"> </w:t>
      </w:r>
      <w:r w:rsidR="00F77F6D">
        <w:t xml:space="preserve">a utilizar en </w:t>
      </w:r>
      <w:r w:rsidR="009E6607">
        <w:t>el modelo táctico.</w:t>
      </w:r>
    </w:p>
    <w:p w14:paraId="5C8328AB" w14:textId="5F5DC510" w:rsidR="00334C95" w:rsidRPr="00334C95" w:rsidRDefault="00A40441" w:rsidP="00334C95">
      <w:pPr>
        <w:pStyle w:val="ListaLetra1"/>
        <w:numPr>
          <w:ilvl w:val="0"/>
          <w:numId w:val="14"/>
        </w:numPr>
        <w:rPr>
          <w:sz w:val="22"/>
        </w:rPr>
      </w:pPr>
      <w:r w:rsidRPr="00070F62">
        <w:rPr>
          <w:sz w:val="22"/>
        </w:rPr>
        <w:t>Flujo Impuestos</w:t>
      </w:r>
      <w:r w:rsidR="001149AB">
        <w:rPr>
          <w:sz w:val="22"/>
        </w:rPr>
        <w:t>/Tasas</w:t>
      </w:r>
      <w:r w:rsidR="007E7B32">
        <w:rPr>
          <w:sz w:val="22"/>
        </w:rPr>
        <w:t xml:space="preserve">. </w:t>
      </w:r>
    </w:p>
    <w:p w14:paraId="613E8258" w14:textId="77777777" w:rsidR="00A40441" w:rsidRDefault="00A40441" w:rsidP="008A6DAC">
      <w:pPr>
        <w:pStyle w:val="Subproceso"/>
        <w:ind w:firstLine="360"/>
      </w:pPr>
      <w:r>
        <w:t xml:space="preserve">Envío HRE a </w:t>
      </w:r>
      <w:proofErr w:type="spellStart"/>
      <w:r>
        <w:t>Qipro</w:t>
      </w:r>
      <w:proofErr w:type="spellEnd"/>
      <w:r>
        <w:t>:</w:t>
      </w:r>
    </w:p>
    <w:p w14:paraId="361B5558" w14:textId="088A6906" w:rsidR="00A40441" w:rsidRDefault="00A40441" w:rsidP="00A528B4">
      <w:pPr>
        <w:ind w:left="708"/>
        <w:rPr>
          <w:szCs w:val="20"/>
        </w:rPr>
      </w:pPr>
      <w:r w:rsidRPr="003C2AA1">
        <w:rPr>
          <w:szCs w:val="20"/>
          <w:u w:val="single"/>
        </w:rPr>
        <w:t>Documentación</w:t>
      </w:r>
      <w:r w:rsidRPr="00F60334">
        <w:rPr>
          <w:b/>
          <w:szCs w:val="20"/>
          <w:u w:val="single"/>
        </w:rPr>
        <w:t>:</w:t>
      </w:r>
      <w:r>
        <w:rPr>
          <w:szCs w:val="20"/>
        </w:rPr>
        <w:t xml:space="preserve"> se </w:t>
      </w:r>
      <w:r w:rsidR="00125179">
        <w:rPr>
          <w:szCs w:val="20"/>
        </w:rPr>
        <w:t>deposita</w:t>
      </w:r>
      <w:r w:rsidR="003527F8">
        <w:rPr>
          <w:szCs w:val="20"/>
        </w:rPr>
        <w:t>rá</w:t>
      </w:r>
      <w:r>
        <w:rPr>
          <w:szCs w:val="20"/>
        </w:rPr>
        <w:t xml:space="preserve"> en la </w:t>
      </w:r>
      <w:r w:rsidRPr="009355EC">
        <w:rPr>
          <w:b/>
          <w:szCs w:val="20"/>
        </w:rPr>
        <w:t xml:space="preserve">pasarela </w:t>
      </w:r>
      <w:proofErr w:type="spellStart"/>
      <w:r w:rsidR="009355EC" w:rsidRPr="009355EC">
        <w:rPr>
          <w:b/>
          <w:szCs w:val="20"/>
        </w:rPr>
        <w:t>HRE_Qipro</w:t>
      </w:r>
      <w:proofErr w:type="spellEnd"/>
      <w:r w:rsidR="009355EC" w:rsidRPr="009355EC">
        <w:rPr>
          <w:b/>
          <w:szCs w:val="20"/>
        </w:rPr>
        <w:t xml:space="preserve"> </w:t>
      </w:r>
      <w:r>
        <w:rPr>
          <w:szCs w:val="20"/>
        </w:rPr>
        <w:t>la siguiente información:</w:t>
      </w:r>
    </w:p>
    <w:p w14:paraId="51A5CF9C" w14:textId="37D276A5" w:rsidR="00A40441" w:rsidRPr="00F60334" w:rsidRDefault="00A40441" w:rsidP="00A528B4">
      <w:pPr>
        <w:pStyle w:val="Prrafodelista"/>
        <w:numPr>
          <w:ilvl w:val="0"/>
          <w:numId w:val="5"/>
        </w:numPr>
        <w:ind w:left="1777"/>
      </w:pPr>
      <w:r w:rsidRPr="00A267C0">
        <w:rPr>
          <w:b/>
          <w:u w:val="single"/>
        </w:rPr>
        <w:t>Cartas de pago individualizadas</w:t>
      </w:r>
      <w:r w:rsidRPr="00F60334">
        <w:t xml:space="preserve"> </w:t>
      </w:r>
      <w:r w:rsidR="00346277">
        <w:t xml:space="preserve">que </w:t>
      </w:r>
      <w:r w:rsidR="00A267C0">
        <w:t xml:space="preserve">tendrán </w:t>
      </w:r>
      <w:r w:rsidRPr="00F60334">
        <w:t>la siguiente nomenclatura</w:t>
      </w:r>
      <w:r w:rsidR="00085A12">
        <w:t xml:space="preserve"> que comenzará con un texto fijo </w:t>
      </w:r>
      <w:r w:rsidR="00F83A2F">
        <w:t>con el siguiente valor</w:t>
      </w:r>
      <w:proofErr w:type="gramStart"/>
      <w:r w:rsidR="00F83A2F">
        <w:t xml:space="preserve">: </w:t>
      </w:r>
      <w:r w:rsidR="00085A12">
        <w:t>”I</w:t>
      </w:r>
      <w:r w:rsidR="00F83A2F">
        <w:t>MPUESTO</w:t>
      </w:r>
      <w:proofErr w:type="gramEnd"/>
      <w:r w:rsidR="00085A12">
        <w:t>_”</w:t>
      </w:r>
    </w:p>
    <w:p w14:paraId="611A67D1" w14:textId="737F68A8" w:rsidR="00A40441" w:rsidRDefault="00F83A2F" w:rsidP="00A528B4">
      <w:pPr>
        <w:ind w:left="1057" w:firstLine="709"/>
        <w:rPr>
          <w:szCs w:val="20"/>
        </w:rPr>
      </w:pPr>
      <w:proofErr w:type="spellStart"/>
      <w:r>
        <w:t>IMPUESTO</w:t>
      </w:r>
      <w:proofErr w:type="gramStart"/>
      <w:r>
        <w:rPr>
          <w:szCs w:val="20"/>
        </w:rPr>
        <w:t>_</w:t>
      </w:r>
      <w:r w:rsidR="00A573AC">
        <w:rPr>
          <w:szCs w:val="20"/>
        </w:rPr>
        <w:t>“</w:t>
      </w:r>
      <w:proofErr w:type="gramEnd"/>
      <w:r w:rsidR="00A40441">
        <w:rPr>
          <w:szCs w:val="20"/>
        </w:rPr>
        <w:t>Tipo</w:t>
      </w:r>
      <w:proofErr w:type="spellEnd"/>
      <w:r w:rsidR="00A40441">
        <w:rPr>
          <w:szCs w:val="20"/>
        </w:rPr>
        <w:t xml:space="preserve"> de impuesto</w:t>
      </w:r>
      <w:r w:rsidR="00A573AC">
        <w:rPr>
          <w:szCs w:val="20"/>
        </w:rPr>
        <w:t>”_”</w:t>
      </w:r>
      <w:r w:rsidR="00A40441">
        <w:rPr>
          <w:szCs w:val="20"/>
        </w:rPr>
        <w:t>descrip</w:t>
      </w:r>
      <w:r w:rsidR="008C37CD">
        <w:rPr>
          <w:szCs w:val="20"/>
        </w:rPr>
        <w:t>ción</w:t>
      </w:r>
      <w:r w:rsidR="00A573AC">
        <w:rPr>
          <w:szCs w:val="20"/>
        </w:rPr>
        <w:t>”</w:t>
      </w:r>
      <w:r w:rsidR="00A267C0">
        <w:rPr>
          <w:szCs w:val="20"/>
        </w:rPr>
        <w:t>_</w:t>
      </w:r>
      <w:r w:rsidR="00A40441" w:rsidRPr="00165775">
        <w:rPr>
          <w:szCs w:val="20"/>
        </w:rPr>
        <w:t xml:space="preserve"> </w:t>
      </w:r>
      <w:r w:rsidR="00A573AC">
        <w:rPr>
          <w:szCs w:val="20"/>
        </w:rPr>
        <w:t>“</w:t>
      </w:r>
      <w:r w:rsidR="00A40441">
        <w:rPr>
          <w:szCs w:val="20"/>
        </w:rPr>
        <w:t>Código de ID_Activo BBVA</w:t>
      </w:r>
      <w:r w:rsidR="0075686F">
        <w:rPr>
          <w:szCs w:val="20"/>
        </w:rPr>
        <w:t>(</w:t>
      </w:r>
      <w:proofErr w:type="spellStart"/>
      <w:r w:rsidR="0075686F">
        <w:rPr>
          <w:szCs w:val="20"/>
        </w:rPr>
        <w:t>Nº</w:t>
      </w:r>
      <w:proofErr w:type="spellEnd"/>
      <w:r w:rsidR="0075686F">
        <w:rPr>
          <w:szCs w:val="20"/>
        </w:rPr>
        <w:t xml:space="preserve"> Navision)</w:t>
      </w:r>
      <w:r w:rsidR="00A573AC">
        <w:rPr>
          <w:szCs w:val="20"/>
        </w:rPr>
        <w:t>”</w:t>
      </w:r>
      <w:r w:rsidR="00A40441">
        <w:rPr>
          <w:szCs w:val="20"/>
        </w:rPr>
        <w:t xml:space="preserve"> </w:t>
      </w:r>
    </w:p>
    <w:p w14:paraId="3663635D" w14:textId="5B912A38" w:rsidR="00A267C0" w:rsidRDefault="00A267C0" w:rsidP="00A267C0">
      <w:pPr>
        <w:ind w:left="1057" w:firstLine="709"/>
        <w:rPr>
          <w:szCs w:val="20"/>
        </w:rPr>
      </w:pPr>
      <w:r>
        <w:rPr>
          <w:szCs w:val="20"/>
        </w:rPr>
        <w:t xml:space="preserve">Ejemplo: </w:t>
      </w:r>
      <w:r w:rsidR="00F83A2F">
        <w:t>IMPUESTO</w:t>
      </w:r>
      <w:r w:rsidR="00F83A2F">
        <w:rPr>
          <w:szCs w:val="20"/>
        </w:rPr>
        <w:t xml:space="preserve"> </w:t>
      </w:r>
      <w:r>
        <w:rPr>
          <w:szCs w:val="20"/>
        </w:rPr>
        <w:t>IBI_IBI20</w:t>
      </w:r>
      <w:r w:rsidR="00A573AC">
        <w:rPr>
          <w:szCs w:val="20"/>
        </w:rPr>
        <w:t>20</w:t>
      </w:r>
      <w:r>
        <w:rPr>
          <w:szCs w:val="20"/>
        </w:rPr>
        <w:t>_</w:t>
      </w:r>
      <w:r w:rsidRPr="00A267C0">
        <w:rPr>
          <w:szCs w:val="20"/>
        </w:rPr>
        <w:t xml:space="preserve"> </w:t>
      </w:r>
      <w:r w:rsidR="00A573AC" w:rsidRPr="00A573AC">
        <w:rPr>
          <w:szCs w:val="20"/>
        </w:rPr>
        <w:t>7304159</w:t>
      </w:r>
    </w:p>
    <w:p w14:paraId="7B9F12A5" w14:textId="45157B1E" w:rsidR="00A267C0" w:rsidRDefault="00A267C0" w:rsidP="00A528B4">
      <w:pPr>
        <w:ind w:left="1057" w:firstLine="709"/>
        <w:rPr>
          <w:szCs w:val="20"/>
        </w:rPr>
      </w:pPr>
      <w:r>
        <w:rPr>
          <w:szCs w:val="20"/>
        </w:rPr>
        <w:t>La columna Tipo de Impuesto podrá contener los siguientes valores:</w:t>
      </w:r>
    </w:p>
    <w:tbl>
      <w:tblPr>
        <w:tblW w:w="0" w:type="auto"/>
        <w:tblInd w:w="2762" w:type="dxa"/>
        <w:tblCellMar>
          <w:left w:w="0" w:type="dxa"/>
          <w:right w:w="0" w:type="dxa"/>
        </w:tblCellMar>
        <w:tblLook w:val="04A0" w:firstRow="1" w:lastRow="0" w:firstColumn="1" w:lastColumn="0" w:noHBand="0" w:noVBand="1"/>
      </w:tblPr>
      <w:tblGrid>
        <w:gridCol w:w="2625"/>
      </w:tblGrid>
      <w:tr w:rsidR="00A267C0" w:rsidRPr="00A267C0" w14:paraId="1C95A4A9" w14:textId="77777777" w:rsidTr="00A267C0">
        <w:trPr>
          <w:trHeight w:val="510"/>
        </w:trPr>
        <w:tc>
          <w:tcPr>
            <w:tcW w:w="2625" w:type="dxa"/>
            <w:tcBorders>
              <w:top w:val="single" w:sz="8" w:space="0" w:color="95B3D7"/>
              <w:left w:val="nil"/>
              <w:bottom w:val="single" w:sz="8" w:space="0" w:color="95B3D7"/>
              <w:right w:val="single" w:sz="8" w:space="0" w:color="95B3D7"/>
            </w:tcBorders>
            <w:shd w:val="clear" w:color="auto" w:fill="4F81BD"/>
            <w:tcMar>
              <w:top w:w="0" w:type="dxa"/>
              <w:left w:w="70" w:type="dxa"/>
              <w:bottom w:w="0" w:type="dxa"/>
              <w:right w:w="70" w:type="dxa"/>
            </w:tcMar>
            <w:vAlign w:val="center"/>
            <w:hideMark/>
          </w:tcPr>
          <w:p w14:paraId="084D67D9" w14:textId="77777777" w:rsidR="00A267C0" w:rsidRPr="00A267C0" w:rsidRDefault="00A267C0">
            <w:pPr>
              <w:rPr>
                <w:rFonts w:ascii="Arial" w:hAnsi="Arial" w:cs="Arial"/>
                <w:b/>
                <w:bCs/>
                <w:color w:val="FFFFFF"/>
                <w:sz w:val="16"/>
                <w:szCs w:val="16"/>
                <w:lang w:eastAsia="es-ES"/>
              </w:rPr>
            </w:pPr>
            <w:r w:rsidRPr="00A267C0">
              <w:rPr>
                <w:rFonts w:ascii="Arial" w:hAnsi="Arial" w:cs="Arial"/>
                <w:b/>
                <w:bCs/>
                <w:color w:val="FFFFFF"/>
                <w:sz w:val="16"/>
                <w:szCs w:val="16"/>
                <w:lang w:eastAsia="es-ES"/>
              </w:rPr>
              <w:t>NOMENCLATURA</w:t>
            </w:r>
          </w:p>
        </w:tc>
      </w:tr>
      <w:tr w:rsidR="00A267C0" w:rsidRPr="00A267C0" w14:paraId="64C78AEE" w14:textId="77777777" w:rsidTr="00A267C0">
        <w:trPr>
          <w:trHeight w:val="255"/>
        </w:trPr>
        <w:tc>
          <w:tcPr>
            <w:tcW w:w="2625" w:type="dxa"/>
            <w:tcBorders>
              <w:top w:val="nil"/>
              <w:left w:val="nil"/>
              <w:bottom w:val="single" w:sz="8" w:space="0" w:color="95B3D7"/>
              <w:right w:val="single" w:sz="8" w:space="0" w:color="95B3D7"/>
            </w:tcBorders>
            <w:shd w:val="clear" w:color="auto" w:fill="DCE6F1"/>
            <w:noWrap/>
            <w:tcMar>
              <w:top w:w="0" w:type="dxa"/>
              <w:left w:w="70" w:type="dxa"/>
              <w:bottom w:w="0" w:type="dxa"/>
              <w:right w:w="70" w:type="dxa"/>
            </w:tcMar>
            <w:vAlign w:val="center"/>
            <w:hideMark/>
          </w:tcPr>
          <w:p w14:paraId="33DA9D0B" w14:textId="77777777" w:rsidR="00A267C0" w:rsidRPr="00A267C0" w:rsidRDefault="00A267C0">
            <w:pPr>
              <w:rPr>
                <w:rFonts w:ascii="Arial" w:hAnsi="Arial" w:cs="Arial"/>
                <w:color w:val="000000"/>
                <w:sz w:val="16"/>
                <w:szCs w:val="16"/>
                <w:lang w:eastAsia="es-ES"/>
              </w:rPr>
            </w:pPr>
            <w:r w:rsidRPr="00A267C0">
              <w:rPr>
                <w:rFonts w:ascii="Arial" w:hAnsi="Arial" w:cs="Arial"/>
                <w:color w:val="000000"/>
                <w:sz w:val="16"/>
                <w:szCs w:val="16"/>
                <w:lang w:eastAsia="es-ES"/>
              </w:rPr>
              <w:t>LICENCIA-URBANISTICA</w:t>
            </w:r>
          </w:p>
        </w:tc>
      </w:tr>
      <w:tr w:rsidR="00A267C0" w:rsidRPr="00A267C0" w14:paraId="1BE28FD7" w14:textId="77777777" w:rsidTr="00A267C0">
        <w:trPr>
          <w:trHeight w:val="255"/>
        </w:trPr>
        <w:tc>
          <w:tcPr>
            <w:tcW w:w="2625" w:type="dxa"/>
            <w:tcBorders>
              <w:top w:val="nil"/>
              <w:left w:val="nil"/>
              <w:bottom w:val="single" w:sz="8" w:space="0" w:color="95B3D7"/>
              <w:right w:val="nil"/>
            </w:tcBorders>
            <w:noWrap/>
            <w:tcMar>
              <w:top w:w="0" w:type="dxa"/>
              <w:left w:w="70" w:type="dxa"/>
              <w:bottom w:w="0" w:type="dxa"/>
              <w:right w:w="70" w:type="dxa"/>
            </w:tcMar>
            <w:vAlign w:val="bottom"/>
            <w:hideMark/>
          </w:tcPr>
          <w:p w14:paraId="5629C7CB" w14:textId="77777777" w:rsidR="00A267C0" w:rsidRPr="00A267C0" w:rsidRDefault="00A267C0">
            <w:pPr>
              <w:rPr>
                <w:rFonts w:ascii="Arial" w:hAnsi="Arial" w:cs="Arial"/>
                <w:color w:val="000000"/>
                <w:sz w:val="16"/>
                <w:szCs w:val="16"/>
                <w:lang w:eastAsia="es-ES"/>
              </w:rPr>
            </w:pPr>
            <w:r w:rsidRPr="00A267C0">
              <w:rPr>
                <w:rFonts w:ascii="Arial" w:hAnsi="Arial" w:cs="Arial"/>
                <w:color w:val="000000"/>
                <w:sz w:val="16"/>
                <w:szCs w:val="16"/>
                <w:lang w:eastAsia="es-ES"/>
              </w:rPr>
              <w:t>CUOTA-CONSERV</w:t>
            </w:r>
          </w:p>
        </w:tc>
      </w:tr>
      <w:tr w:rsidR="00A267C0" w:rsidRPr="00A267C0" w14:paraId="7EA0ADBD" w14:textId="77777777" w:rsidTr="00A267C0">
        <w:trPr>
          <w:trHeight w:val="255"/>
        </w:trPr>
        <w:tc>
          <w:tcPr>
            <w:tcW w:w="2625" w:type="dxa"/>
            <w:tcBorders>
              <w:top w:val="nil"/>
              <w:left w:val="nil"/>
              <w:bottom w:val="single" w:sz="8" w:space="0" w:color="95B3D7"/>
              <w:right w:val="single" w:sz="8" w:space="0" w:color="95B3D7"/>
            </w:tcBorders>
            <w:shd w:val="clear" w:color="auto" w:fill="DCE6F1"/>
            <w:noWrap/>
            <w:tcMar>
              <w:top w:w="0" w:type="dxa"/>
              <w:left w:w="70" w:type="dxa"/>
              <w:bottom w:w="0" w:type="dxa"/>
              <w:right w:w="70" w:type="dxa"/>
            </w:tcMar>
            <w:vAlign w:val="center"/>
            <w:hideMark/>
          </w:tcPr>
          <w:p w14:paraId="5DB4DD75" w14:textId="77777777" w:rsidR="00A267C0" w:rsidRPr="00A267C0" w:rsidRDefault="00A267C0">
            <w:pPr>
              <w:rPr>
                <w:rFonts w:ascii="Arial" w:hAnsi="Arial" w:cs="Arial"/>
                <w:color w:val="000000"/>
                <w:sz w:val="16"/>
                <w:szCs w:val="16"/>
                <w:lang w:eastAsia="es-ES"/>
              </w:rPr>
            </w:pPr>
            <w:r w:rsidRPr="00A267C0">
              <w:rPr>
                <w:rFonts w:ascii="Arial" w:hAnsi="Arial" w:cs="Arial"/>
                <w:color w:val="000000"/>
                <w:sz w:val="16"/>
                <w:szCs w:val="16"/>
                <w:lang w:eastAsia="es-ES"/>
              </w:rPr>
              <w:t>IBI</w:t>
            </w:r>
          </w:p>
        </w:tc>
      </w:tr>
      <w:tr w:rsidR="00A267C0" w:rsidRPr="00A267C0" w14:paraId="37F0499F" w14:textId="77777777" w:rsidTr="00A267C0">
        <w:trPr>
          <w:trHeight w:val="255"/>
        </w:trPr>
        <w:tc>
          <w:tcPr>
            <w:tcW w:w="2625" w:type="dxa"/>
            <w:tcBorders>
              <w:top w:val="nil"/>
              <w:left w:val="nil"/>
              <w:bottom w:val="single" w:sz="8" w:space="0" w:color="95B3D7"/>
              <w:right w:val="nil"/>
            </w:tcBorders>
            <w:noWrap/>
            <w:tcMar>
              <w:top w:w="0" w:type="dxa"/>
              <w:left w:w="70" w:type="dxa"/>
              <w:bottom w:w="0" w:type="dxa"/>
              <w:right w:w="70" w:type="dxa"/>
            </w:tcMar>
            <w:vAlign w:val="bottom"/>
            <w:hideMark/>
          </w:tcPr>
          <w:p w14:paraId="75361C80" w14:textId="77777777" w:rsidR="00A267C0" w:rsidRPr="00A267C0" w:rsidRDefault="00A267C0">
            <w:pPr>
              <w:rPr>
                <w:rFonts w:ascii="Arial" w:hAnsi="Arial" w:cs="Arial"/>
                <w:color w:val="000000"/>
                <w:sz w:val="16"/>
                <w:szCs w:val="16"/>
                <w:lang w:eastAsia="es-ES"/>
              </w:rPr>
            </w:pPr>
            <w:r w:rsidRPr="00A267C0">
              <w:rPr>
                <w:rFonts w:ascii="Arial" w:hAnsi="Arial" w:cs="Arial"/>
                <w:color w:val="000000"/>
                <w:sz w:val="16"/>
                <w:szCs w:val="16"/>
                <w:lang w:eastAsia="es-ES"/>
              </w:rPr>
              <w:t>AGUA</w:t>
            </w:r>
          </w:p>
        </w:tc>
      </w:tr>
      <w:tr w:rsidR="00A267C0" w:rsidRPr="00A267C0" w14:paraId="2E1B3901" w14:textId="77777777" w:rsidTr="00A267C0">
        <w:trPr>
          <w:trHeight w:val="255"/>
        </w:trPr>
        <w:tc>
          <w:tcPr>
            <w:tcW w:w="2625" w:type="dxa"/>
            <w:tcBorders>
              <w:top w:val="nil"/>
              <w:left w:val="nil"/>
              <w:bottom w:val="single" w:sz="8" w:space="0" w:color="95B3D7"/>
              <w:right w:val="single" w:sz="8" w:space="0" w:color="95B3D7"/>
            </w:tcBorders>
            <w:shd w:val="clear" w:color="auto" w:fill="DCE6F1"/>
            <w:noWrap/>
            <w:tcMar>
              <w:top w:w="0" w:type="dxa"/>
              <w:left w:w="70" w:type="dxa"/>
              <w:bottom w:w="0" w:type="dxa"/>
              <w:right w:w="70" w:type="dxa"/>
            </w:tcMar>
            <w:vAlign w:val="center"/>
            <w:hideMark/>
          </w:tcPr>
          <w:p w14:paraId="18451AA0" w14:textId="77777777" w:rsidR="00A267C0" w:rsidRPr="00A267C0" w:rsidRDefault="00A267C0">
            <w:pPr>
              <w:rPr>
                <w:rFonts w:ascii="Arial" w:hAnsi="Arial" w:cs="Arial"/>
                <w:color w:val="000000"/>
                <w:sz w:val="16"/>
                <w:szCs w:val="16"/>
                <w:lang w:eastAsia="es-ES"/>
              </w:rPr>
            </w:pPr>
            <w:r w:rsidRPr="00A267C0">
              <w:rPr>
                <w:rFonts w:ascii="Arial" w:hAnsi="Arial" w:cs="Arial"/>
                <w:color w:val="000000"/>
                <w:sz w:val="16"/>
                <w:szCs w:val="16"/>
                <w:lang w:eastAsia="es-ES"/>
              </w:rPr>
              <w:t>TAS-ALCNT</w:t>
            </w:r>
          </w:p>
        </w:tc>
      </w:tr>
      <w:tr w:rsidR="00A267C0" w:rsidRPr="00A267C0" w14:paraId="2C9947B9" w14:textId="77777777" w:rsidTr="00A267C0">
        <w:trPr>
          <w:trHeight w:val="255"/>
        </w:trPr>
        <w:tc>
          <w:tcPr>
            <w:tcW w:w="2625" w:type="dxa"/>
            <w:tcBorders>
              <w:top w:val="nil"/>
              <w:left w:val="nil"/>
              <w:bottom w:val="single" w:sz="8" w:space="0" w:color="95B3D7"/>
              <w:right w:val="nil"/>
            </w:tcBorders>
            <w:noWrap/>
            <w:tcMar>
              <w:top w:w="0" w:type="dxa"/>
              <w:left w:w="70" w:type="dxa"/>
              <w:bottom w:w="0" w:type="dxa"/>
              <w:right w:w="70" w:type="dxa"/>
            </w:tcMar>
            <w:vAlign w:val="bottom"/>
            <w:hideMark/>
          </w:tcPr>
          <w:p w14:paraId="65669CC6" w14:textId="77777777" w:rsidR="00A267C0" w:rsidRPr="00A267C0" w:rsidRDefault="00A267C0">
            <w:pPr>
              <w:rPr>
                <w:rFonts w:ascii="Arial" w:hAnsi="Arial" w:cs="Arial"/>
                <w:color w:val="000000"/>
                <w:sz w:val="16"/>
                <w:szCs w:val="16"/>
                <w:lang w:eastAsia="es-ES"/>
              </w:rPr>
            </w:pPr>
            <w:r w:rsidRPr="00A267C0">
              <w:rPr>
                <w:rFonts w:ascii="Arial" w:hAnsi="Arial" w:cs="Arial"/>
                <w:color w:val="000000"/>
                <w:sz w:val="16"/>
                <w:szCs w:val="16"/>
                <w:lang w:eastAsia="es-ES"/>
              </w:rPr>
              <w:t>MULTA</w:t>
            </w:r>
          </w:p>
        </w:tc>
      </w:tr>
      <w:tr w:rsidR="00A267C0" w:rsidRPr="00A267C0" w14:paraId="256D4384" w14:textId="77777777" w:rsidTr="00A267C0">
        <w:trPr>
          <w:trHeight w:val="255"/>
        </w:trPr>
        <w:tc>
          <w:tcPr>
            <w:tcW w:w="2625" w:type="dxa"/>
            <w:tcBorders>
              <w:top w:val="nil"/>
              <w:left w:val="nil"/>
              <w:bottom w:val="single" w:sz="8" w:space="0" w:color="95B3D7"/>
              <w:right w:val="single" w:sz="8" w:space="0" w:color="95B3D7"/>
            </w:tcBorders>
            <w:shd w:val="clear" w:color="auto" w:fill="DCE6F1"/>
            <w:noWrap/>
            <w:tcMar>
              <w:top w:w="0" w:type="dxa"/>
              <w:left w:w="70" w:type="dxa"/>
              <w:bottom w:w="0" w:type="dxa"/>
              <w:right w:w="70" w:type="dxa"/>
            </w:tcMar>
            <w:vAlign w:val="center"/>
            <w:hideMark/>
          </w:tcPr>
          <w:p w14:paraId="0F615E59" w14:textId="77777777" w:rsidR="00A267C0" w:rsidRPr="00A267C0" w:rsidRDefault="00A267C0">
            <w:pPr>
              <w:rPr>
                <w:rFonts w:ascii="Arial" w:hAnsi="Arial" w:cs="Arial"/>
                <w:color w:val="000000"/>
                <w:sz w:val="16"/>
                <w:szCs w:val="16"/>
                <w:lang w:eastAsia="es-ES"/>
              </w:rPr>
            </w:pPr>
            <w:r w:rsidRPr="00A267C0">
              <w:rPr>
                <w:rFonts w:ascii="Arial" w:hAnsi="Arial" w:cs="Arial"/>
                <w:color w:val="000000"/>
                <w:sz w:val="16"/>
                <w:szCs w:val="16"/>
                <w:lang w:eastAsia="es-ES"/>
              </w:rPr>
              <w:t>TASA-ADM</w:t>
            </w:r>
          </w:p>
        </w:tc>
      </w:tr>
      <w:tr w:rsidR="00A267C0" w:rsidRPr="00A267C0" w14:paraId="55A2B2A5" w14:textId="77777777" w:rsidTr="00A267C0">
        <w:trPr>
          <w:trHeight w:val="255"/>
        </w:trPr>
        <w:tc>
          <w:tcPr>
            <w:tcW w:w="2625" w:type="dxa"/>
            <w:tcBorders>
              <w:top w:val="nil"/>
              <w:left w:val="nil"/>
              <w:bottom w:val="single" w:sz="8" w:space="0" w:color="95B3D7"/>
              <w:right w:val="nil"/>
            </w:tcBorders>
            <w:noWrap/>
            <w:tcMar>
              <w:top w:w="0" w:type="dxa"/>
              <w:left w:w="70" w:type="dxa"/>
              <w:bottom w:w="0" w:type="dxa"/>
              <w:right w:w="70" w:type="dxa"/>
            </w:tcMar>
            <w:vAlign w:val="bottom"/>
            <w:hideMark/>
          </w:tcPr>
          <w:p w14:paraId="6BC3E7DB" w14:textId="77777777" w:rsidR="00A267C0" w:rsidRPr="00A267C0" w:rsidRDefault="00A267C0">
            <w:pPr>
              <w:rPr>
                <w:rFonts w:ascii="Arial" w:hAnsi="Arial" w:cs="Arial"/>
                <w:color w:val="000000"/>
                <w:sz w:val="16"/>
                <w:szCs w:val="16"/>
                <w:lang w:eastAsia="es-ES"/>
              </w:rPr>
            </w:pPr>
            <w:r w:rsidRPr="00A267C0">
              <w:rPr>
                <w:rFonts w:ascii="Arial" w:hAnsi="Arial" w:cs="Arial"/>
                <w:color w:val="000000"/>
                <w:sz w:val="16"/>
                <w:szCs w:val="16"/>
                <w:lang w:eastAsia="es-ES"/>
              </w:rPr>
              <w:t>REG-CATASTRO</w:t>
            </w:r>
          </w:p>
        </w:tc>
      </w:tr>
      <w:tr w:rsidR="00A267C0" w:rsidRPr="00A267C0" w14:paraId="3551E1BE" w14:textId="77777777" w:rsidTr="00A267C0">
        <w:trPr>
          <w:trHeight w:val="255"/>
        </w:trPr>
        <w:tc>
          <w:tcPr>
            <w:tcW w:w="2625" w:type="dxa"/>
            <w:tcBorders>
              <w:top w:val="nil"/>
              <w:left w:val="nil"/>
              <w:bottom w:val="single" w:sz="8" w:space="0" w:color="95B3D7"/>
              <w:right w:val="single" w:sz="8" w:space="0" w:color="95B3D7"/>
            </w:tcBorders>
            <w:shd w:val="clear" w:color="auto" w:fill="DCE6F1"/>
            <w:noWrap/>
            <w:tcMar>
              <w:top w:w="0" w:type="dxa"/>
              <w:left w:w="70" w:type="dxa"/>
              <w:bottom w:w="0" w:type="dxa"/>
              <w:right w:w="70" w:type="dxa"/>
            </w:tcMar>
            <w:vAlign w:val="center"/>
            <w:hideMark/>
          </w:tcPr>
          <w:p w14:paraId="5DAC47F8" w14:textId="77777777" w:rsidR="00A267C0" w:rsidRPr="00A267C0" w:rsidRDefault="00A267C0">
            <w:pPr>
              <w:rPr>
                <w:rFonts w:ascii="Arial" w:hAnsi="Arial" w:cs="Arial"/>
                <w:color w:val="000000"/>
                <w:sz w:val="16"/>
                <w:szCs w:val="16"/>
                <w:lang w:eastAsia="es-ES"/>
              </w:rPr>
            </w:pPr>
            <w:r w:rsidRPr="00A267C0">
              <w:rPr>
                <w:rFonts w:ascii="Arial" w:hAnsi="Arial" w:cs="Arial"/>
                <w:color w:val="000000"/>
                <w:sz w:val="16"/>
                <w:szCs w:val="16"/>
                <w:lang w:eastAsia="es-ES"/>
              </w:rPr>
              <w:t>TASA-BASURA</w:t>
            </w:r>
          </w:p>
        </w:tc>
      </w:tr>
      <w:tr w:rsidR="00A267C0" w:rsidRPr="00A267C0" w14:paraId="47314C15" w14:textId="77777777" w:rsidTr="00A267C0">
        <w:trPr>
          <w:trHeight w:val="255"/>
        </w:trPr>
        <w:tc>
          <w:tcPr>
            <w:tcW w:w="2625" w:type="dxa"/>
            <w:tcBorders>
              <w:top w:val="nil"/>
              <w:left w:val="nil"/>
              <w:bottom w:val="single" w:sz="8" w:space="0" w:color="95B3D7"/>
              <w:right w:val="nil"/>
            </w:tcBorders>
            <w:noWrap/>
            <w:tcMar>
              <w:top w:w="0" w:type="dxa"/>
              <w:left w:w="70" w:type="dxa"/>
              <w:bottom w:w="0" w:type="dxa"/>
              <w:right w:w="70" w:type="dxa"/>
            </w:tcMar>
            <w:vAlign w:val="bottom"/>
            <w:hideMark/>
          </w:tcPr>
          <w:p w14:paraId="214DF80A" w14:textId="77777777" w:rsidR="00A267C0" w:rsidRPr="00A267C0" w:rsidRDefault="00A267C0">
            <w:pPr>
              <w:rPr>
                <w:rFonts w:ascii="Arial" w:hAnsi="Arial" w:cs="Arial"/>
                <w:color w:val="000000"/>
                <w:sz w:val="16"/>
                <w:szCs w:val="16"/>
                <w:lang w:eastAsia="es-ES"/>
              </w:rPr>
            </w:pPr>
            <w:r w:rsidRPr="00A267C0">
              <w:rPr>
                <w:rFonts w:ascii="Arial" w:hAnsi="Arial" w:cs="Arial"/>
                <w:color w:val="000000"/>
                <w:sz w:val="16"/>
                <w:szCs w:val="16"/>
                <w:lang w:eastAsia="es-ES"/>
              </w:rPr>
              <w:t>VADO</w:t>
            </w:r>
          </w:p>
        </w:tc>
      </w:tr>
      <w:tr w:rsidR="00A267C0" w:rsidRPr="00A267C0" w14:paraId="4F739270" w14:textId="77777777" w:rsidTr="00A267C0">
        <w:trPr>
          <w:trHeight w:val="255"/>
        </w:trPr>
        <w:tc>
          <w:tcPr>
            <w:tcW w:w="2625" w:type="dxa"/>
            <w:tcBorders>
              <w:top w:val="nil"/>
              <w:left w:val="nil"/>
              <w:bottom w:val="single" w:sz="8" w:space="0" w:color="95B3D7"/>
              <w:right w:val="single" w:sz="8" w:space="0" w:color="95B3D7"/>
            </w:tcBorders>
            <w:shd w:val="clear" w:color="auto" w:fill="DCE6F1"/>
            <w:noWrap/>
            <w:tcMar>
              <w:top w:w="0" w:type="dxa"/>
              <w:left w:w="70" w:type="dxa"/>
              <w:bottom w:w="0" w:type="dxa"/>
              <w:right w:w="70" w:type="dxa"/>
            </w:tcMar>
            <w:vAlign w:val="center"/>
            <w:hideMark/>
          </w:tcPr>
          <w:p w14:paraId="4940A12A" w14:textId="77777777" w:rsidR="00A267C0" w:rsidRPr="00A267C0" w:rsidRDefault="00A267C0">
            <w:pPr>
              <w:rPr>
                <w:rFonts w:ascii="Arial" w:hAnsi="Arial" w:cs="Arial"/>
                <w:color w:val="000000"/>
                <w:sz w:val="16"/>
                <w:szCs w:val="16"/>
                <w:lang w:eastAsia="es-ES"/>
              </w:rPr>
            </w:pPr>
            <w:r w:rsidRPr="00A267C0">
              <w:rPr>
                <w:rFonts w:ascii="Arial" w:hAnsi="Arial" w:cs="Arial"/>
                <w:color w:val="000000"/>
                <w:sz w:val="16"/>
                <w:szCs w:val="16"/>
                <w:lang w:eastAsia="es-ES"/>
              </w:rPr>
              <w:t>INCENDIOS</w:t>
            </w:r>
          </w:p>
        </w:tc>
      </w:tr>
      <w:tr w:rsidR="00A267C0" w:rsidRPr="00A267C0" w14:paraId="7C75D45A" w14:textId="77777777" w:rsidTr="00A267C0">
        <w:trPr>
          <w:trHeight w:val="255"/>
        </w:trPr>
        <w:tc>
          <w:tcPr>
            <w:tcW w:w="2625" w:type="dxa"/>
            <w:tcBorders>
              <w:top w:val="nil"/>
              <w:left w:val="nil"/>
              <w:bottom w:val="single" w:sz="8" w:space="0" w:color="95B3D7"/>
              <w:right w:val="nil"/>
            </w:tcBorders>
            <w:noWrap/>
            <w:tcMar>
              <w:top w:w="0" w:type="dxa"/>
              <w:left w:w="70" w:type="dxa"/>
              <w:bottom w:w="0" w:type="dxa"/>
              <w:right w:w="70" w:type="dxa"/>
            </w:tcMar>
            <w:vAlign w:val="bottom"/>
            <w:hideMark/>
          </w:tcPr>
          <w:p w14:paraId="1FC5A5C9" w14:textId="77777777" w:rsidR="00A267C0" w:rsidRPr="00A267C0" w:rsidRDefault="00A267C0">
            <w:pPr>
              <w:rPr>
                <w:rFonts w:ascii="Arial" w:hAnsi="Arial" w:cs="Arial"/>
                <w:color w:val="000000"/>
                <w:sz w:val="16"/>
                <w:szCs w:val="16"/>
                <w:lang w:eastAsia="es-ES"/>
              </w:rPr>
            </w:pPr>
            <w:r w:rsidRPr="00A267C0">
              <w:rPr>
                <w:rFonts w:ascii="Arial" w:hAnsi="Arial" w:cs="Arial"/>
                <w:color w:val="000000"/>
                <w:sz w:val="16"/>
                <w:szCs w:val="16"/>
                <w:lang w:eastAsia="es-ES"/>
              </w:rPr>
              <w:t>IAE</w:t>
            </w:r>
          </w:p>
        </w:tc>
      </w:tr>
      <w:tr w:rsidR="00A267C0" w:rsidRPr="00A267C0" w14:paraId="4243E010" w14:textId="77777777" w:rsidTr="00A267C0">
        <w:trPr>
          <w:trHeight w:val="255"/>
        </w:trPr>
        <w:tc>
          <w:tcPr>
            <w:tcW w:w="2625" w:type="dxa"/>
            <w:tcBorders>
              <w:top w:val="nil"/>
              <w:left w:val="nil"/>
              <w:bottom w:val="single" w:sz="8" w:space="0" w:color="95B3D7"/>
              <w:right w:val="single" w:sz="8" w:space="0" w:color="95B3D7"/>
            </w:tcBorders>
            <w:shd w:val="clear" w:color="auto" w:fill="DCE6F1"/>
            <w:noWrap/>
            <w:tcMar>
              <w:top w:w="0" w:type="dxa"/>
              <w:left w:w="70" w:type="dxa"/>
              <w:bottom w:w="0" w:type="dxa"/>
              <w:right w:w="70" w:type="dxa"/>
            </w:tcMar>
            <w:vAlign w:val="center"/>
            <w:hideMark/>
          </w:tcPr>
          <w:p w14:paraId="4F6073B6" w14:textId="77777777" w:rsidR="00A267C0" w:rsidRPr="00A267C0" w:rsidRDefault="00A267C0">
            <w:pPr>
              <w:rPr>
                <w:rFonts w:ascii="Arial" w:hAnsi="Arial" w:cs="Arial"/>
                <w:color w:val="000000"/>
                <w:sz w:val="16"/>
                <w:szCs w:val="16"/>
                <w:lang w:eastAsia="es-ES"/>
              </w:rPr>
            </w:pPr>
            <w:r w:rsidRPr="00A267C0">
              <w:rPr>
                <w:rFonts w:ascii="Arial" w:hAnsi="Arial" w:cs="Arial"/>
                <w:color w:val="000000"/>
                <w:sz w:val="16"/>
                <w:szCs w:val="16"/>
                <w:lang w:eastAsia="es-ES"/>
              </w:rPr>
              <w:t>COM_PLUSVALIA</w:t>
            </w:r>
          </w:p>
        </w:tc>
      </w:tr>
      <w:tr w:rsidR="00A267C0" w:rsidRPr="00A267C0" w14:paraId="7724B64B" w14:textId="77777777" w:rsidTr="00A267C0">
        <w:trPr>
          <w:trHeight w:val="255"/>
        </w:trPr>
        <w:tc>
          <w:tcPr>
            <w:tcW w:w="2625" w:type="dxa"/>
            <w:tcBorders>
              <w:top w:val="nil"/>
              <w:left w:val="nil"/>
              <w:bottom w:val="single" w:sz="8" w:space="0" w:color="95B3D7"/>
              <w:right w:val="nil"/>
            </w:tcBorders>
            <w:noWrap/>
            <w:tcMar>
              <w:top w:w="0" w:type="dxa"/>
              <w:left w:w="70" w:type="dxa"/>
              <w:bottom w:w="0" w:type="dxa"/>
              <w:right w:w="70" w:type="dxa"/>
            </w:tcMar>
            <w:vAlign w:val="bottom"/>
            <w:hideMark/>
          </w:tcPr>
          <w:p w14:paraId="40F7A293" w14:textId="77777777" w:rsidR="00A267C0" w:rsidRPr="00A267C0" w:rsidRDefault="00A267C0">
            <w:pPr>
              <w:rPr>
                <w:rFonts w:ascii="Arial" w:hAnsi="Arial" w:cs="Arial"/>
                <w:color w:val="000000"/>
                <w:sz w:val="16"/>
                <w:szCs w:val="16"/>
                <w:lang w:eastAsia="es-ES"/>
              </w:rPr>
            </w:pPr>
            <w:r w:rsidRPr="00A267C0">
              <w:rPr>
                <w:rFonts w:ascii="Arial" w:hAnsi="Arial" w:cs="Arial"/>
                <w:color w:val="000000"/>
                <w:sz w:val="16"/>
                <w:szCs w:val="16"/>
                <w:lang w:eastAsia="es-ES"/>
              </w:rPr>
              <w:t>MOVILIDAD</w:t>
            </w:r>
          </w:p>
        </w:tc>
      </w:tr>
      <w:tr w:rsidR="00A267C0" w:rsidRPr="00A267C0" w14:paraId="7B0309C4" w14:textId="77777777" w:rsidTr="00A267C0">
        <w:trPr>
          <w:trHeight w:val="255"/>
        </w:trPr>
        <w:tc>
          <w:tcPr>
            <w:tcW w:w="2625" w:type="dxa"/>
            <w:tcBorders>
              <w:top w:val="nil"/>
              <w:left w:val="nil"/>
              <w:bottom w:val="single" w:sz="8" w:space="0" w:color="95B3D7"/>
              <w:right w:val="single" w:sz="8" w:space="0" w:color="95B3D7"/>
            </w:tcBorders>
            <w:shd w:val="clear" w:color="auto" w:fill="DCE6F1"/>
            <w:noWrap/>
            <w:tcMar>
              <w:top w:w="0" w:type="dxa"/>
              <w:left w:w="70" w:type="dxa"/>
              <w:bottom w:w="0" w:type="dxa"/>
              <w:right w:w="70" w:type="dxa"/>
            </w:tcMar>
            <w:vAlign w:val="center"/>
            <w:hideMark/>
          </w:tcPr>
          <w:p w14:paraId="567253BB" w14:textId="77777777" w:rsidR="00A267C0" w:rsidRPr="00A267C0" w:rsidRDefault="00A267C0">
            <w:pPr>
              <w:rPr>
                <w:rFonts w:ascii="Arial" w:hAnsi="Arial" w:cs="Arial"/>
                <w:color w:val="000000"/>
                <w:sz w:val="16"/>
                <w:szCs w:val="16"/>
                <w:lang w:eastAsia="es-ES"/>
              </w:rPr>
            </w:pPr>
            <w:r w:rsidRPr="00A267C0">
              <w:rPr>
                <w:rFonts w:ascii="Arial" w:hAnsi="Arial" w:cs="Arial"/>
                <w:color w:val="000000"/>
                <w:sz w:val="16"/>
                <w:szCs w:val="16"/>
                <w:lang w:eastAsia="es-ES"/>
              </w:rPr>
              <w:t>OBRA</w:t>
            </w:r>
          </w:p>
        </w:tc>
      </w:tr>
      <w:tr w:rsidR="00A267C0" w:rsidRPr="00A267C0" w14:paraId="4DEF981C" w14:textId="77777777" w:rsidTr="00A267C0">
        <w:trPr>
          <w:trHeight w:val="255"/>
        </w:trPr>
        <w:tc>
          <w:tcPr>
            <w:tcW w:w="2625" w:type="dxa"/>
            <w:tcBorders>
              <w:top w:val="nil"/>
              <w:left w:val="nil"/>
              <w:bottom w:val="single" w:sz="8" w:space="0" w:color="95B3D7"/>
              <w:right w:val="nil"/>
            </w:tcBorders>
            <w:noWrap/>
            <w:tcMar>
              <w:top w:w="0" w:type="dxa"/>
              <w:left w:w="70" w:type="dxa"/>
              <w:bottom w:w="0" w:type="dxa"/>
              <w:right w:w="70" w:type="dxa"/>
            </w:tcMar>
            <w:vAlign w:val="bottom"/>
            <w:hideMark/>
          </w:tcPr>
          <w:p w14:paraId="3E9AA66E" w14:textId="77777777" w:rsidR="00A267C0" w:rsidRPr="00A267C0" w:rsidRDefault="00A267C0">
            <w:pPr>
              <w:rPr>
                <w:rFonts w:ascii="Arial" w:hAnsi="Arial" w:cs="Arial"/>
                <w:color w:val="000000"/>
                <w:sz w:val="16"/>
                <w:szCs w:val="16"/>
                <w:lang w:eastAsia="es-ES"/>
              </w:rPr>
            </w:pPr>
            <w:r w:rsidRPr="00A267C0">
              <w:rPr>
                <w:rFonts w:ascii="Arial" w:hAnsi="Arial" w:cs="Arial"/>
                <w:color w:val="000000"/>
                <w:sz w:val="16"/>
                <w:szCs w:val="16"/>
                <w:lang w:eastAsia="es-ES"/>
              </w:rPr>
              <w:t>CANALONES</w:t>
            </w:r>
          </w:p>
        </w:tc>
      </w:tr>
      <w:tr w:rsidR="00A267C0" w:rsidRPr="00A267C0" w14:paraId="76F4FAE2" w14:textId="77777777" w:rsidTr="00A267C0">
        <w:trPr>
          <w:trHeight w:val="255"/>
        </w:trPr>
        <w:tc>
          <w:tcPr>
            <w:tcW w:w="2625" w:type="dxa"/>
            <w:tcBorders>
              <w:top w:val="nil"/>
              <w:left w:val="nil"/>
              <w:bottom w:val="single" w:sz="8" w:space="0" w:color="95B3D7"/>
              <w:right w:val="single" w:sz="8" w:space="0" w:color="95B3D7"/>
            </w:tcBorders>
            <w:shd w:val="clear" w:color="auto" w:fill="DCE6F1"/>
            <w:noWrap/>
            <w:tcMar>
              <w:top w:w="0" w:type="dxa"/>
              <w:left w:w="70" w:type="dxa"/>
              <w:bottom w:w="0" w:type="dxa"/>
              <w:right w:w="70" w:type="dxa"/>
            </w:tcMar>
            <w:vAlign w:val="center"/>
            <w:hideMark/>
          </w:tcPr>
          <w:p w14:paraId="7BAB5551" w14:textId="77777777" w:rsidR="00A267C0" w:rsidRPr="00A267C0" w:rsidRDefault="00A267C0">
            <w:pPr>
              <w:rPr>
                <w:rFonts w:ascii="Arial" w:hAnsi="Arial" w:cs="Arial"/>
                <w:color w:val="000000"/>
                <w:sz w:val="16"/>
                <w:szCs w:val="16"/>
                <w:lang w:eastAsia="es-ES"/>
              </w:rPr>
            </w:pPr>
            <w:r w:rsidRPr="00A267C0">
              <w:rPr>
                <w:rFonts w:ascii="Arial" w:hAnsi="Arial" w:cs="Arial"/>
                <w:color w:val="000000"/>
                <w:sz w:val="16"/>
                <w:szCs w:val="16"/>
                <w:lang w:eastAsia="es-ES"/>
              </w:rPr>
              <w:t>BASURAS-OTROS</w:t>
            </w:r>
          </w:p>
        </w:tc>
      </w:tr>
      <w:tr w:rsidR="00A267C0" w:rsidRPr="00A267C0" w14:paraId="3A002672" w14:textId="77777777" w:rsidTr="00A267C0">
        <w:trPr>
          <w:trHeight w:val="255"/>
        </w:trPr>
        <w:tc>
          <w:tcPr>
            <w:tcW w:w="2625" w:type="dxa"/>
            <w:tcBorders>
              <w:top w:val="nil"/>
              <w:left w:val="nil"/>
              <w:bottom w:val="single" w:sz="8" w:space="0" w:color="95B3D7"/>
              <w:right w:val="nil"/>
            </w:tcBorders>
            <w:noWrap/>
            <w:tcMar>
              <w:top w:w="0" w:type="dxa"/>
              <w:left w:w="70" w:type="dxa"/>
              <w:bottom w:w="0" w:type="dxa"/>
              <w:right w:w="70" w:type="dxa"/>
            </w:tcMar>
            <w:vAlign w:val="bottom"/>
            <w:hideMark/>
          </w:tcPr>
          <w:p w14:paraId="2F49B70C" w14:textId="77777777" w:rsidR="00A267C0" w:rsidRPr="00A267C0" w:rsidRDefault="00A267C0">
            <w:pPr>
              <w:rPr>
                <w:rFonts w:ascii="Arial" w:hAnsi="Arial" w:cs="Arial"/>
                <w:color w:val="000000"/>
                <w:sz w:val="16"/>
                <w:szCs w:val="16"/>
                <w:lang w:eastAsia="es-ES"/>
              </w:rPr>
            </w:pPr>
            <w:r w:rsidRPr="00A267C0">
              <w:rPr>
                <w:rFonts w:ascii="Arial" w:hAnsi="Arial" w:cs="Arial"/>
                <w:color w:val="000000"/>
                <w:sz w:val="16"/>
                <w:szCs w:val="16"/>
                <w:lang w:eastAsia="es-ES"/>
              </w:rPr>
              <w:t>SANEAMIENTO</w:t>
            </w:r>
          </w:p>
        </w:tc>
      </w:tr>
      <w:tr w:rsidR="00A267C0" w:rsidRPr="00A267C0" w14:paraId="63BF3943" w14:textId="77777777" w:rsidTr="00A267C0">
        <w:trPr>
          <w:trHeight w:val="255"/>
        </w:trPr>
        <w:tc>
          <w:tcPr>
            <w:tcW w:w="2625" w:type="dxa"/>
            <w:tcBorders>
              <w:top w:val="nil"/>
              <w:left w:val="nil"/>
              <w:bottom w:val="single" w:sz="8" w:space="0" w:color="95B3D7"/>
              <w:right w:val="single" w:sz="8" w:space="0" w:color="95B3D7"/>
            </w:tcBorders>
            <w:shd w:val="clear" w:color="auto" w:fill="DCE6F1"/>
            <w:noWrap/>
            <w:tcMar>
              <w:top w:w="0" w:type="dxa"/>
              <w:left w:w="70" w:type="dxa"/>
              <w:bottom w:w="0" w:type="dxa"/>
              <w:right w:w="70" w:type="dxa"/>
            </w:tcMar>
            <w:vAlign w:val="center"/>
            <w:hideMark/>
          </w:tcPr>
          <w:p w14:paraId="32CFAA26" w14:textId="77777777" w:rsidR="00A267C0" w:rsidRPr="00A267C0" w:rsidRDefault="00A267C0">
            <w:pPr>
              <w:rPr>
                <w:rFonts w:ascii="Arial" w:hAnsi="Arial" w:cs="Arial"/>
                <w:color w:val="000000"/>
                <w:sz w:val="16"/>
                <w:szCs w:val="16"/>
                <w:lang w:eastAsia="es-ES"/>
              </w:rPr>
            </w:pPr>
            <w:r w:rsidRPr="00A267C0">
              <w:rPr>
                <w:rFonts w:ascii="Arial" w:hAnsi="Arial" w:cs="Arial"/>
                <w:color w:val="000000"/>
                <w:sz w:val="16"/>
                <w:szCs w:val="16"/>
                <w:lang w:eastAsia="es-ES"/>
              </w:rPr>
              <w:t>EXACCION-MUNICIPAL</w:t>
            </w:r>
          </w:p>
        </w:tc>
      </w:tr>
      <w:tr w:rsidR="00A267C0" w:rsidRPr="00A267C0" w14:paraId="5FA5D22A" w14:textId="77777777" w:rsidTr="00A267C0">
        <w:trPr>
          <w:trHeight w:val="255"/>
        </w:trPr>
        <w:tc>
          <w:tcPr>
            <w:tcW w:w="2625" w:type="dxa"/>
            <w:tcBorders>
              <w:top w:val="nil"/>
              <w:left w:val="nil"/>
              <w:bottom w:val="single" w:sz="8" w:space="0" w:color="95B3D7"/>
              <w:right w:val="nil"/>
            </w:tcBorders>
            <w:noWrap/>
            <w:tcMar>
              <w:top w:w="0" w:type="dxa"/>
              <w:left w:w="70" w:type="dxa"/>
              <w:bottom w:w="0" w:type="dxa"/>
              <w:right w:w="70" w:type="dxa"/>
            </w:tcMar>
            <w:vAlign w:val="bottom"/>
            <w:hideMark/>
          </w:tcPr>
          <w:p w14:paraId="3A04A7CA" w14:textId="77777777" w:rsidR="00A267C0" w:rsidRPr="00A267C0" w:rsidRDefault="00A267C0">
            <w:pPr>
              <w:rPr>
                <w:rFonts w:ascii="Arial" w:hAnsi="Arial" w:cs="Arial"/>
                <w:color w:val="000000"/>
                <w:sz w:val="16"/>
                <w:szCs w:val="16"/>
                <w:lang w:eastAsia="es-ES"/>
              </w:rPr>
            </w:pPr>
            <w:r w:rsidRPr="00A267C0">
              <w:rPr>
                <w:rFonts w:ascii="Arial" w:hAnsi="Arial" w:cs="Arial"/>
                <w:color w:val="000000"/>
                <w:sz w:val="16"/>
                <w:szCs w:val="16"/>
                <w:lang w:eastAsia="es-ES"/>
              </w:rPr>
              <w:t>CUOTA-URB</w:t>
            </w:r>
          </w:p>
        </w:tc>
      </w:tr>
      <w:tr w:rsidR="00A267C0" w:rsidRPr="00A267C0" w14:paraId="7BFB4109" w14:textId="77777777" w:rsidTr="00A267C0">
        <w:trPr>
          <w:trHeight w:val="255"/>
        </w:trPr>
        <w:tc>
          <w:tcPr>
            <w:tcW w:w="2625" w:type="dxa"/>
            <w:tcBorders>
              <w:top w:val="nil"/>
              <w:left w:val="nil"/>
              <w:bottom w:val="single" w:sz="8" w:space="0" w:color="95B3D7"/>
              <w:right w:val="single" w:sz="8" w:space="0" w:color="95B3D7"/>
            </w:tcBorders>
            <w:shd w:val="clear" w:color="auto" w:fill="DCE6F1"/>
            <w:noWrap/>
            <w:tcMar>
              <w:top w:w="0" w:type="dxa"/>
              <w:left w:w="70" w:type="dxa"/>
              <w:bottom w:w="0" w:type="dxa"/>
              <w:right w:w="70" w:type="dxa"/>
            </w:tcMar>
            <w:vAlign w:val="center"/>
            <w:hideMark/>
          </w:tcPr>
          <w:p w14:paraId="777C70AB" w14:textId="77777777" w:rsidR="00A267C0" w:rsidRPr="00A267C0" w:rsidRDefault="00A267C0">
            <w:pPr>
              <w:rPr>
                <w:rFonts w:ascii="Arial" w:hAnsi="Arial" w:cs="Arial"/>
                <w:color w:val="000000"/>
                <w:sz w:val="16"/>
                <w:szCs w:val="16"/>
                <w:lang w:eastAsia="es-ES"/>
              </w:rPr>
            </w:pPr>
            <w:r w:rsidRPr="00A267C0">
              <w:rPr>
                <w:rFonts w:ascii="Arial" w:hAnsi="Arial" w:cs="Arial"/>
                <w:color w:val="000000"/>
                <w:sz w:val="16"/>
                <w:szCs w:val="16"/>
                <w:lang w:eastAsia="es-ES"/>
              </w:rPr>
              <w:t>ENTIDAD-URB-CONSERV</w:t>
            </w:r>
          </w:p>
        </w:tc>
      </w:tr>
      <w:tr w:rsidR="00A267C0" w:rsidRPr="00A267C0" w14:paraId="6547634A" w14:textId="77777777" w:rsidTr="00A267C0">
        <w:trPr>
          <w:trHeight w:val="255"/>
        </w:trPr>
        <w:tc>
          <w:tcPr>
            <w:tcW w:w="2625" w:type="dxa"/>
            <w:tcBorders>
              <w:top w:val="nil"/>
              <w:left w:val="nil"/>
              <w:bottom w:val="single" w:sz="8" w:space="0" w:color="95B3D7"/>
              <w:right w:val="nil"/>
            </w:tcBorders>
            <w:noWrap/>
            <w:tcMar>
              <w:top w:w="0" w:type="dxa"/>
              <w:left w:w="70" w:type="dxa"/>
              <w:bottom w:w="0" w:type="dxa"/>
              <w:right w:w="70" w:type="dxa"/>
            </w:tcMar>
            <w:vAlign w:val="bottom"/>
            <w:hideMark/>
          </w:tcPr>
          <w:p w14:paraId="70FAEC47" w14:textId="77777777" w:rsidR="00A267C0" w:rsidRPr="00A267C0" w:rsidRDefault="00A267C0">
            <w:pPr>
              <w:rPr>
                <w:rFonts w:ascii="Arial" w:hAnsi="Arial" w:cs="Arial"/>
                <w:color w:val="000000"/>
                <w:sz w:val="16"/>
                <w:szCs w:val="16"/>
                <w:lang w:eastAsia="es-ES"/>
              </w:rPr>
            </w:pPr>
            <w:r w:rsidRPr="00A267C0">
              <w:rPr>
                <w:rFonts w:ascii="Arial" w:hAnsi="Arial" w:cs="Arial"/>
                <w:color w:val="000000"/>
                <w:sz w:val="16"/>
                <w:szCs w:val="16"/>
                <w:lang w:eastAsia="es-ES"/>
              </w:rPr>
              <w:t>TASA-MUNICIPAL</w:t>
            </w:r>
          </w:p>
        </w:tc>
      </w:tr>
      <w:tr w:rsidR="00A267C0" w:rsidRPr="00A267C0" w14:paraId="1B1C4227" w14:textId="77777777" w:rsidTr="00A267C0">
        <w:trPr>
          <w:trHeight w:val="255"/>
        </w:trPr>
        <w:tc>
          <w:tcPr>
            <w:tcW w:w="2625" w:type="dxa"/>
            <w:tcBorders>
              <w:top w:val="nil"/>
              <w:left w:val="nil"/>
              <w:bottom w:val="single" w:sz="8" w:space="0" w:color="95B3D7"/>
              <w:right w:val="single" w:sz="8" w:space="0" w:color="95B3D7"/>
            </w:tcBorders>
            <w:shd w:val="clear" w:color="auto" w:fill="DCE6F1"/>
            <w:noWrap/>
            <w:tcMar>
              <w:top w:w="0" w:type="dxa"/>
              <w:left w:w="70" w:type="dxa"/>
              <w:bottom w:w="0" w:type="dxa"/>
              <w:right w:w="70" w:type="dxa"/>
            </w:tcMar>
            <w:vAlign w:val="center"/>
            <w:hideMark/>
          </w:tcPr>
          <w:p w14:paraId="7EB905B1" w14:textId="77777777" w:rsidR="00A267C0" w:rsidRPr="00A267C0" w:rsidRDefault="00A267C0">
            <w:pPr>
              <w:rPr>
                <w:rFonts w:ascii="Arial" w:hAnsi="Arial" w:cs="Arial"/>
                <w:color w:val="000000"/>
                <w:sz w:val="16"/>
                <w:szCs w:val="16"/>
                <w:lang w:eastAsia="es-ES"/>
              </w:rPr>
            </w:pPr>
            <w:r w:rsidRPr="00A267C0">
              <w:rPr>
                <w:rFonts w:ascii="Arial" w:hAnsi="Arial" w:cs="Arial"/>
                <w:color w:val="000000"/>
                <w:sz w:val="16"/>
                <w:szCs w:val="16"/>
                <w:lang w:eastAsia="es-ES"/>
              </w:rPr>
              <w:t>COSTAS</w:t>
            </w:r>
          </w:p>
        </w:tc>
      </w:tr>
    </w:tbl>
    <w:p w14:paraId="28F4C322" w14:textId="77777777" w:rsidR="0075686F" w:rsidRDefault="0075686F" w:rsidP="00A267C0">
      <w:pPr>
        <w:ind w:left="1057" w:firstLine="709"/>
        <w:rPr>
          <w:szCs w:val="20"/>
        </w:rPr>
      </w:pPr>
    </w:p>
    <w:p w14:paraId="4BD9281C" w14:textId="74CD4605" w:rsidR="00A267C0" w:rsidRDefault="00A267C0" w:rsidP="00A267C0">
      <w:pPr>
        <w:ind w:left="1057" w:firstLine="709"/>
        <w:rPr>
          <w:szCs w:val="20"/>
        </w:rPr>
      </w:pPr>
      <w:r>
        <w:rPr>
          <w:szCs w:val="20"/>
        </w:rPr>
        <w:t xml:space="preserve">En el contenido de las cartas de pago también </w:t>
      </w:r>
      <w:r w:rsidR="003527F8">
        <w:rPr>
          <w:szCs w:val="20"/>
        </w:rPr>
        <w:t>se encontrará</w:t>
      </w:r>
      <w:r>
        <w:rPr>
          <w:szCs w:val="20"/>
        </w:rPr>
        <w:t xml:space="preserve"> identificado el activo. </w:t>
      </w:r>
    </w:p>
    <w:p w14:paraId="245E04A1" w14:textId="223989A5" w:rsidR="00AA2C51" w:rsidRPr="00AA2C51" w:rsidRDefault="00A267C0" w:rsidP="00EB69D7">
      <w:pPr>
        <w:pStyle w:val="Prrafodelista"/>
        <w:numPr>
          <w:ilvl w:val="0"/>
          <w:numId w:val="5"/>
        </w:numPr>
        <w:ind w:left="1777"/>
      </w:pPr>
      <w:r w:rsidRPr="00EB69D7">
        <w:rPr>
          <w:b/>
          <w:u w:val="single"/>
        </w:rPr>
        <w:t>Cartas de pago conjuntas</w:t>
      </w:r>
      <w:r>
        <w:t xml:space="preserve"> que no </w:t>
      </w:r>
      <w:r w:rsidR="00200C4E">
        <w:t xml:space="preserve">se desglosen por </w:t>
      </w:r>
      <w:r w:rsidR="00346277">
        <w:t>t</w:t>
      </w:r>
      <w:r w:rsidR="00014E24">
        <w:t xml:space="preserve">ipología </w:t>
      </w:r>
      <w:r w:rsidR="00F6171C">
        <w:t xml:space="preserve">o </w:t>
      </w:r>
      <w:r w:rsidR="00014E24">
        <w:t xml:space="preserve">por </w:t>
      </w:r>
      <w:r w:rsidR="00200C4E">
        <w:t>activo,</w:t>
      </w:r>
      <w:r w:rsidR="00014E24">
        <w:t xml:space="preserve"> en el nombre del documento se reflejará</w:t>
      </w:r>
      <w:r w:rsidR="00AA2C51" w:rsidRPr="00AA2C51">
        <w:t xml:space="preserve"> el CIF del organismo que recauda y la fecha de vencimiento de la carta, formato año,</w:t>
      </w:r>
      <w:r w:rsidR="00346277">
        <w:t xml:space="preserve"> </w:t>
      </w:r>
      <w:r w:rsidR="00AA2C51" w:rsidRPr="00AA2C51">
        <w:t>mes,</w:t>
      </w:r>
      <w:r w:rsidR="00346277">
        <w:t xml:space="preserve"> </w:t>
      </w:r>
      <w:r w:rsidR="00AA2C51" w:rsidRPr="00AA2C51">
        <w:t>día.</w:t>
      </w:r>
      <w:r w:rsidR="00085A12">
        <w:t xml:space="preserve"> También comenzarán con una parte fija “</w:t>
      </w:r>
      <w:r w:rsidR="00F83A2F">
        <w:t>IMPUESTO</w:t>
      </w:r>
      <w:r w:rsidR="00085A12">
        <w:t>_CC_”</w:t>
      </w:r>
    </w:p>
    <w:p w14:paraId="6C1274E0" w14:textId="014738E3" w:rsidR="00014E24" w:rsidRDefault="00014E24" w:rsidP="00AA2C51">
      <w:pPr>
        <w:pStyle w:val="Prrafodelista"/>
        <w:numPr>
          <w:ilvl w:val="0"/>
          <w:numId w:val="0"/>
        </w:numPr>
        <w:ind w:left="2160"/>
      </w:pPr>
      <w:r w:rsidRPr="00AA2C51">
        <w:t xml:space="preserve"> </w:t>
      </w:r>
    </w:p>
    <w:p w14:paraId="0DDA4E10" w14:textId="1C6C8FC9" w:rsidR="00AA2C51" w:rsidRPr="00AA2C51" w:rsidRDefault="00F83A2F" w:rsidP="00AA2C51">
      <w:pPr>
        <w:pStyle w:val="Prrafodelista"/>
        <w:numPr>
          <w:ilvl w:val="0"/>
          <w:numId w:val="0"/>
        </w:numPr>
        <w:ind w:left="2160"/>
      </w:pPr>
      <w:r>
        <w:t>IMPUESTO</w:t>
      </w:r>
      <w:r w:rsidR="00085A12">
        <w:t>_</w:t>
      </w:r>
      <w:r w:rsidR="00AA2C51" w:rsidRPr="00AA2C51">
        <w:t>CC_CIF ORGANISMO_AÑOMESDÍA</w:t>
      </w:r>
    </w:p>
    <w:p w14:paraId="28742E8B" w14:textId="77777777" w:rsidR="005A6D22" w:rsidRDefault="005A6D22" w:rsidP="00200C4E">
      <w:pPr>
        <w:pStyle w:val="Prrafodelista"/>
        <w:numPr>
          <w:ilvl w:val="0"/>
          <w:numId w:val="0"/>
        </w:numPr>
        <w:ind w:left="2160"/>
      </w:pPr>
    </w:p>
    <w:p w14:paraId="7C7E2692" w14:textId="2DE053DC" w:rsidR="003527F8" w:rsidRDefault="00AA2C51" w:rsidP="003527F8">
      <w:pPr>
        <w:pStyle w:val="Prrafodelista"/>
        <w:numPr>
          <w:ilvl w:val="0"/>
          <w:numId w:val="0"/>
        </w:numPr>
        <w:ind w:left="2160"/>
      </w:pPr>
      <w:r w:rsidRPr="00AA2C51">
        <w:t xml:space="preserve">Ejemplo: </w:t>
      </w:r>
      <w:r w:rsidR="00F83A2F">
        <w:t>IMPUESTO</w:t>
      </w:r>
      <w:r w:rsidR="00085A12">
        <w:t>_</w:t>
      </w:r>
      <w:r w:rsidRPr="00AA2C51">
        <w:t>CC_P005656B_20201015</w:t>
      </w:r>
    </w:p>
    <w:p w14:paraId="4E4C9EE3" w14:textId="77777777" w:rsidR="003527F8" w:rsidRDefault="003527F8" w:rsidP="003527F8">
      <w:pPr>
        <w:pStyle w:val="Prrafodelista"/>
        <w:numPr>
          <w:ilvl w:val="0"/>
          <w:numId w:val="0"/>
        </w:numPr>
        <w:ind w:left="2160"/>
      </w:pPr>
    </w:p>
    <w:p w14:paraId="2ECABF61" w14:textId="77777777" w:rsidR="0044733B" w:rsidRDefault="00A267C0" w:rsidP="0044733B">
      <w:pPr>
        <w:pStyle w:val="Prrafodelista"/>
        <w:numPr>
          <w:ilvl w:val="0"/>
          <w:numId w:val="0"/>
        </w:numPr>
        <w:ind w:left="1843"/>
      </w:pPr>
      <w:r>
        <w:t xml:space="preserve">En el contenido de las cartas de pago también </w:t>
      </w:r>
      <w:r w:rsidR="003527F8">
        <w:t>se encontrarán</w:t>
      </w:r>
      <w:r>
        <w:t xml:space="preserve"> identificado</w:t>
      </w:r>
      <w:r w:rsidR="00014E24">
        <w:t>s los activos</w:t>
      </w:r>
      <w:r>
        <w:t xml:space="preserve">. </w:t>
      </w:r>
    </w:p>
    <w:p w14:paraId="3AA804BC" w14:textId="77777777" w:rsidR="003A5EEA" w:rsidRDefault="003A5EEA" w:rsidP="003A5EEA">
      <w:pPr>
        <w:pStyle w:val="Prrafodelista"/>
        <w:numPr>
          <w:ilvl w:val="0"/>
          <w:numId w:val="0"/>
        </w:numPr>
        <w:ind w:left="426"/>
        <w:rPr>
          <w:rFonts w:eastAsiaTheme="minorHAnsi" w:cstheme="minorBidi"/>
        </w:rPr>
      </w:pPr>
    </w:p>
    <w:p w14:paraId="2EDB4C9D" w14:textId="7B7E62FA" w:rsidR="003A5EEA" w:rsidRPr="003A5EEA" w:rsidRDefault="003A5EEA" w:rsidP="003A5EEA">
      <w:pPr>
        <w:pStyle w:val="Prrafodelista"/>
        <w:numPr>
          <w:ilvl w:val="0"/>
          <w:numId w:val="27"/>
        </w:numPr>
        <w:rPr>
          <w:rFonts w:eastAsiaTheme="minorHAnsi" w:cstheme="minorBidi"/>
        </w:rPr>
      </w:pPr>
      <w:r w:rsidRPr="003A5EEA">
        <w:rPr>
          <w:rFonts w:eastAsiaTheme="minorHAnsi" w:cstheme="minorBidi"/>
        </w:rPr>
        <w:t>En aquellos casos en los que el pago sea por transferencia, se incluirá en el propio documento la cuenta a la que realizar el ingreso.</w:t>
      </w:r>
    </w:p>
    <w:p w14:paraId="2E16E1E7" w14:textId="77777777" w:rsidR="003A5EEA" w:rsidRPr="003A5EEA" w:rsidRDefault="003A5EEA" w:rsidP="003A5EEA">
      <w:pPr>
        <w:pStyle w:val="Prrafodelista"/>
        <w:numPr>
          <w:ilvl w:val="0"/>
          <w:numId w:val="27"/>
        </w:numPr>
        <w:rPr>
          <w:rFonts w:eastAsiaTheme="minorHAnsi" w:cstheme="minorBidi"/>
        </w:rPr>
      </w:pPr>
      <w:r w:rsidRPr="003A5EEA">
        <w:rPr>
          <w:rFonts w:eastAsiaTheme="minorHAnsi" w:cstheme="minorBidi"/>
        </w:rPr>
        <w:t xml:space="preserve">En aquellos casos en los que la sociedad responsable del pago no corresponda con la identificada en la carta de pago, se escribirá sobre el documento la sociedad que tiene que asumir el pago. </w:t>
      </w:r>
    </w:p>
    <w:p w14:paraId="3B070F21" w14:textId="77777777" w:rsidR="003A5EEA" w:rsidRPr="003A5EEA" w:rsidRDefault="003A5EEA" w:rsidP="003A5EEA">
      <w:pPr>
        <w:pStyle w:val="Prrafodelista"/>
        <w:numPr>
          <w:ilvl w:val="0"/>
          <w:numId w:val="0"/>
        </w:numPr>
        <w:ind w:left="426"/>
        <w:rPr>
          <w:rFonts w:eastAsiaTheme="minorHAnsi" w:cstheme="minorBidi"/>
        </w:rPr>
      </w:pPr>
    </w:p>
    <w:p w14:paraId="691AB2D0" w14:textId="7F8013A0" w:rsidR="000061AB" w:rsidRDefault="0028743D" w:rsidP="0044733B">
      <w:pPr>
        <w:pStyle w:val="Prrafodelista"/>
        <w:numPr>
          <w:ilvl w:val="0"/>
          <w:numId w:val="0"/>
        </w:numPr>
        <w:ind w:left="426"/>
        <w:rPr>
          <w:rFonts w:eastAsiaTheme="minorHAnsi" w:cstheme="minorBidi"/>
          <w:i/>
        </w:rPr>
      </w:pPr>
      <w:r w:rsidRPr="000061AB">
        <w:rPr>
          <w:rFonts w:eastAsiaTheme="minorHAnsi" w:cstheme="minorBidi"/>
        </w:rPr>
        <w:t xml:space="preserve">La documentación se </w:t>
      </w:r>
      <w:r w:rsidR="00125179">
        <w:rPr>
          <w:rFonts w:eastAsiaTheme="minorHAnsi" w:cstheme="minorBidi"/>
        </w:rPr>
        <w:t>enviará</w:t>
      </w:r>
      <w:r w:rsidRPr="000061AB">
        <w:rPr>
          <w:rFonts w:eastAsiaTheme="minorHAnsi" w:cstheme="minorBidi"/>
        </w:rPr>
        <w:t xml:space="preserve"> de manera diar</w:t>
      </w:r>
      <w:r w:rsidR="00DE4AA0" w:rsidRPr="000061AB">
        <w:rPr>
          <w:rFonts w:eastAsiaTheme="minorHAnsi" w:cstheme="minorBidi"/>
        </w:rPr>
        <w:t>i</w:t>
      </w:r>
      <w:r w:rsidRPr="000061AB">
        <w:rPr>
          <w:rFonts w:eastAsiaTheme="minorHAnsi" w:cstheme="minorBidi"/>
        </w:rPr>
        <w:t xml:space="preserve">a </w:t>
      </w:r>
      <w:r w:rsidR="00DE4AA0" w:rsidRPr="000061AB">
        <w:rPr>
          <w:rFonts w:eastAsiaTheme="minorHAnsi" w:cstheme="minorBidi"/>
        </w:rPr>
        <w:t>a las 22:00 horas</w:t>
      </w:r>
      <w:r w:rsidR="00424905" w:rsidRPr="000061AB">
        <w:rPr>
          <w:rFonts w:eastAsiaTheme="minorHAnsi" w:cstheme="minorBidi"/>
        </w:rPr>
        <w:t>, dentro de la carpeta</w:t>
      </w:r>
      <w:r w:rsidR="00D512B3">
        <w:rPr>
          <w:rFonts w:eastAsiaTheme="minorHAnsi" w:cstheme="minorBidi"/>
        </w:rPr>
        <w:t xml:space="preserve"> “Envío”</w:t>
      </w:r>
      <w:r w:rsidR="00424905" w:rsidRPr="000061AB">
        <w:rPr>
          <w:rFonts w:eastAsiaTheme="minorHAnsi" w:cstheme="minorBidi"/>
        </w:rPr>
        <w:t xml:space="preserve"> </w:t>
      </w:r>
      <w:r w:rsidR="000061AB">
        <w:rPr>
          <w:rFonts w:eastAsiaTheme="minorHAnsi" w:cstheme="minorBidi"/>
        </w:rPr>
        <w:t xml:space="preserve">que corresponda según se ha definido en el punto </w:t>
      </w:r>
      <w:r w:rsidR="000061AB" w:rsidRPr="00F6171C">
        <w:rPr>
          <w:rFonts w:eastAsiaTheme="minorHAnsi" w:cstheme="minorBidi"/>
          <w:i/>
        </w:rPr>
        <w:t>B. Pasarelas Creadas. Definición de su Organización</w:t>
      </w:r>
      <w:r w:rsidR="00D512B3">
        <w:rPr>
          <w:rFonts w:eastAsiaTheme="minorHAnsi" w:cstheme="minorBidi"/>
          <w:i/>
        </w:rPr>
        <w:t>.</w:t>
      </w:r>
      <w:r w:rsidR="000061AB" w:rsidRPr="00F6171C">
        <w:rPr>
          <w:rFonts w:eastAsiaTheme="minorHAnsi" w:cstheme="minorBidi"/>
          <w:i/>
        </w:rPr>
        <w:t xml:space="preserve"> </w:t>
      </w:r>
    </w:p>
    <w:p w14:paraId="33645B80" w14:textId="530CE237" w:rsidR="00217E26" w:rsidRPr="00DE4AA0" w:rsidRDefault="00217E26" w:rsidP="00AA2C51">
      <w:pPr>
        <w:ind w:left="708"/>
        <w:rPr>
          <w:szCs w:val="20"/>
        </w:rPr>
      </w:pPr>
    </w:p>
    <w:p w14:paraId="5F481E4C" w14:textId="77777777" w:rsidR="00A40441" w:rsidRDefault="00A40441" w:rsidP="008A6DAC">
      <w:pPr>
        <w:pStyle w:val="Subproceso"/>
        <w:ind w:firstLine="426"/>
      </w:pPr>
      <w:r>
        <w:t xml:space="preserve">Respuesta </w:t>
      </w:r>
      <w:proofErr w:type="spellStart"/>
      <w:r>
        <w:t>Qipro</w:t>
      </w:r>
      <w:proofErr w:type="spellEnd"/>
      <w:r>
        <w:t xml:space="preserve"> a HRE</w:t>
      </w:r>
    </w:p>
    <w:p w14:paraId="6CBF3FFE" w14:textId="3D41C16F" w:rsidR="00A40441" w:rsidRDefault="00A40441" w:rsidP="00A528B4">
      <w:pPr>
        <w:ind w:left="708"/>
        <w:rPr>
          <w:szCs w:val="20"/>
        </w:rPr>
      </w:pPr>
      <w:r w:rsidRPr="003C2AA1">
        <w:rPr>
          <w:szCs w:val="20"/>
          <w:u w:val="single"/>
        </w:rPr>
        <w:t>Documentación</w:t>
      </w:r>
      <w:r w:rsidRPr="00F60334">
        <w:rPr>
          <w:b/>
          <w:szCs w:val="20"/>
          <w:u w:val="single"/>
        </w:rPr>
        <w:t>:</w:t>
      </w:r>
      <w:r>
        <w:rPr>
          <w:szCs w:val="20"/>
        </w:rPr>
        <w:t xml:space="preserve"> se </w:t>
      </w:r>
      <w:r w:rsidR="00F6171C">
        <w:rPr>
          <w:szCs w:val="20"/>
        </w:rPr>
        <w:t>deposita</w:t>
      </w:r>
      <w:r w:rsidR="003527F8">
        <w:rPr>
          <w:szCs w:val="20"/>
        </w:rPr>
        <w:t>rá</w:t>
      </w:r>
      <w:r>
        <w:rPr>
          <w:szCs w:val="20"/>
        </w:rPr>
        <w:t xml:space="preserve"> en la </w:t>
      </w:r>
      <w:r w:rsidR="009355EC" w:rsidRPr="009355EC">
        <w:rPr>
          <w:b/>
          <w:szCs w:val="20"/>
        </w:rPr>
        <w:t xml:space="preserve">pasarela </w:t>
      </w:r>
      <w:proofErr w:type="spellStart"/>
      <w:r w:rsidR="009355EC" w:rsidRPr="009355EC">
        <w:rPr>
          <w:b/>
          <w:szCs w:val="20"/>
        </w:rPr>
        <w:t>HRE_Qipro</w:t>
      </w:r>
      <w:proofErr w:type="spellEnd"/>
      <w:r w:rsidR="009355EC" w:rsidRPr="009355EC">
        <w:rPr>
          <w:b/>
          <w:szCs w:val="20"/>
        </w:rPr>
        <w:t xml:space="preserve"> </w:t>
      </w:r>
      <w:r>
        <w:rPr>
          <w:szCs w:val="20"/>
        </w:rPr>
        <w:t>la siguiente información:</w:t>
      </w:r>
    </w:p>
    <w:p w14:paraId="0006F32E" w14:textId="4A7A9923" w:rsidR="00A40441" w:rsidRPr="00F60334" w:rsidRDefault="00A40441" w:rsidP="00A528B4">
      <w:pPr>
        <w:pStyle w:val="Prrafodelista"/>
        <w:numPr>
          <w:ilvl w:val="0"/>
          <w:numId w:val="5"/>
        </w:numPr>
        <w:ind w:left="1777"/>
      </w:pPr>
      <w:r>
        <w:t>Justificantes de pago. Se respeta</w:t>
      </w:r>
      <w:r w:rsidR="003527F8">
        <w:t>rá</w:t>
      </w:r>
      <w:r>
        <w:t xml:space="preserve"> la nomenclatura del documento enviado por HRE.</w:t>
      </w:r>
    </w:p>
    <w:p w14:paraId="4F3B2B53" w14:textId="77777777" w:rsidR="00125179" w:rsidRDefault="00125179" w:rsidP="00A528B4">
      <w:pPr>
        <w:pStyle w:val="Prrafodelista"/>
        <w:numPr>
          <w:ilvl w:val="0"/>
          <w:numId w:val="0"/>
        </w:numPr>
        <w:ind w:left="1777"/>
      </w:pPr>
    </w:p>
    <w:p w14:paraId="25ABE196" w14:textId="6441E6AB" w:rsidR="00A40441" w:rsidRDefault="00A40441" w:rsidP="00A528B4">
      <w:pPr>
        <w:pStyle w:val="Prrafodelista"/>
        <w:numPr>
          <w:ilvl w:val="0"/>
          <w:numId w:val="0"/>
        </w:numPr>
        <w:ind w:left="1777"/>
        <w:rPr>
          <w:rFonts w:eastAsia="Times New Roman"/>
        </w:rPr>
      </w:pPr>
      <w:r>
        <w:t xml:space="preserve">Se devolverá </w:t>
      </w:r>
      <w:r>
        <w:rPr>
          <w:rFonts w:eastAsia="Times New Roman"/>
        </w:rPr>
        <w:t xml:space="preserve">la carta de pago enviada por HRE con su justificante de pago. </w:t>
      </w:r>
    </w:p>
    <w:p w14:paraId="0FD947FA" w14:textId="77777777" w:rsidR="00346277" w:rsidRDefault="00346277" w:rsidP="00A528B4">
      <w:pPr>
        <w:pStyle w:val="Prrafodelista"/>
        <w:numPr>
          <w:ilvl w:val="0"/>
          <w:numId w:val="0"/>
        </w:numPr>
        <w:ind w:left="1777"/>
        <w:rPr>
          <w:rFonts w:eastAsia="Times New Roman"/>
        </w:rPr>
      </w:pPr>
    </w:p>
    <w:p w14:paraId="4DFA01F9" w14:textId="440F0901" w:rsidR="00A40441" w:rsidRDefault="00A40441" w:rsidP="00A528B4">
      <w:pPr>
        <w:pStyle w:val="Prrafodelista"/>
        <w:numPr>
          <w:ilvl w:val="0"/>
          <w:numId w:val="0"/>
        </w:numPr>
        <w:ind w:left="1777"/>
        <w:rPr>
          <w:rFonts w:eastAsia="Times New Roman"/>
        </w:rPr>
      </w:pPr>
      <w:r>
        <w:rPr>
          <w:rFonts w:eastAsia="Times New Roman"/>
        </w:rPr>
        <w:t xml:space="preserve">El orden será: primero la carta de pago de HRE seguida del justificante de pago (mecanización del pago o el justificante la transferencia).  </w:t>
      </w:r>
    </w:p>
    <w:p w14:paraId="56823B9B" w14:textId="1EA8B3D8" w:rsidR="00A573AC" w:rsidRDefault="00085A12" w:rsidP="00A573AC">
      <w:pPr>
        <w:ind w:left="1057" w:firstLine="709"/>
        <w:rPr>
          <w:szCs w:val="20"/>
        </w:rPr>
      </w:pPr>
      <w:proofErr w:type="spellStart"/>
      <w:r w:rsidRPr="00F83A2F">
        <w:rPr>
          <w:szCs w:val="20"/>
        </w:rPr>
        <w:t>IMPUESTO</w:t>
      </w:r>
      <w:r>
        <w:rPr>
          <w:szCs w:val="20"/>
        </w:rPr>
        <w:t>_</w:t>
      </w:r>
      <w:r w:rsidR="00A573AC">
        <w:rPr>
          <w:szCs w:val="20"/>
        </w:rPr>
        <w:t>JP</w:t>
      </w:r>
      <w:proofErr w:type="gramStart"/>
      <w:r w:rsidR="00A573AC">
        <w:rPr>
          <w:szCs w:val="20"/>
        </w:rPr>
        <w:t>_</w:t>
      </w:r>
      <w:r w:rsidR="00AA2C51">
        <w:rPr>
          <w:szCs w:val="20"/>
        </w:rPr>
        <w:t>”Nombre</w:t>
      </w:r>
      <w:proofErr w:type="spellEnd"/>
      <w:proofErr w:type="gramEnd"/>
      <w:r w:rsidR="00AA2C51">
        <w:rPr>
          <w:szCs w:val="20"/>
        </w:rPr>
        <w:t xml:space="preserve"> documento enviado por HRE“</w:t>
      </w:r>
    </w:p>
    <w:p w14:paraId="6B1D8251" w14:textId="238D3517" w:rsidR="00014E24" w:rsidRDefault="00A573AC" w:rsidP="00014E24">
      <w:pPr>
        <w:ind w:left="1057" w:firstLine="709"/>
        <w:rPr>
          <w:szCs w:val="20"/>
        </w:rPr>
      </w:pPr>
      <w:r>
        <w:rPr>
          <w:szCs w:val="20"/>
        </w:rPr>
        <w:t xml:space="preserve">Ejemplo: </w:t>
      </w:r>
      <w:r w:rsidR="00F83A2F">
        <w:t>IMPUESTO</w:t>
      </w:r>
      <w:r w:rsidR="00085A12">
        <w:rPr>
          <w:szCs w:val="20"/>
        </w:rPr>
        <w:t>_</w:t>
      </w:r>
      <w:r>
        <w:rPr>
          <w:szCs w:val="20"/>
        </w:rPr>
        <w:t>JP_IBI_IBI2020_</w:t>
      </w:r>
      <w:r w:rsidRPr="00A267C0">
        <w:rPr>
          <w:szCs w:val="20"/>
        </w:rPr>
        <w:t xml:space="preserve"> </w:t>
      </w:r>
      <w:r w:rsidRPr="00A573AC">
        <w:rPr>
          <w:szCs w:val="20"/>
        </w:rPr>
        <w:t>7304159</w:t>
      </w:r>
    </w:p>
    <w:p w14:paraId="50DC7DE6" w14:textId="05C66BFE" w:rsidR="00AA2C51" w:rsidRPr="00AA2C51" w:rsidRDefault="00014E24" w:rsidP="00AA2C51">
      <w:pPr>
        <w:ind w:left="1416" w:firstLine="709"/>
        <w:rPr>
          <w:rFonts w:eastAsia="Calibri" w:cs="Times New Roman"/>
          <w:szCs w:val="20"/>
          <w:lang w:eastAsia="es-ES"/>
        </w:rPr>
      </w:pPr>
      <w:r w:rsidRPr="00AA2C51">
        <w:rPr>
          <w:rFonts w:eastAsia="Calibri" w:cs="Times New Roman"/>
          <w:szCs w:val="20"/>
          <w:lang w:eastAsia="es-ES"/>
        </w:rPr>
        <w:t xml:space="preserve">        </w:t>
      </w:r>
      <w:r w:rsidR="00F83A2F">
        <w:t>IMPUESTO</w:t>
      </w:r>
      <w:r w:rsidR="00085A12">
        <w:rPr>
          <w:rFonts w:eastAsia="Calibri" w:cs="Times New Roman"/>
          <w:szCs w:val="20"/>
          <w:lang w:eastAsia="es-ES"/>
        </w:rPr>
        <w:t>_</w:t>
      </w:r>
      <w:r w:rsidR="00AA2C51">
        <w:rPr>
          <w:rFonts w:eastAsia="Calibri" w:cs="Times New Roman"/>
          <w:szCs w:val="20"/>
          <w:lang w:eastAsia="es-ES"/>
        </w:rPr>
        <w:t>JP_</w:t>
      </w:r>
      <w:r w:rsidR="00AA2C51" w:rsidRPr="00AA2C51">
        <w:rPr>
          <w:rFonts w:eastAsia="Calibri" w:cs="Times New Roman"/>
          <w:szCs w:val="20"/>
          <w:lang w:eastAsia="es-ES"/>
        </w:rPr>
        <w:t>CC_P005656B_20201015</w:t>
      </w:r>
    </w:p>
    <w:p w14:paraId="0B2A83B4" w14:textId="77777777" w:rsidR="00A40441" w:rsidRPr="00A30FA8" w:rsidRDefault="00A40441" w:rsidP="00A30FA8">
      <w:pPr>
        <w:ind w:left="1057" w:firstLine="709"/>
        <w:rPr>
          <w:szCs w:val="20"/>
        </w:rPr>
      </w:pPr>
    </w:p>
    <w:p w14:paraId="6EB3C929" w14:textId="09B3F08E" w:rsidR="006875EB" w:rsidRPr="000061AB" w:rsidRDefault="006875EB" w:rsidP="0044733B">
      <w:pPr>
        <w:ind w:left="708"/>
        <w:rPr>
          <w:bCs/>
        </w:rPr>
      </w:pPr>
      <w:proofErr w:type="spellStart"/>
      <w:r>
        <w:t>Qipro</w:t>
      </w:r>
      <w:proofErr w:type="spellEnd"/>
      <w:r>
        <w:t xml:space="preserve"> </w:t>
      </w:r>
      <w:r w:rsidR="00EB69D7">
        <w:t>entregará</w:t>
      </w:r>
      <w:r>
        <w:t xml:space="preserve"> l</w:t>
      </w:r>
      <w:r w:rsidRPr="000061AB">
        <w:t xml:space="preserve">a documentación dentro de la carpeta </w:t>
      </w:r>
      <w:r w:rsidR="009C4DD1">
        <w:t xml:space="preserve">“Recepción” </w:t>
      </w:r>
      <w:r>
        <w:t xml:space="preserve">según se ha definido en el punto </w:t>
      </w:r>
      <w:r w:rsidRPr="00F6171C">
        <w:rPr>
          <w:i/>
        </w:rPr>
        <w:t>B. Pasarelas Creadas. Definición de su Organización</w:t>
      </w:r>
      <w:r w:rsidRPr="000061AB">
        <w:t xml:space="preserve"> </w:t>
      </w:r>
    </w:p>
    <w:p w14:paraId="409C08CB" w14:textId="57203686" w:rsidR="00A40441" w:rsidRDefault="00F6171C" w:rsidP="0044733B">
      <w:pPr>
        <w:ind w:left="708"/>
      </w:pPr>
      <w:r w:rsidRPr="00D466E4">
        <w:t>HRE recogerá esa documentación de manera</w:t>
      </w:r>
      <w:r w:rsidR="00D466E4">
        <w:t xml:space="preserve"> </w:t>
      </w:r>
      <w:r w:rsidRPr="00D466E4">
        <w:t>diaria a las 22:00, para comenzar con su proces</w:t>
      </w:r>
      <w:r w:rsidR="00D466E4">
        <w:t>ado</w:t>
      </w:r>
      <w:r w:rsidRPr="00D466E4">
        <w:t xml:space="preserve"> al día siguiente.</w:t>
      </w:r>
      <w:r>
        <w:t xml:space="preserve">   </w:t>
      </w:r>
      <w:r w:rsidR="000061AB" w:rsidRPr="00D466E4">
        <w:t xml:space="preserve"> </w:t>
      </w:r>
      <w:r w:rsidR="00DE4AA0" w:rsidRPr="00D466E4">
        <w:t xml:space="preserve"> </w:t>
      </w:r>
    </w:p>
    <w:p w14:paraId="16F0F1E6" w14:textId="46DFB4E9" w:rsidR="009C4DD1" w:rsidDel="001C0C44" w:rsidRDefault="009C4DD1" w:rsidP="009C4DD1">
      <w:pPr>
        <w:pStyle w:val="Prrafodelista"/>
        <w:numPr>
          <w:ilvl w:val="0"/>
          <w:numId w:val="0"/>
        </w:numPr>
        <w:spacing w:after="0"/>
        <w:ind w:left="720"/>
        <w:contextualSpacing w:val="0"/>
        <w:jc w:val="left"/>
        <w:rPr>
          <w:del w:id="26" w:author="Beatriz Huerta Royuela" w:date="2021-02-03T15:18:00Z"/>
          <w:rFonts w:cs="Calibri Light"/>
        </w:rPr>
      </w:pPr>
      <w:del w:id="27" w:author="Beatriz Huerta Royuela" w:date="2021-02-03T15:18:00Z">
        <w:r w:rsidDel="001C0C44">
          <w:delText xml:space="preserve">En el momento en que HRE recoja esa documentación de la pasarela, se eliminará de la carpeta de “Recepción” para evitar </w:delText>
        </w:r>
        <w:commentRangeStart w:id="28"/>
        <w:r w:rsidDel="001C0C44">
          <w:delText>duplicados</w:delText>
        </w:r>
      </w:del>
      <w:commentRangeEnd w:id="28"/>
      <w:r w:rsidR="001C0C44">
        <w:rPr>
          <w:rStyle w:val="Refdecomentario"/>
          <w:rFonts w:eastAsiaTheme="minorHAnsi" w:cstheme="minorBidi"/>
          <w:lang w:eastAsia="en-US"/>
        </w:rPr>
        <w:commentReference w:id="28"/>
      </w:r>
      <w:del w:id="29" w:author="Beatriz Huerta Royuela" w:date="2021-02-03T15:18:00Z">
        <w:r w:rsidDel="001C0C44">
          <w:delText xml:space="preserve"> de movimientos de documentos al día siguiente.</w:delText>
        </w:r>
      </w:del>
    </w:p>
    <w:p w14:paraId="09D8A2B3" w14:textId="74EBC85B" w:rsidR="009C4DD1" w:rsidRDefault="009C4DD1" w:rsidP="0044733B">
      <w:pPr>
        <w:ind w:left="708"/>
        <w:rPr>
          <w:bCs/>
        </w:rPr>
      </w:pPr>
    </w:p>
    <w:p w14:paraId="14723BFB" w14:textId="70DEE540" w:rsidR="005A2B97" w:rsidRPr="00D466E4" w:rsidRDefault="005A2B97" w:rsidP="0044733B">
      <w:pPr>
        <w:ind w:left="708"/>
        <w:rPr>
          <w:bCs/>
        </w:rPr>
      </w:pPr>
      <w:proofErr w:type="spellStart"/>
      <w:r>
        <w:rPr>
          <w:bCs/>
        </w:rPr>
        <w:t>Qipro</w:t>
      </w:r>
      <w:proofErr w:type="spellEnd"/>
      <w:r>
        <w:rPr>
          <w:bCs/>
        </w:rPr>
        <w:t xml:space="preserve"> se encargará de mover de manera manual, los documentos procesados de la carpeta de “Enviados” a la de “Tratados”.</w:t>
      </w:r>
    </w:p>
    <w:p w14:paraId="155610DB" w14:textId="30CD0077" w:rsidR="005F00BF" w:rsidRDefault="005F00BF" w:rsidP="00A528B4">
      <w:pPr>
        <w:pStyle w:val="ListaLetra1"/>
        <w:numPr>
          <w:ilvl w:val="0"/>
          <w:numId w:val="0"/>
        </w:numPr>
        <w:ind w:left="360"/>
      </w:pPr>
    </w:p>
    <w:p w14:paraId="2325C1AD" w14:textId="69A5A18D" w:rsidR="00334C95" w:rsidRDefault="00334C95" w:rsidP="00334C95">
      <w:pPr>
        <w:pStyle w:val="Subproceso"/>
        <w:ind w:firstLine="426"/>
      </w:pPr>
      <w:bookmarkStart w:id="30" w:name="_Hlk56169527"/>
      <w:r>
        <w:t>Flujo de pagos urgentes</w:t>
      </w:r>
    </w:p>
    <w:p w14:paraId="1233A0AD" w14:textId="10B2327D" w:rsidR="00334C95" w:rsidRPr="00334C95" w:rsidRDefault="00334C95" w:rsidP="00BF7D80">
      <w:pPr>
        <w:spacing w:after="0"/>
        <w:ind w:left="708"/>
        <w:jc w:val="left"/>
        <w:rPr>
          <w:b/>
        </w:rPr>
      </w:pPr>
      <w:r w:rsidRPr="00334C95">
        <w:t>En aquellos casos en los que sea necesario realizar pagos urgentes, se remitirá</w:t>
      </w:r>
      <w:r>
        <w:t xml:space="preserve">n por correo desde </w:t>
      </w:r>
      <w:r w:rsidRPr="00334C95">
        <w:t>HRE</w:t>
      </w:r>
      <w:r w:rsidR="00BF7D80">
        <w:t xml:space="preserve"> </w:t>
      </w:r>
      <w:r w:rsidR="00533091" w:rsidRPr="00533091">
        <w:t>(</w:t>
      </w:r>
      <w:r w:rsidR="00533091" w:rsidRPr="00BF7D80">
        <w:t>impuestoslocales@haya.es)</w:t>
      </w:r>
      <w:r w:rsidRPr="00533091">
        <w:t xml:space="preserve"> a </w:t>
      </w:r>
      <w:proofErr w:type="spellStart"/>
      <w:r w:rsidRPr="00533091">
        <w:t>Qipro</w:t>
      </w:r>
      <w:proofErr w:type="spellEnd"/>
      <w:r w:rsidRPr="00533091">
        <w:t xml:space="preserve"> (</w:t>
      </w:r>
      <w:r w:rsidR="00533091" w:rsidRPr="00BF7D80">
        <w:t>gestiontributos.inmuebles@qipro.bbva.com</w:t>
      </w:r>
      <w:r w:rsidR="00533091">
        <w:t>)</w:t>
      </w:r>
      <w:r w:rsidRPr="00334C95">
        <w:t xml:space="preserve"> facilitando el </w:t>
      </w:r>
      <w:r w:rsidRPr="00334C95">
        <w:lastRenderedPageBreak/>
        <w:t xml:space="preserve">documento de pago y especificando si el justificante de pago se debe entregar por correo o se debe depositar en la pasarela de respuesta de </w:t>
      </w:r>
      <w:proofErr w:type="spellStart"/>
      <w:r w:rsidRPr="00334C95">
        <w:t>Qipro</w:t>
      </w:r>
      <w:proofErr w:type="spellEnd"/>
      <w:r w:rsidRPr="00334C95">
        <w:t>.</w:t>
      </w:r>
    </w:p>
    <w:p w14:paraId="43979ECF" w14:textId="3DBC6374" w:rsidR="00372F2B" w:rsidRPr="00334C95" w:rsidRDefault="00334C95" w:rsidP="00C928A9">
      <w:pPr>
        <w:spacing w:after="0"/>
        <w:ind w:left="708"/>
        <w:jc w:val="left"/>
      </w:pPr>
      <w:r w:rsidRPr="00334C95">
        <w:t xml:space="preserve">En el caso de devolverse por correo, se deberá poner </w:t>
      </w:r>
      <w:r w:rsidR="0066480A">
        <w:t>también</w:t>
      </w:r>
      <w:r w:rsidRPr="00334C95">
        <w:t xml:space="preserve"> </w:t>
      </w:r>
      <w:r w:rsidR="0066480A">
        <w:t xml:space="preserve">en </w:t>
      </w:r>
      <w:r w:rsidRPr="00334C95">
        <w:t>copia a G. documental</w:t>
      </w:r>
      <w:r w:rsidR="00C928A9">
        <w:t xml:space="preserve"> (</w:t>
      </w:r>
      <w:r w:rsidR="00C928A9" w:rsidRPr="00C928A9">
        <w:t>Buzon Centro de Soporte Degestion</w:t>
      </w:r>
      <w:r w:rsidR="00C928A9">
        <w:t>:</w:t>
      </w:r>
      <w:r w:rsidR="00C928A9" w:rsidRPr="00C928A9">
        <w:t xml:space="preserve"> </w:t>
      </w:r>
      <w:hyperlink r:id="rId25" w:history="1">
        <w:r w:rsidR="00C928A9" w:rsidRPr="00C928A9">
          <w:t>gestion.documental@haya.es</w:t>
        </w:r>
      </w:hyperlink>
      <w:r w:rsidR="00C928A9">
        <w:t xml:space="preserve">) </w:t>
      </w:r>
    </w:p>
    <w:bookmarkEnd w:id="30"/>
    <w:p w14:paraId="62EB89BB" w14:textId="77777777" w:rsidR="00372F2B" w:rsidRDefault="00372F2B" w:rsidP="00A528B4">
      <w:pPr>
        <w:pStyle w:val="ListaLetra1"/>
        <w:numPr>
          <w:ilvl w:val="0"/>
          <w:numId w:val="0"/>
        </w:numPr>
        <w:ind w:left="360"/>
      </w:pPr>
    </w:p>
    <w:p w14:paraId="3D0A366D" w14:textId="110BF38D" w:rsidR="00A40441" w:rsidRPr="00070F62" w:rsidRDefault="00A40441" w:rsidP="00070F62">
      <w:pPr>
        <w:pStyle w:val="ListaLetra1"/>
        <w:numPr>
          <w:ilvl w:val="0"/>
          <w:numId w:val="14"/>
        </w:numPr>
        <w:rPr>
          <w:sz w:val="22"/>
        </w:rPr>
      </w:pPr>
      <w:r w:rsidRPr="00070F62">
        <w:rPr>
          <w:sz w:val="22"/>
        </w:rPr>
        <w:t>Flujo Facturas</w:t>
      </w:r>
      <w:r w:rsidR="00D958DE">
        <w:rPr>
          <w:sz w:val="22"/>
        </w:rPr>
        <w:t xml:space="preserve">, Suministros, </w:t>
      </w:r>
      <w:r w:rsidRPr="00070F62">
        <w:rPr>
          <w:sz w:val="22"/>
        </w:rPr>
        <w:t xml:space="preserve">CCPP </w:t>
      </w:r>
    </w:p>
    <w:p w14:paraId="4BD6D5E7" w14:textId="0CEF415B" w:rsidR="00A40441" w:rsidRDefault="00F6171C" w:rsidP="008A6DAC">
      <w:pPr>
        <w:pStyle w:val="Subproceso"/>
        <w:ind w:firstLine="360"/>
      </w:pPr>
      <w:r>
        <w:t>Activos de Sociedades</w:t>
      </w:r>
      <w:r w:rsidR="00A40441">
        <w:t>:</w:t>
      </w:r>
    </w:p>
    <w:p w14:paraId="0BD8E4C0" w14:textId="305F77A0" w:rsidR="00A40441" w:rsidRDefault="00A40441" w:rsidP="00A528B4">
      <w:pPr>
        <w:ind w:left="708"/>
        <w:rPr>
          <w:szCs w:val="20"/>
        </w:rPr>
      </w:pPr>
      <w:r w:rsidRPr="003C2AA1">
        <w:rPr>
          <w:szCs w:val="20"/>
          <w:u w:val="single"/>
        </w:rPr>
        <w:t>Documentación</w:t>
      </w:r>
      <w:r w:rsidRPr="00F60334">
        <w:rPr>
          <w:b/>
          <w:szCs w:val="20"/>
          <w:u w:val="single"/>
        </w:rPr>
        <w:t>:</w:t>
      </w:r>
      <w:r>
        <w:rPr>
          <w:szCs w:val="20"/>
        </w:rPr>
        <w:t xml:space="preserve"> Se </w:t>
      </w:r>
      <w:r w:rsidR="00F6171C">
        <w:rPr>
          <w:szCs w:val="20"/>
        </w:rPr>
        <w:t xml:space="preserve">depositará en la </w:t>
      </w:r>
      <w:r w:rsidR="00F6171C" w:rsidRPr="005A6D22">
        <w:rPr>
          <w:b/>
          <w:szCs w:val="20"/>
        </w:rPr>
        <w:t>pasarela de Finanzas</w:t>
      </w:r>
      <w:r w:rsidR="005A6D22">
        <w:rPr>
          <w:szCs w:val="20"/>
        </w:rPr>
        <w:t>, de manera diaria (22:00)</w:t>
      </w:r>
      <w:r w:rsidR="00D466E4">
        <w:rPr>
          <w:szCs w:val="20"/>
        </w:rPr>
        <w:t>,</w:t>
      </w:r>
      <w:r w:rsidR="005A6D22">
        <w:rPr>
          <w:szCs w:val="20"/>
        </w:rPr>
        <w:t xml:space="preserve"> según se ha descrito en el punto </w:t>
      </w:r>
      <w:r w:rsidR="005A6D22" w:rsidRPr="00F6171C">
        <w:rPr>
          <w:bCs/>
          <w:i/>
          <w:szCs w:val="20"/>
        </w:rPr>
        <w:t>B. Pasarelas Creadas. Definición de su Organización</w:t>
      </w:r>
      <w:r w:rsidR="005A6D22">
        <w:rPr>
          <w:bCs/>
          <w:i/>
          <w:szCs w:val="20"/>
        </w:rPr>
        <w:t>,</w:t>
      </w:r>
      <w:r w:rsidR="005A6D22" w:rsidRPr="000061AB">
        <w:rPr>
          <w:bCs/>
          <w:szCs w:val="20"/>
        </w:rPr>
        <w:t xml:space="preserve"> </w:t>
      </w:r>
      <w:r>
        <w:rPr>
          <w:szCs w:val="20"/>
        </w:rPr>
        <w:t>la siguiente información:</w:t>
      </w:r>
    </w:p>
    <w:p w14:paraId="1ACC4775" w14:textId="77777777" w:rsidR="00A40441" w:rsidRPr="00F60334" w:rsidRDefault="00A40441" w:rsidP="00A528B4">
      <w:pPr>
        <w:pStyle w:val="Prrafodelista"/>
        <w:numPr>
          <w:ilvl w:val="0"/>
          <w:numId w:val="5"/>
        </w:numPr>
        <w:ind w:left="1777"/>
      </w:pPr>
      <w:r w:rsidRPr="00F60334">
        <w:t>El fichero de facturación para SAP con todas las facturas enviadas</w:t>
      </w:r>
    </w:p>
    <w:p w14:paraId="29DE25B4" w14:textId="5B766E2C" w:rsidR="00A40441" w:rsidRPr="00F60334" w:rsidRDefault="00F6171C" w:rsidP="00A528B4">
      <w:pPr>
        <w:pStyle w:val="Prrafodelista"/>
        <w:numPr>
          <w:ilvl w:val="0"/>
          <w:numId w:val="5"/>
        </w:numPr>
        <w:ind w:left="1777"/>
      </w:pPr>
      <w:r>
        <w:t xml:space="preserve">Las </w:t>
      </w:r>
      <w:r w:rsidR="00A40441" w:rsidRPr="00F60334">
        <w:t xml:space="preserve">facturas </w:t>
      </w:r>
      <w:r>
        <w:t xml:space="preserve">y suministros </w:t>
      </w:r>
      <w:r w:rsidR="00A40441" w:rsidRPr="00F60334">
        <w:t>con la siguiente nomenclatura:</w:t>
      </w:r>
    </w:p>
    <w:p w14:paraId="4A5927D5" w14:textId="1D2DFF2D" w:rsidR="00A40441" w:rsidRDefault="00A40441" w:rsidP="00014E24">
      <w:pPr>
        <w:ind w:left="1416" w:firstLine="708"/>
        <w:rPr>
          <w:szCs w:val="20"/>
        </w:rPr>
      </w:pPr>
      <w:r>
        <w:rPr>
          <w:szCs w:val="20"/>
        </w:rPr>
        <w:t xml:space="preserve">Código de </w:t>
      </w:r>
      <w:proofErr w:type="spellStart"/>
      <w:r>
        <w:rPr>
          <w:szCs w:val="20"/>
        </w:rPr>
        <w:t>Nº</w:t>
      </w:r>
      <w:proofErr w:type="spellEnd"/>
      <w:r>
        <w:rPr>
          <w:szCs w:val="20"/>
        </w:rPr>
        <w:t xml:space="preserve"> factura de </w:t>
      </w:r>
      <w:proofErr w:type="spellStart"/>
      <w:r>
        <w:rPr>
          <w:szCs w:val="20"/>
        </w:rPr>
        <w:t>Proveedor</w:t>
      </w:r>
      <w:r w:rsidR="007E7B32">
        <w:rPr>
          <w:szCs w:val="20"/>
        </w:rPr>
        <w:t>_CIF</w:t>
      </w:r>
      <w:proofErr w:type="spellEnd"/>
      <w:r w:rsidR="007E7B32">
        <w:rPr>
          <w:szCs w:val="20"/>
        </w:rPr>
        <w:t xml:space="preserve"> Pr</w:t>
      </w:r>
      <w:r w:rsidR="005A6D22">
        <w:rPr>
          <w:szCs w:val="20"/>
        </w:rPr>
        <w:t>o</w:t>
      </w:r>
      <w:r w:rsidR="007E7B32">
        <w:rPr>
          <w:szCs w:val="20"/>
        </w:rPr>
        <w:t>veedor</w:t>
      </w:r>
    </w:p>
    <w:p w14:paraId="395EE027" w14:textId="71494096" w:rsidR="00014E24" w:rsidRDefault="00014E24" w:rsidP="00014E24">
      <w:pPr>
        <w:ind w:left="1415" w:firstLine="709"/>
        <w:rPr>
          <w:szCs w:val="20"/>
        </w:rPr>
      </w:pPr>
      <w:r>
        <w:rPr>
          <w:szCs w:val="20"/>
        </w:rPr>
        <w:t xml:space="preserve">Ejemplo: </w:t>
      </w:r>
      <w:r w:rsidRPr="00014E24">
        <w:rPr>
          <w:szCs w:val="20"/>
        </w:rPr>
        <w:t>190066299730</w:t>
      </w:r>
      <w:r w:rsidR="007E7B32">
        <w:rPr>
          <w:szCs w:val="20"/>
        </w:rPr>
        <w:t>_</w:t>
      </w:r>
      <w:r w:rsidR="007E7B32" w:rsidRPr="0096391B">
        <w:rPr>
          <w:szCs w:val="20"/>
        </w:rPr>
        <w:t>B</w:t>
      </w:r>
      <w:r w:rsidR="00EB69D7">
        <w:rPr>
          <w:szCs w:val="20"/>
        </w:rPr>
        <w:t xml:space="preserve">00000001 </w:t>
      </w:r>
    </w:p>
    <w:p w14:paraId="487BBB47" w14:textId="472B791C" w:rsidR="00AA2C51" w:rsidRPr="00AA2C51" w:rsidRDefault="005A6D22" w:rsidP="00AA2C51">
      <w:pPr>
        <w:pStyle w:val="Prrafodelista"/>
        <w:numPr>
          <w:ilvl w:val="0"/>
          <w:numId w:val="5"/>
        </w:numPr>
        <w:ind w:left="1777"/>
      </w:pPr>
      <w:r>
        <w:t>Los gastos de C</w:t>
      </w:r>
      <w:r w:rsidR="00AA2C51" w:rsidRPr="00AA2C51">
        <w:t>CPP</w:t>
      </w:r>
      <w:r>
        <w:t xml:space="preserve"> que </w:t>
      </w:r>
      <w:r w:rsidR="00AA2C51" w:rsidRPr="00AA2C51">
        <w:t xml:space="preserve">al no generan número de factura, </w:t>
      </w:r>
      <w:r>
        <w:t xml:space="preserve">se entregarán con </w:t>
      </w:r>
      <w:r w:rsidR="00AA2C51" w:rsidRPr="00AA2C51">
        <w:t xml:space="preserve">la </w:t>
      </w:r>
      <w:r>
        <w:t xml:space="preserve">siguiente </w:t>
      </w:r>
      <w:r w:rsidR="00AA2C51" w:rsidRPr="00AA2C51">
        <w:t>nomenclatura</w:t>
      </w:r>
      <w:r>
        <w:t>:</w:t>
      </w:r>
    </w:p>
    <w:p w14:paraId="4DCC73AD" w14:textId="2ED05EAC" w:rsidR="00AA2C51" w:rsidRPr="00AA2C51" w:rsidRDefault="00AA2C51" w:rsidP="00AA2C51">
      <w:pPr>
        <w:pStyle w:val="Prrafodelista"/>
        <w:numPr>
          <w:ilvl w:val="0"/>
          <w:numId w:val="0"/>
        </w:numPr>
        <w:ind w:left="1777" w:firstLine="347"/>
      </w:pPr>
      <w:r w:rsidRPr="00AA2C51">
        <w:t xml:space="preserve">Código de ID_Activo </w:t>
      </w:r>
      <w:proofErr w:type="gramStart"/>
      <w:r w:rsidRPr="00AA2C51">
        <w:t>BBVA</w:t>
      </w:r>
      <w:r>
        <w:t>(</w:t>
      </w:r>
      <w:proofErr w:type="spellStart"/>
      <w:proofErr w:type="gramEnd"/>
      <w:r>
        <w:t>Nº</w:t>
      </w:r>
      <w:proofErr w:type="spellEnd"/>
      <w:r>
        <w:t xml:space="preserve"> Navision)</w:t>
      </w:r>
      <w:r w:rsidRPr="00AA2C51">
        <w:t xml:space="preserve">_CIF </w:t>
      </w:r>
      <w:proofErr w:type="spellStart"/>
      <w:r w:rsidRPr="00AA2C51">
        <w:t>CCPP_Fecha</w:t>
      </w:r>
      <w:proofErr w:type="spellEnd"/>
      <w:r w:rsidRPr="00AA2C51">
        <w:t xml:space="preserve"> devengo gasto(Año,</w:t>
      </w:r>
      <w:r w:rsidR="005A6D22">
        <w:t xml:space="preserve"> </w:t>
      </w:r>
      <w:r w:rsidRPr="00AA2C51">
        <w:t>mes,</w:t>
      </w:r>
      <w:r w:rsidR="005A6D22">
        <w:t xml:space="preserve"> </w:t>
      </w:r>
      <w:r w:rsidRPr="00AA2C51">
        <w:t>día)</w:t>
      </w:r>
    </w:p>
    <w:p w14:paraId="096D7DB2" w14:textId="69D1FDA3" w:rsidR="00AA2C51" w:rsidRDefault="00AA2C51" w:rsidP="005A6D22">
      <w:pPr>
        <w:pStyle w:val="Prrafodelista"/>
        <w:numPr>
          <w:ilvl w:val="0"/>
          <w:numId w:val="0"/>
        </w:numPr>
        <w:ind w:left="1777"/>
      </w:pPr>
      <w:r w:rsidRPr="00AA2C51">
        <w:tab/>
        <w:t>Ejemplo: 7304159_H8956632_20201001</w:t>
      </w:r>
    </w:p>
    <w:p w14:paraId="1A69E705" w14:textId="6B6593DE" w:rsidR="00A40441" w:rsidRPr="0089164D" w:rsidRDefault="005A6D22" w:rsidP="00A528B4">
      <w:pPr>
        <w:pStyle w:val="Subproceso"/>
        <w:ind w:left="708"/>
      </w:pPr>
      <w:r>
        <w:t>Activos BBVA:</w:t>
      </w:r>
      <w:r w:rsidR="00A40441" w:rsidRPr="0089164D">
        <w:t xml:space="preserve"> </w:t>
      </w:r>
    </w:p>
    <w:p w14:paraId="6BD06615" w14:textId="597D116F" w:rsidR="00A40441" w:rsidRDefault="00A40441" w:rsidP="005A6D22">
      <w:pPr>
        <w:ind w:left="708"/>
        <w:rPr>
          <w:szCs w:val="20"/>
        </w:rPr>
      </w:pPr>
      <w:r w:rsidRPr="003C2AA1">
        <w:rPr>
          <w:szCs w:val="20"/>
          <w:u w:val="single"/>
        </w:rPr>
        <w:t>Documentación</w:t>
      </w:r>
      <w:r>
        <w:rPr>
          <w:szCs w:val="20"/>
          <w:u w:val="single"/>
        </w:rPr>
        <w:t>:</w:t>
      </w:r>
      <w:r>
        <w:rPr>
          <w:szCs w:val="20"/>
        </w:rPr>
        <w:t xml:space="preserve"> </w:t>
      </w:r>
      <w:r w:rsidR="005A6D22">
        <w:rPr>
          <w:szCs w:val="20"/>
        </w:rPr>
        <w:t xml:space="preserve">Se depositará en la </w:t>
      </w:r>
      <w:r w:rsidR="005A6D22" w:rsidRPr="005A6D22">
        <w:rPr>
          <w:b/>
          <w:szCs w:val="20"/>
        </w:rPr>
        <w:t>pasarela</w:t>
      </w:r>
      <w:r w:rsidR="005A6D22">
        <w:rPr>
          <w:b/>
          <w:szCs w:val="20"/>
        </w:rPr>
        <w:t xml:space="preserve"> de</w:t>
      </w:r>
      <w:r w:rsidR="005A6D22" w:rsidRPr="005A6D22">
        <w:rPr>
          <w:b/>
          <w:szCs w:val="20"/>
        </w:rPr>
        <w:t xml:space="preserve"> CIPS</w:t>
      </w:r>
      <w:r w:rsidR="005A6D22">
        <w:rPr>
          <w:szCs w:val="20"/>
        </w:rPr>
        <w:t>, de manera diaria (22:00)</w:t>
      </w:r>
      <w:r w:rsidR="00D466E4">
        <w:rPr>
          <w:szCs w:val="20"/>
        </w:rPr>
        <w:t>,</w:t>
      </w:r>
      <w:r w:rsidR="005A6D22">
        <w:rPr>
          <w:szCs w:val="20"/>
        </w:rPr>
        <w:t xml:space="preserve"> según se ha descrito en el punto </w:t>
      </w:r>
      <w:r w:rsidR="005A6D22" w:rsidRPr="00F6171C">
        <w:rPr>
          <w:bCs/>
          <w:i/>
          <w:szCs w:val="20"/>
        </w:rPr>
        <w:t>B. Pasarelas Creadas. Definición de su Organización</w:t>
      </w:r>
      <w:r w:rsidR="005A6D22">
        <w:rPr>
          <w:bCs/>
          <w:i/>
          <w:szCs w:val="20"/>
        </w:rPr>
        <w:t>,</w:t>
      </w:r>
      <w:r w:rsidR="005A6D22" w:rsidRPr="000061AB">
        <w:rPr>
          <w:bCs/>
          <w:szCs w:val="20"/>
        </w:rPr>
        <w:t xml:space="preserve"> </w:t>
      </w:r>
      <w:r w:rsidR="005A6D22">
        <w:rPr>
          <w:szCs w:val="20"/>
        </w:rPr>
        <w:t>la siguiente información:</w:t>
      </w:r>
    </w:p>
    <w:p w14:paraId="4F5B292E" w14:textId="65C3B883" w:rsidR="00EB69D7" w:rsidRPr="00F60334" w:rsidRDefault="005A6D22" w:rsidP="00EB69D7">
      <w:pPr>
        <w:pStyle w:val="Prrafodelista"/>
        <w:numPr>
          <w:ilvl w:val="0"/>
          <w:numId w:val="5"/>
        </w:numPr>
        <w:ind w:left="1777"/>
      </w:pPr>
      <w:bookmarkStart w:id="31" w:name="_Hlk54613711"/>
      <w:r>
        <w:t>Las</w:t>
      </w:r>
      <w:r w:rsidR="00EB69D7" w:rsidRPr="00F60334">
        <w:t xml:space="preserve"> facturas con la siguiente nomenclatura:</w:t>
      </w:r>
    </w:p>
    <w:p w14:paraId="7747AE56" w14:textId="2C645553" w:rsidR="00EB69D7" w:rsidRDefault="00EB69D7" w:rsidP="00EB69D7">
      <w:pPr>
        <w:ind w:left="1416" w:firstLine="708"/>
        <w:rPr>
          <w:szCs w:val="20"/>
        </w:rPr>
      </w:pPr>
      <w:r>
        <w:rPr>
          <w:szCs w:val="20"/>
        </w:rPr>
        <w:t xml:space="preserve">Código de </w:t>
      </w:r>
      <w:bookmarkStart w:id="32" w:name="_Hlk56085123"/>
      <w:proofErr w:type="spellStart"/>
      <w:r>
        <w:rPr>
          <w:szCs w:val="20"/>
        </w:rPr>
        <w:t>Nº</w:t>
      </w:r>
      <w:proofErr w:type="spellEnd"/>
      <w:r>
        <w:rPr>
          <w:szCs w:val="20"/>
        </w:rPr>
        <w:t xml:space="preserve"> factura de </w:t>
      </w:r>
      <w:proofErr w:type="spellStart"/>
      <w:r>
        <w:rPr>
          <w:szCs w:val="20"/>
        </w:rPr>
        <w:t>Proveedor_CIF</w:t>
      </w:r>
      <w:proofErr w:type="spellEnd"/>
      <w:r>
        <w:rPr>
          <w:szCs w:val="20"/>
        </w:rPr>
        <w:t xml:space="preserve"> Pr</w:t>
      </w:r>
      <w:r w:rsidR="003A6784">
        <w:rPr>
          <w:szCs w:val="20"/>
        </w:rPr>
        <w:t>o</w:t>
      </w:r>
      <w:r>
        <w:rPr>
          <w:szCs w:val="20"/>
        </w:rPr>
        <w:t>veedor</w:t>
      </w:r>
      <w:bookmarkEnd w:id="32"/>
    </w:p>
    <w:p w14:paraId="13F81746" w14:textId="77777777" w:rsidR="00EB69D7" w:rsidRDefault="00EB69D7" w:rsidP="00EB69D7">
      <w:pPr>
        <w:ind w:left="1415" w:firstLine="709"/>
        <w:rPr>
          <w:szCs w:val="20"/>
        </w:rPr>
      </w:pPr>
      <w:r>
        <w:rPr>
          <w:szCs w:val="20"/>
        </w:rPr>
        <w:t xml:space="preserve">Ejemplo: </w:t>
      </w:r>
      <w:r w:rsidRPr="00014E24">
        <w:rPr>
          <w:szCs w:val="20"/>
        </w:rPr>
        <w:t>190066299730</w:t>
      </w:r>
      <w:r>
        <w:rPr>
          <w:szCs w:val="20"/>
        </w:rPr>
        <w:t>_</w:t>
      </w:r>
      <w:r w:rsidRPr="0096391B">
        <w:rPr>
          <w:szCs w:val="20"/>
        </w:rPr>
        <w:t>B</w:t>
      </w:r>
      <w:r>
        <w:rPr>
          <w:szCs w:val="20"/>
        </w:rPr>
        <w:t xml:space="preserve">00000001 </w:t>
      </w:r>
    </w:p>
    <w:p w14:paraId="7C56FD30" w14:textId="61EADE19" w:rsidR="00AA2C51" w:rsidRPr="00AA2C51" w:rsidRDefault="005A6D22" w:rsidP="005A6D22">
      <w:pPr>
        <w:pStyle w:val="Prrafodelista"/>
        <w:numPr>
          <w:ilvl w:val="0"/>
          <w:numId w:val="5"/>
        </w:numPr>
        <w:ind w:left="1777"/>
      </w:pPr>
      <w:r>
        <w:t>Los gastos de C</w:t>
      </w:r>
      <w:r w:rsidRPr="00AA2C51">
        <w:t>CPP</w:t>
      </w:r>
      <w:r>
        <w:t xml:space="preserve"> que </w:t>
      </w:r>
      <w:r w:rsidRPr="00AA2C51">
        <w:t xml:space="preserve">al no generan número de factura, </w:t>
      </w:r>
      <w:r>
        <w:t xml:space="preserve">se entregarán con </w:t>
      </w:r>
      <w:r w:rsidRPr="00AA2C51">
        <w:t xml:space="preserve">la </w:t>
      </w:r>
      <w:r>
        <w:t xml:space="preserve">siguiente </w:t>
      </w:r>
      <w:r w:rsidRPr="00AA2C51">
        <w:t>nomenclatura</w:t>
      </w:r>
      <w:r>
        <w:t>:</w:t>
      </w:r>
    </w:p>
    <w:p w14:paraId="303C147F" w14:textId="01F4A9DF" w:rsidR="00AA2C51" w:rsidRPr="005A6D22" w:rsidRDefault="00AA2C51" w:rsidP="005A6D22">
      <w:pPr>
        <w:ind w:left="1416" w:firstLine="708"/>
        <w:rPr>
          <w:szCs w:val="20"/>
        </w:rPr>
      </w:pPr>
      <w:r w:rsidRPr="005A6D22">
        <w:rPr>
          <w:szCs w:val="20"/>
        </w:rPr>
        <w:t xml:space="preserve">Código de ID_Activo </w:t>
      </w:r>
      <w:proofErr w:type="gramStart"/>
      <w:r w:rsidRPr="005A6D22">
        <w:rPr>
          <w:szCs w:val="20"/>
        </w:rPr>
        <w:t>BBVA(</w:t>
      </w:r>
      <w:proofErr w:type="spellStart"/>
      <w:proofErr w:type="gramEnd"/>
      <w:r w:rsidRPr="005A6D22">
        <w:rPr>
          <w:szCs w:val="20"/>
        </w:rPr>
        <w:t>Nº</w:t>
      </w:r>
      <w:proofErr w:type="spellEnd"/>
      <w:r w:rsidRPr="005A6D22">
        <w:rPr>
          <w:szCs w:val="20"/>
        </w:rPr>
        <w:t xml:space="preserve"> Navision)_CIF </w:t>
      </w:r>
      <w:proofErr w:type="spellStart"/>
      <w:r w:rsidRPr="005A6D22">
        <w:rPr>
          <w:szCs w:val="20"/>
        </w:rPr>
        <w:t>CCPP_Fecha</w:t>
      </w:r>
      <w:proofErr w:type="spellEnd"/>
      <w:r w:rsidRPr="005A6D22">
        <w:rPr>
          <w:szCs w:val="20"/>
        </w:rPr>
        <w:t xml:space="preserve"> devengo gasto(Año,</w:t>
      </w:r>
      <w:r w:rsidR="00F77F6D">
        <w:rPr>
          <w:szCs w:val="20"/>
        </w:rPr>
        <w:t xml:space="preserve"> </w:t>
      </w:r>
      <w:r w:rsidRPr="005A6D22">
        <w:rPr>
          <w:szCs w:val="20"/>
        </w:rPr>
        <w:t>mes,</w:t>
      </w:r>
      <w:r w:rsidR="00F77F6D">
        <w:rPr>
          <w:szCs w:val="20"/>
        </w:rPr>
        <w:t xml:space="preserve"> </w:t>
      </w:r>
      <w:r w:rsidRPr="005A6D22">
        <w:rPr>
          <w:szCs w:val="20"/>
        </w:rPr>
        <w:t>día)</w:t>
      </w:r>
    </w:p>
    <w:p w14:paraId="4BE1A544" w14:textId="390D45DF" w:rsidR="00DE4AA0" w:rsidRDefault="00AA2C51" w:rsidP="00E93C27">
      <w:pPr>
        <w:ind w:left="1416" w:firstLine="708"/>
        <w:rPr>
          <w:ins w:id="33" w:author="Beatriz Huerta Royuela" w:date="2020-11-12T14:48:00Z"/>
          <w:szCs w:val="20"/>
        </w:rPr>
      </w:pPr>
      <w:r w:rsidRPr="005A6D22">
        <w:rPr>
          <w:szCs w:val="20"/>
        </w:rPr>
        <w:t>Ejemplo: 7304159_H8956632_20201001</w:t>
      </w:r>
      <w:bookmarkEnd w:id="31"/>
    </w:p>
    <w:p w14:paraId="4D3E3E66" w14:textId="77777777" w:rsidR="00334C95" w:rsidRPr="00DE4AA0" w:rsidRDefault="00334C95" w:rsidP="00E93C27">
      <w:pPr>
        <w:ind w:left="1416" w:firstLine="708"/>
        <w:rPr>
          <w:szCs w:val="20"/>
        </w:rPr>
      </w:pPr>
    </w:p>
    <w:p w14:paraId="44A5E2DB" w14:textId="6E4DC8D5" w:rsidR="00A40441" w:rsidRPr="00A528B4" w:rsidRDefault="00A40441" w:rsidP="00A528B4">
      <w:pPr>
        <w:pStyle w:val="ApartadodeAnexo"/>
        <w:ind w:left="357"/>
        <w:rPr>
          <w:sz w:val="40"/>
        </w:rPr>
      </w:pPr>
      <w:bookmarkStart w:id="34" w:name="_Toc63259248"/>
      <w:r w:rsidRPr="00A528B4">
        <w:rPr>
          <w:sz w:val="40"/>
        </w:rPr>
        <w:t xml:space="preserve">Modelo Estratégico. </w:t>
      </w:r>
      <w:r w:rsidR="009E6904" w:rsidRPr="00A528B4">
        <w:rPr>
          <w:sz w:val="40"/>
        </w:rPr>
        <w:t>Post- Migración</w:t>
      </w:r>
      <w:bookmarkEnd w:id="34"/>
    </w:p>
    <w:p w14:paraId="19464D39" w14:textId="67ECA658" w:rsidR="00334C95" w:rsidDel="00334C95" w:rsidRDefault="00334C95" w:rsidP="00A40441">
      <w:pPr>
        <w:pStyle w:val="Subproceso"/>
        <w:rPr>
          <w:del w:id="35" w:author="Beatriz Huerta Royuela" w:date="2020-11-12T14:48:00Z"/>
        </w:rPr>
      </w:pPr>
    </w:p>
    <w:p w14:paraId="3D64832B" w14:textId="4C463C29" w:rsidR="00A40441" w:rsidRDefault="00A40441" w:rsidP="00A40441">
      <w:pPr>
        <w:pStyle w:val="Subproceso"/>
      </w:pPr>
      <w:r>
        <w:t xml:space="preserve">Esta propuesta podrá sufrir variaciones </w:t>
      </w:r>
      <w:r w:rsidR="00372F2B">
        <w:t xml:space="preserve">y se detallará </w:t>
      </w:r>
      <w:r w:rsidR="00346277">
        <w:t>con mayor profundidad</w:t>
      </w:r>
      <w:r w:rsidR="00372F2B">
        <w:t xml:space="preserve"> según se </w:t>
      </w:r>
      <w:r w:rsidR="0002203D">
        <w:t xml:space="preserve">avance </w:t>
      </w:r>
      <w:r w:rsidR="00AA2B5E">
        <w:t xml:space="preserve">en </w:t>
      </w:r>
      <w:r w:rsidR="00372F2B">
        <w:t xml:space="preserve">la definición de requerimientos a </w:t>
      </w:r>
      <w:r w:rsidR="0002203D">
        <w:t xml:space="preserve">IT. </w:t>
      </w:r>
    </w:p>
    <w:p w14:paraId="5408CAC8" w14:textId="77777777" w:rsidR="00A40441" w:rsidRPr="00070F62" w:rsidRDefault="00A40441" w:rsidP="00070F62">
      <w:pPr>
        <w:pStyle w:val="ListaLetra1"/>
        <w:numPr>
          <w:ilvl w:val="0"/>
          <w:numId w:val="18"/>
        </w:numPr>
        <w:rPr>
          <w:sz w:val="22"/>
        </w:rPr>
      </w:pPr>
      <w:r w:rsidRPr="00070F62">
        <w:rPr>
          <w:sz w:val="22"/>
        </w:rPr>
        <w:t>Flujo Intercambio Impuestos</w:t>
      </w:r>
    </w:p>
    <w:p w14:paraId="70584367" w14:textId="77777777" w:rsidR="00A40441" w:rsidRDefault="00A40441" w:rsidP="00A40441">
      <w:pPr>
        <w:pStyle w:val="Subproceso"/>
        <w:ind w:left="360"/>
      </w:pPr>
      <w:r>
        <w:t xml:space="preserve">Envío HRE a </w:t>
      </w:r>
      <w:proofErr w:type="spellStart"/>
      <w:r>
        <w:t>Qipro</w:t>
      </w:r>
      <w:proofErr w:type="spellEnd"/>
      <w:r>
        <w:t>:</w:t>
      </w:r>
    </w:p>
    <w:p w14:paraId="051EC414" w14:textId="675FC7C2" w:rsidR="00A40441" w:rsidRDefault="00A40441" w:rsidP="00A40441">
      <w:pPr>
        <w:ind w:left="360"/>
        <w:rPr>
          <w:szCs w:val="20"/>
        </w:rPr>
      </w:pPr>
      <w:r w:rsidRPr="0002203D">
        <w:rPr>
          <w:szCs w:val="20"/>
          <w:u w:val="single"/>
        </w:rPr>
        <w:t>Documentación:</w:t>
      </w:r>
      <w:r>
        <w:rPr>
          <w:szCs w:val="20"/>
        </w:rPr>
        <w:t xml:space="preserve"> Se entrega</w:t>
      </w:r>
      <w:r w:rsidR="001A2984">
        <w:rPr>
          <w:szCs w:val="20"/>
        </w:rPr>
        <w:t>rá</w:t>
      </w:r>
      <w:r>
        <w:rPr>
          <w:szCs w:val="20"/>
        </w:rPr>
        <w:t xml:space="preserve"> en la </w:t>
      </w:r>
      <w:r w:rsidRPr="001A2984">
        <w:rPr>
          <w:b/>
          <w:szCs w:val="20"/>
        </w:rPr>
        <w:t>pasarela</w:t>
      </w:r>
      <w:r w:rsidR="001A2984" w:rsidRPr="001A2984">
        <w:rPr>
          <w:b/>
          <w:szCs w:val="20"/>
        </w:rPr>
        <w:t xml:space="preserve"> </w:t>
      </w:r>
      <w:proofErr w:type="spellStart"/>
      <w:r w:rsidR="001A2984" w:rsidRPr="001A2984">
        <w:rPr>
          <w:b/>
          <w:szCs w:val="20"/>
        </w:rPr>
        <w:t>HRE_Qipro</w:t>
      </w:r>
      <w:proofErr w:type="spellEnd"/>
      <w:r>
        <w:rPr>
          <w:szCs w:val="20"/>
        </w:rPr>
        <w:t xml:space="preserve"> la siguiente información:</w:t>
      </w:r>
    </w:p>
    <w:p w14:paraId="0854D7E9" w14:textId="39CECE5D" w:rsidR="00A40441" w:rsidRPr="00F60334" w:rsidRDefault="00A40441" w:rsidP="00A40441">
      <w:pPr>
        <w:pStyle w:val="Prrafodelista"/>
        <w:numPr>
          <w:ilvl w:val="0"/>
          <w:numId w:val="5"/>
        </w:numPr>
        <w:ind w:left="1429"/>
      </w:pPr>
      <w:r>
        <w:t xml:space="preserve">Cartas de pago </w:t>
      </w:r>
      <w:r w:rsidR="0002203D">
        <w:t xml:space="preserve">con una </w:t>
      </w:r>
      <w:r w:rsidR="0002203D">
        <w:rPr>
          <w:rFonts w:eastAsia="Times New Roman"/>
          <w:b/>
          <w:bCs/>
        </w:rPr>
        <w:t>Etiqueta Virtual</w:t>
      </w:r>
      <w:r w:rsidR="0002203D">
        <w:rPr>
          <w:rFonts w:eastAsia="Times New Roman"/>
        </w:rPr>
        <w:t xml:space="preserve"> asignada al documento, que se visualizará en la esquina derecha superior del documento. Esa etiqueta identifica de manera unívoca al documento y mantiene la traza con el activo y el gasto</w:t>
      </w:r>
      <w:r w:rsidR="00A30FA8">
        <w:rPr>
          <w:rFonts w:eastAsia="Times New Roman"/>
        </w:rPr>
        <w:t xml:space="preserve">. </w:t>
      </w:r>
    </w:p>
    <w:p w14:paraId="5DAE2529" w14:textId="6DBA87BA" w:rsidR="00A40441" w:rsidRDefault="0002203D" w:rsidP="00A40441">
      <w:pPr>
        <w:ind w:left="360" w:firstLine="709"/>
        <w:rPr>
          <w:szCs w:val="20"/>
        </w:rPr>
      </w:pPr>
      <w:r>
        <w:rPr>
          <w:szCs w:val="20"/>
        </w:rPr>
        <w:t xml:space="preserve">  </w:t>
      </w:r>
    </w:p>
    <w:p w14:paraId="3739221B" w14:textId="77777777" w:rsidR="00124363" w:rsidRPr="00124363" w:rsidRDefault="00124363" w:rsidP="00124363">
      <w:pPr>
        <w:ind w:left="720" w:hanging="360"/>
      </w:pPr>
      <w:r w:rsidRPr="00124363">
        <w:lastRenderedPageBreak/>
        <w:t>La documentación se dejará en la pasarela compartida de manera diaria en una única entrega</w:t>
      </w:r>
      <w:r>
        <w:t>.</w:t>
      </w:r>
    </w:p>
    <w:p w14:paraId="0E415239" w14:textId="77777777" w:rsidR="00A40441" w:rsidRDefault="00A40441" w:rsidP="00A40441">
      <w:pPr>
        <w:pStyle w:val="Subproceso"/>
        <w:ind w:left="360"/>
      </w:pPr>
      <w:commentRangeStart w:id="36"/>
      <w:commentRangeStart w:id="37"/>
      <w:r>
        <w:t xml:space="preserve">Respuesta </w:t>
      </w:r>
      <w:proofErr w:type="spellStart"/>
      <w:r>
        <w:t>Qipro</w:t>
      </w:r>
      <w:proofErr w:type="spellEnd"/>
      <w:r>
        <w:t xml:space="preserve"> a HRE</w:t>
      </w:r>
      <w:commentRangeEnd w:id="36"/>
      <w:r w:rsidR="004C6B80">
        <w:rPr>
          <w:rStyle w:val="Refdecomentario"/>
          <w:b w:val="0"/>
          <w:color w:val="auto"/>
        </w:rPr>
        <w:commentReference w:id="36"/>
      </w:r>
      <w:commentRangeEnd w:id="37"/>
      <w:r w:rsidR="00343ECE">
        <w:rPr>
          <w:rStyle w:val="Refdecomentario"/>
          <w:b w:val="0"/>
          <w:color w:val="auto"/>
        </w:rPr>
        <w:commentReference w:id="37"/>
      </w:r>
    </w:p>
    <w:p w14:paraId="7AFBFE37" w14:textId="067CEA6F" w:rsidR="00A40441" w:rsidRDefault="00A40441" w:rsidP="00A40441">
      <w:pPr>
        <w:ind w:left="360"/>
        <w:rPr>
          <w:szCs w:val="20"/>
        </w:rPr>
      </w:pPr>
      <w:r w:rsidRPr="0002203D">
        <w:rPr>
          <w:szCs w:val="20"/>
          <w:u w:val="single"/>
        </w:rPr>
        <w:t>Documentación</w:t>
      </w:r>
      <w:r w:rsidRPr="00F60334">
        <w:rPr>
          <w:b/>
          <w:szCs w:val="20"/>
          <w:u w:val="single"/>
        </w:rPr>
        <w:t>:</w:t>
      </w:r>
      <w:r>
        <w:rPr>
          <w:szCs w:val="20"/>
        </w:rPr>
        <w:t xml:space="preserve"> Se entrega</w:t>
      </w:r>
      <w:r w:rsidR="001A2984">
        <w:rPr>
          <w:szCs w:val="20"/>
        </w:rPr>
        <w:t>rá</w:t>
      </w:r>
      <w:r>
        <w:rPr>
          <w:szCs w:val="20"/>
        </w:rPr>
        <w:t xml:space="preserve"> en la </w:t>
      </w:r>
      <w:r w:rsidR="001A2984" w:rsidRPr="001A2984">
        <w:rPr>
          <w:b/>
          <w:szCs w:val="20"/>
        </w:rPr>
        <w:t xml:space="preserve">pasarela </w:t>
      </w:r>
      <w:proofErr w:type="spellStart"/>
      <w:r w:rsidR="001A2984" w:rsidRPr="001A2984">
        <w:rPr>
          <w:b/>
          <w:szCs w:val="20"/>
        </w:rPr>
        <w:t>HRE_Qipro</w:t>
      </w:r>
      <w:proofErr w:type="spellEnd"/>
      <w:r w:rsidR="001A2984">
        <w:rPr>
          <w:szCs w:val="20"/>
        </w:rPr>
        <w:t xml:space="preserve"> </w:t>
      </w:r>
      <w:r>
        <w:rPr>
          <w:szCs w:val="20"/>
        </w:rPr>
        <w:t>la siguiente información:</w:t>
      </w:r>
    </w:p>
    <w:p w14:paraId="73437E5C" w14:textId="7BD8B70F" w:rsidR="009B1FB1" w:rsidRPr="00F60334" w:rsidRDefault="009B1FB1" w:rsidP="009B1FB1">
      <w:pPr>
        <w:pStyle w:val="Prrafodelista"/>
        <w:numPr>
          <w:ilvl w:val="0"/>
          <w:numId w:val="5"/>
        </w:numPr>
        <w:ind w:left="1429"/>
      </w:pPr>
      <w:r>
        <w:t>Justificantes de pago.  Se respeta la nomenclatura del documento enviado por HRE.</w:t>
      </w:r>
    </w:p>
    <w:p w14:paraId="5415505B" w14:textId="77777777" w:rsidR="009B1FB1" w:rsidRDefault="009B1FB1" w:rsidP="009B1FB1">
      <w:pPr>
        <w:pStyle w:val="Prrafodelista"/>
        <w:numPr>
          <w:ilvl w:val="0"/>
          <w:numId w:val="0"/>
        </w:numPr>
        <w:ind w:left="1429"/>
        <w:rPr>
          <w:rFonts w:eastAsia="Times New Roman"/>
        </w:rPr>
      </w:pPr>
      <w:r>
        <w:t xml:space="preserve">Se devolverá </w:t>
      </w:r>
      <w:r>
        <w:rPr>
          <w:rFonts w:eastAsia="Times New Roman"/>
        </w:rPr>
        <w:t xml:space="preserve">la carta de pago enviada por HRE con su justificante de pago para contar con la etiqueta virtual que permita tener la trazabilidad. </w:t>
      </w:r>
    </w:p>
    <w:p w14:paraId="66736055" w14:textId="2A993F12" w:rsidR="009B1FB1" w:rsidRDefault="009B1FB1" w:rsidP="009B1FB1">
      <w:pPr>
        <w:pStyle w:val="Prrafodelista"/>
        <w:numPr>
          <w:ilvl w:val="0"/>
          <w:numId w:val="0"/>
        </w:numPr>
        <w:ind w:left="1429"/>
        <w:rPr>
          <w:rFonts w:ascii="Calibri" w:eastAsia="Times New Roman" w:hAnsi="Calibri"/>
        </w:rPr>
      </w:pPr>
      <w:r>
        <w:rPr>
          <w:rFonts w:eastAsia="Times New Roman"/>
        </w:rPr>
        <w:t>El orden será: primero la carta de pago de HRE seguida del justificante de pago (mecanización del pago o el justificante la transferencia)</w:t>
      </w:r>
    </w:p>
    <w:p w14:paraId="3F4FE611" w14:textId="3E2B566E" w:rsidR="009B1FB1" w:rsidRDefault="009B1FB1" w:rsidP="009B1FB1">
      <w:pPr>
        <w:pStyle w:val="Prrafodelista"/>
        <w:numPr>
          <w:ilvl w:val="0"/>
          <w:numId w:val="0"/>
        </w:numPr>
        <w:ind w:left="1429"/>
      </w:pPr>
    </w:p>
    <w:p w14:paraId="6EE6E57A" w14:textId="77777777" w:rsidR="00A40441" w:rsidRPr="00070F62" w:rsidRDefault="00A40441" w:rsidP="00070F62">
      <w:pPr>
        <w:pStyle w:val="ListaLetra1"/>
        <w:numPr>
          <w:ilvl w:val="0"/>
          <w:numId w:val="14"/>
        </w:numPr>
        <w:rPr>
          <w:sz w:val="22"/>
        </w:rPr>
      </w:pPr>
      <w:r w:rsidRPr="00070F62">
        <w:rPr>
          <w:sz w:val="22"/>
        </w:rPr>
        <w:t xml:space="preserve">Flujo Intercambio Facturas y CCPP </w:t>
      </w:r>
    </w:p>
    <w:p w14:paraId="542E7E74" w14:textId="77777777" w:rsidR="001A2984" w:rsidRDefault="001A2984" w:rsidP="001A2984">
      <w:pPr>
        <w:pStyle w:val="Subproceso"/>
        <w:ind w:firstLine="360"/>
      </w:pPr>
      <w:r>
        <w:t>Activos de Sociedades:</w:t>
      </w:r>
    </w:p>
    <w:p w14:paraId="16B5FBC3" w14:textId="2C8D8929" w:rsidR="001A2984" w:rsidRDefault="001A2984" w:rsidP="001A2984">
      <w:pPr>
        <w:ind w:left="708"/>
        <w:rPr>
          <w:szCs w:val="20"/>
        </w:rPr>
      </w:pPr>
      <w:r w:rsidRPr="003C2AA1">
        <w:rPr>
          <w:szCs w:val="20"/>
          <w:u w:val="single"/>
        </w:rPr>
        <w:t>Documentación</w:t>
      </w:r>
      <w:r w:rsidRPr="00F60334">
        <w:rPr>
          <w:b/>
          <w:szCs w:val="20"/>
          <w:u w:val="single"/>
        </w:rPr>
        <w:t>:</w:t>
      </w:r>
      <w:r>
        <w:rPr>
          <w:szCs w:val="20"/>
        </w:rPr>
        <w:t xml:space="preserve"> Se depositará en la </w:t>
      </w:r>
      <w:r w:rsidRPr="005A6D22">
        <w:rPr>
          <w:b/>
          <w:szCs w:val="20"/>
        </w:rPr>
        <w:t>pasarela de Finanzas</w:t>
      </w:r>
      <w:r>
        <w:rPr>
          <w:szCs w:val="20"/>
        </w:rPr>
        <w:t>, de manera diaria,</w:t>
      </w:r>
      <w:r w:rsidRPr="000061AB">
        <w:rPr>
          <w:bCs/>
          <w:szCs w:val="20"/>
        </w:rPr>
        <w:t xml:space="preserve"> </w:t>
      </w:r>
      <w:r>
        <w:rPr>
          <w:szCs w:val="20"/>
        </w:rPr>
        <w:t>la siguiente información:</w:t>
      </w:r>
    </w:p>
    <w:p w14:paraId="5E883697" w14:textId="77777777" w:rsidR="001A2984" w:rsidRPr="00F60334" w:rsidRDefault="001A2984" w:rsidP="001A2984">
      <w:pPr>
        <w:pStyle w:val="Prrafodelista"/>
        <w:numPr>
          <w:ilvl w:val="0"/>
          <w:numId w:val="5"/>
        </w:numPr>
        <w:ind w:left="1777"/>
      </w:pPr>
      <w:r w:rsidRPr="00F60334">
        <w:t>El fichero de facturación para SAP con todas las facturas enviadas</w:t>
      </w:r>
    </w:p>
    <w:p w14:paraId="77524A0F" w14:textId="39900197" w:rsidR="001A2984" w:rsidRPr="0089164D" w:rsidRDefault="001A2984" w:rsidP="001513A9">
      <w:pPr>
        <w:pStyle w:val="Prrafodelista"/>
        <w:numPr>
          <w:ilvl w:val="0"/>
          <w:numId w:val="5"/>
        </w:numPr>
        <w:ind w:left="1777"/>
      </w:pPr>
      <w:r>
        <w:t xml:space="preserve">Las </w:t>
      </w:r>
      <w:r w:rsidRPr="00F60334">
        <w:t>facturas</w:t>
      </w:r>
      <w:r w:rsidR="00E446F6">
        <w:t xml:space="preserve">, </w:t>
      </w:r>
      <w:r>
        <w:t xml:space="preserve">suministros </w:t>
      </w:r>
      <w:r w:rsidR="00E446F6">
        <w:t xml:space="preserve">y </w:t>
      </w:r>
      <w:r>
        <w:t>gastos de C</w:t>
      </w:r>
      <w:r w:rsidRPr="00AA2C51">
        <w:t>CPP</w:t>
      </w:r>
      <w:r w:rsidR="00E446F6">
        <w:t>.</w:t>
      </w:r>
      <w:r w:rsidRPr="0089164D">
        <w:t xml:space="preserve"> </w:t>
      </w:r>
    </w:p>
    <w:p w14:paraId="2AF008C7" w14:textId="0A710E4A" w:rsidR="001A2984" w:rsidRDefault="001A2984" w:rsidP="001A2984">
      <w:pPr>
        <w:ind w:left="708"/>
        <w:rPr>
          <w:szCs w:val="20"/>
        </w:rPr>
      </w:pPr>
      <w:r w:rsidRPr="003C2AA1">
        <w:rPr>
          <w:szCs w:val="20"/>
          <w:u w:val="single"/>
        </w:rPr>
        <w:t>Documentación</w:t>
      </w:r>
      <w:r>
        <w:rPr>
          <w:szCs w:val="20"/>
          <w:u w:val="single"/>
        </w:rPr>
        <w:t>:</w:t>
      </w:r>
      <w:r>
        <w:rPr>
          <w:szCs w:val="20"/>
        </w:rPr>
        <w:t xml:space="preserve"> Se depositará en la </w:t>
      </w:r>
      <w:r w:rsidRPr="005A6D22">
        <w:rPr>
          <w:b/>
          <w:szCs w:val="20"/>
        </w:rPr>
        <w:t>pasarela</w:t>
      </w:r>
      <w:r>
        <w:rPr>
          <w:b/>
          <w:szCs w:val="20"/>
        </w:rPr>
        <w:t xml:space="preserve"> de</w:t>
      </w:r>
      <w:r w:rsidRPr="005A6D22">
        <w:rPr>
          <w:b/>
          <w:szCs w:val="20"/>
        </w:rPr>
        <w:t xml:space="preserve"> CIPS</w:t>
      </w:r>
      <w:r>
        <w:rPr>
          <w:szCs w:val="20"/>
        </w:rPr>
        <w:t>, de manera diaria</w:t>
      </w:r>
      <w:r>
        <w:rPr>
          <w:bCs/>
          <w:i/>
          <w:szCs w:val="20"/>
        </w:rPr>
        <w:t>,</w:t>
      </w:r>
      <w:r w:rsidRPr="000061AB">
        <w:rPr>
          <w:bCs/>
          <w:szCs w:val="20"/>
        </w:rPr>
        <w:t xml:space="preserve"> </w:t>
      </w:r>
      <w:r>
        <w:rPr>
          <w:szCs w:val="20"/>
        </w:rPr>
        <w:t>la siguiente información:</w:t>
      </w:r>
    </w:p>
    <w:p w14:paraId="780B312A" w14:textId="41D32AC2" w:rsidR="00D21E4D" w:rsidRPr="00AA2C51" w:rsidRDefault="00E446F6" w:rsidP="00E446F6">
      <w:pPr>
        <w:pStyle w:val="Prrafodelista"/>
        <w:numPr>
          <w:ilvl w:val="0"/>
          <w:numId w:val="5"/>
        </w:numPr>
        <w:ind w:left="1777"/>
      </w:pPr>
      <w:r>
        <w:t xml:space="preserve">Las </w:t>
      </w:r>
      <w:r w:rsidRPr="00F60334">
        <w:t>facturas</w:t>
      </w:r>
      <w:r>
        <w:t>, suministros y gastos de C</w:t>
      </w:r>
      <w:r w:rsidRPr="00AA2C51">
        <w:t>CPP</w:t>
      </w:r>
    </w:p>
    <w:sectPr w:rsidR="00D21E4D" w:rsidRPr="00AA2C51" w:rsidSect="00106604">
      <w:headerReference w:type="even" r:id="rId26"/>
      <w:headerReference w:type="default" r:id="rId27"/>
      <w:footerReference w:type="default" r:id="rId28"/>
      <w:headerReference w:type="first" r:id="rId29"/>
      <w:footerReference w:type="first" r:id="rId30"/>
      <w:pgSz w:w="11906" w:h="16838" w:code="9"/>
      <w:pgMar w:top="1417" w:right="991" w:bottom="1417" w:left="1701" w:header="851" w:footer="851"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Beatriz Huerta Royuela" w:date="2020-10-21T13:07:00Z" w:initials="BHR">
    <w:p w14:paraId="7162A080" w14:textId="7413B783" w:rsidR="00070F62" w:rsidRDefault="00070F62">
      <w:pPr>
        <w:pStyle w:val="Textocomentario"/>
      </w:pPr>
      <w:r>
        <w:rPr>
          <w:rStyle w:val="Refdecomentario"/>
        </w:rPr>
        <w:annotationRef/>
      </w:r>
      <w:r>
        <w:t>Coordinación con EGI la puesta en marcha de este modelo</w:t>
      </w:r>
    </w:p>
  </w:comment>
  <w:comment w:id="28" w:author="Beatriz Huerta Royuela" w:date="2021-02-03T15:18:00Z" w:initials="BHR">
    <w:p w14:paraId="0F2C1E39" w14:textId="5AD6A3B1" w:rsidR="001C0C44" w:rsidRDefault="001C0C44">
      <w:pPr>
        <w:pStyle w:val="Textocomentario"/>
      </w:pPr>
      <w:r>
        <w:rPr>
          <w:rStyle w:val="Refdecomentario"/>
        </w:rPr>
        <w:annotationRef/>
      </w:r>
      <w:r>
        <w:t>Ya no es necesario eliminar los documentos al recibirlos en HRE porque existirán carpetas datadas</w:t>
      </w:r>
    </w:p>
  </w:comment>
  <w:comment w:id="36" w:author="Beatriz Huerta Royuela" w:date="2020-12-01T19:23:00Z" w:initials="BHR">
    <w:p w14:paraId="611E592D" w14:textId="30F666C0" w:rsidR="004C6B80" w:rsidRDefault="004C6B80">
      <w:pPr>
        <w:pStyle w:val="Textocomentario"/>
      </w:pPr>
      <w:r>
        <w:rPr>
          <w:rStyle w:val="Refdecomentario"/>
        </w:rPr>
        <w:annotationRef/>
      </w:r>
      <w:r>
        <w:t>HRE propone que se entregue junto con los justificantes de pago, un fichero de control de documentos enviados. Pendiente análisis interno por parte de Qipro</w:t>
      </w:r>
    </w:p>
  </w:comment>
  <w:comment w:id="37" w:author="Beatriz Huerta Royuela" w:date="2021-01-12T09:55:00Z" w:initials="BHR">
    <w:p w14:paraId="48C3D110" w14:textId="23D9BCCA" w:rsidR="00343ECE" w:rsidRDefault="00343ECE">
      <w:pPr>
        <w:pStyle w:val="Textocomentario"/>
      </w:pPr>
      <w:r>
        <w:rPr>
          <w:rStyle w:val="Refdecomentario"/>
        </w:rPr>
        <w:annotationRef/>
      </w:r>
      <w:proofErr w:type="spellStart"/>
      <w:r>
        <w:t>Qipro</w:t>
      </w:r>
      <w:proofErr w:type="spellEnd"/>
      <w:r>
        <w:t xml:space="preserve"> </w:t>
      </w:r>
      <w:r>
        <w:rPr>
          <w:rFonts w:eastAsia="Times New Roman"/>
        </w:rPr>
        <w:t xml:space="preserve">traslada que no va a </w:t>
      </w:r>
      <w:r w:rsidR="00D512B3">
        <w:rPr>
          <w:rFonts w:eastAsia="Times New Roman"/>
        </w:rPr>
        <w:t>generar</w:t>
      </w:r>
      <w:r>
        <w:rPr>
          <w:rFonts w:eastAsia="Times New Roman"/>
        </w:rPr>
        <w:t xml:space="preserve"> el fichero </w:t>
      </w:r>
      <w:proofErr w:type="spellStart"/>
      <w:r>
        <w:rPr>
          <w:rFonts w:eastAsia="Times New Roman"/>
        </w:rPr>
        <w:t>excel</w:t>
      </w:r>
      <w:proofErr w:type="spellEnd"/>
      <w:r>
        <w:rPr>
          <w:rFonts w:eastAsia="Times New Roman"/>
        </w:rPr>
        <w:t> con los justificantes de pago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62A080" w15:done="0"/>
  <w15:commentEx w15:paraId="0F2C1E39" w15:done="0"/>
  <w15:commentEx w15:paraId="611E592D" w15:done="0"/>
  <w15:commentEx w15:paraId="48C3D110" w15:paraIdParent="611E59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62A080" w16cid:durableId="233AB111"/>
  <w16cid:commentId w16cid:paraId="0F2C1E39" w16cid:durableId="23C53D41"/>
  <w16cid:commentId w16cid:paraId="611E592D" w16cid:durableId="237116B5"/>
  <w16cid:commentId w16cid:paraId="48C3D110" w16cid:durableId="23A7F0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98AD9" w14:textId="77777777" w:rsidR="00D82440" w:rsidRDefault="00D82440">
      <w:pPr>
        <w:spacing w:after="0"/>
      </w:pPr>
      <w:r>
        <w:separator/>
      </w:r>
    </w:p>
  </w:endnote>
  <w:endnote w:type="continuationSeparator" w:id="0">
    <w:p w14:paraId="6A6BA0E4" w14:textId="77777777" w:rsidR="00D82440" w:rsidRDefault="00D824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__ _____">
    <w:altName w:val="Yu Gothic"/>
    <w:panose1 w:val="00000000000000000000"/>
    <w:charset w:val="80"/>
    <w:family w:val="script"/>
    <w:notTrueType/>
    <w:pitch w:val="default"/>
    <w:sig w:usb0="00000000" w:usb1="08070708" w:usb2="1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039" w:type="dxa"/>
      <w:tblBorders>
        <w:top w:val="single" w:sz="2" w:space="0" w:color="808080" w:themeColor="background1" w:themeShade="80"/>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843"/>
      <w:gridCol w:w="5670"/>
      <w:gridCol w:w="1526"/>
    </w:tblGrid>
    <w:tr w:rsidR="00BA26EA" w:rsidRPr="00260551" w14:paraId="458209E2" w14:textId="77777777" w:rsidTr="004919B2">
      <w:trPr>
        <w:cantSplit/>
      </w:trPr>
      <w:tc>
        <w:tcPr>
          <w:tcW w:w="1843" w:type="dxa"/>
        </w:tcPr>
        <w:p w14:paraId="728E1493" w14:textId="77777777" w:rsidR="00BA26EA" w:rsidRPr="00260551" w:rsidRDefault="00E64CD2" w:rsidP="004118D1">
          <w:pPr>
            <w:rPr>
              <w:rFonts w:eastAsia="__ _____"/>
              <w:sz w:val="18"/>
              <w:lang w:val="es-ES_tradnl"/>
            </w:rPr>
          </w:pPr>
        </w:p>
      </w:tc>
      <w:tc>
        <w:tcPr>
          <w:tcW w:w="5670" w:type="dxa"/>
        </w:tcPr>
        <w:p w14:paraId="4FB8501A" w14:textId="5573DE27" w:rsidR="00BA26EA" w:rsidRPr="00260551" w:rsidRDefault="00AA2B5E" w:rsidP="004919B2">
          <w:pPr>
            <w:jc w:val="center"/>
            <w:rPr>
              <w:rFonts w:eastAsia="__ _____"/>
              <w:sz w:val="18"/>
              <w:lang w:val="es-ES_tradnl"/>
            </w:rPr>
          </w:pPr>
          <w:r>
            <w:rPr>
              <w:rFonts w:eastAsia="__ _____"/>
              <w:sz w:val="18"/>
              <w:lang w:val="es-ES_tradnl"/>
            </w:rPr>
            <w:t xml:space="preserve">Documento </w:t>
          </w:r>
          <w:r w:rsidR="004A5A96">
            <w:rPr>
              <w:rFonts w:eastAsia="__ _____"/>
              <w:sz w:val="18"/>
              <w:lang w:val="es-ES_tradnl"/>
            </w:rPr>
            <w:t xml:space="preserve">Propiedad </w:t>
          </w:r>
          <w:r>
            <w:rPr>
              <w:rFonts w:eastAsia="__ _____"/>
              <w:sz w:val="18"/>
              <w:lang w:val="es-ES_tradnl"/>
            </w:rPr>
            <w:t>Haya Real Estate</w:t>
          </w:r>
        </w:p>
      </w:tc>
      <w:tc>
        <w:tcPr>
          <w:tcW w:w="1526" w:type="dxa"/>
        </w:tcPr>
        <w:p w14:paraId="6CE5C34B" w14:textId="77777777" w:rsidR="00BA26EA" w:rsidRPr="00260551" w:rsidRDefault="00AA2B5E" w:rsidP="004919B2">
          <w:pPr>
            <w:jc w:val="center"/>
            <w:rPr>
              <w:rFonts w:eastAsia="__ _____"/>
              <w:sz w:val="18"/>
              <w:lang w:val="es-ES_tradnl"/>
            </w:rPr>
          </w:pPr>
          <w:r w:rsidRPr="00260551">
            <w:rPr>
              <w:sz w:val="18"/>
            </w:rPr>
            <w:fldChar w:fldCharType="begin"/>
          </w:r>
          <w:r w:rsidRPr="00260551">
            <w:rPr>
              <w:sz w:val="18"/>
            </w:rPr>
            <w:instrText>PAGE  \* Arabic  \* MERGEFORMAT</w:instrText>
          </w:r>
          <w:r w:rsidRPr="00260551">
            <w:rPr>
              <w:sz w:val="18"/>
            </w:rPr>
            <w:fldChar w:fldCharType="separate"/>
          </w:r>
          <w:r>
            <w:rPr>
              <w:noProof/>
              <w:sz w:val="18"/>
            </w:rPr>
            <w:t>15</w:t>
          </w:r>
          <w:r w:rsidRPr="00260551">
            <w:rPr>
              <w:sz w:val="18"/>
            </w:rPr>
            <w:fldChar w:fldCharType="end"/>
          </w:r>
          <w:r w:rsidRPr="00260551">
            <w:rPr>
              <w:sz w:val="18"/>
            </w:rPr>
            <w:t xml:space="preserve"> de </w:t>
          </w:r>
          <w:r w:rsidRPr="00260551">
            <w:rPr>
              <w:sz w:val="18"/>
            </w:rPr>
            <w:fldChar w:fldCharType="begin"/>
          </w:r>
          <w:r w:rsidRPr="00260551">
            <w:rPr>
              <w:sz w:val="18"/>
            </w:rPr>
            <w:instrText xml:space="preserve"> NUMPAGES   \* MERGEFORMAT </w:instrText>
          </w:r>
          <w:r w:rsidRPr="00260551">
            <w:rPr>
              <w:sz w:val="18"/>
            </w:rPr>
            <w:fldChar w:fldCharType="separate"/>
          </w:r>
          <w:r>
            <w:rPr>
              <w:noProof/>
              <w:sz w:val="18"/>
            </w:rPr>
            <w:t>15</w:t>
          </w:r>
          <w:r w:rsidRPr="00260551">
            <w:rPr>
              <w:noProof/>
              <w:sz w:val="18"/>
            </w:rPr>
            <w:fldChar w:fldCharType="end"/>
          </w:r>
        </w:p>
      </w:tc>
    </w:tr>
  </w:tbl>
  <w:p w14:paraId="28C203D6" w14:textId="77777777" w:rsidR="00BA26EA" w:rsidRPr="00A53D6D" w:rsidRDefault="00E64CD2" w:rsidP="003878C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299FD" w14:textId="77777777" w:rsidR="00BA26EA" w:rsidRPr="00D962EE" w:rsidRDefault="00AA2B5E" w:rsidP="0019592D">
    <w:pPr>
      <w:pStyle w:val="Piedepgina"/>
      <w:spacing w:after="120"/>
      <w:rPr>
        <w:rFonts w:asciiTheme="majorHAnsi" w:hAnsiTheme="majorHAnsi"/>
        <w:color w:val="7F7F7F" w:themeColor="text1" w:themeTint="80"/>
        <w:sz w:val="16"/>
      </w:rPr>
    </w:pPr>
    <w:r w:rsidRPr="00D962EE">
      <w:rPr>
        <w:rFonts w:asciiTheme="majorHAnsi" w:hAnsiTheme="majorHAnsi"/>
        <w:color w:val="7F7F7F" w:themeColor="text1" w:themeTint="80"/>
        <w:sz w:val="16"/>
      </w:rPr>
      <w:t>@Haya Real Estate. No se permite la distribución o copia total o parcial de este documento por cualquier medio, ni el uso o comunicación de su contenido, ni tampoco su traducción, microfilmación, almacenamiento o conversión a cualquier tipo de soporte, salvo autorización por escrito de la Dirección de Organización de Haya Real Estate. La información contenida en el presente documento es CONFIDENCIAL, siendo para el uso exclusivo del destinatario arriba mencionado. Si usted lee este mensaje y no es el destinatario señalado, el empleado o el agente responsable de entregar el mensaje al destinatario o ha recibido esta comunicación por error, le informamos que está totalmente prohibida cualquier divulgación, distribución o reproducción de esta comunicación y le rogamos que lo notifique inmediatamente y nos devuelva el mensaje original a la dirección mencionada.</w:t>
    </w:r>
  </w:p>
  <w:tbl>
    <w:tblPr>
      <w:tblStyle w:val="Tablaconcuadrcula"/>
      <w:tblW w:w="0" w:type="auto"/>
      <w:jc w:val="cente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none" w:sz="0" w:space="0" w:color="auto"/>
        <w:insideV w:val="none" w:sz="0" w:space="0" w:color="auto"/>
      </w:tblBorders>
      <w:tblLook w:val="04A0" w:firstRow="1" w:lastRow="0" w:firstColumn="1" w:lastColumn="0" w:noHBand="0" w:noVBand="1"/>
    </w:tblPr>
    <w:tblGrid>
      <w:gridCol w:w="9060"/>
    </w:tblGrid>
    <w:tr w:rsidR="00BA26EA" w:rsidRPr="00D962EE" w14:paraId="1DA1C565" w14:textId="77777777" w:rsidTr="00D962EE">
      <w:trPr>
        <w:trHeight w:val="275"/>
        <w:jc w:val="center"/>
      </w:trPr>
      <w:tc>
        <w:tcPr>
          <w:tcW w:w="9060" w:type="dxa"/>
          <w:vAlign w:val="center"/>
        </w:tcPr>
        <w:p w14:paraId="1A0A711A" w14:textId="77777777" w:rsidR="00BA26EA" w:rsidRPr="00D962EE" w:rsidRDefault="00AA2B5E" w:rsidP="0019592D">
          <w:pPr>
            <w:pStyle w:val="Sangradetextonormal"/>
            <w:spacing w:before="60" w:after="60"/>
            <w:ind w:left="284"/>
            <w:jc w:val="center"/>
            <w:rPr>
              <w:rFonts w:asciiTheme="majorHAnsi" w:hAnsiTheme="majorHAnsi"/>
              <w:color w:val="7F7F7F" w:themeColor="text1" w:themeTint="80"/>
              <w:sz w:val="16"/>
            </w:rPr>
          </w:pPr>
          <w:r w:rsidRPr="00D962EE">
            <w:rPr>
              <w:rFonts w:asciiTheme="majorHAnsi" w:hAnsiTheme="majorHAnsi"/>
              <w:color w:val="7F7F7F" w:themeColor="text1" w:themeTint="80"/>
              <w:sz w:val="16"/>
            </w:rPr>
            <w:t>Este documento no tiene garantía de estar en vigor. Consulte el fichero emplazado en la red corporativa</w:t>
          </w:r>
        </w:p>
      </w:tc>
    </w:tr>
  </w:tbl>
  <w:p w14:paraId="621E6A16" w14:textId="77777777" w:rsidR="00BA26EA" w:rsidRDefault="00E64CD2" w:rsidP="0019592D">
    <w:pPr>
      <w:pStyle w:val="Sangradetextonormal"/>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8B1A8" w14:textId="77777777" w:rsidR="00D82440" w:rsidRDefault="00D82440">
      <w:pPr>
        <w:spacing w:after="0"/>
      </w:pPr>
      <w:r>
        <w:separator/>
      </w:r>
    </w:p>
  </w:footnote>
  <w:footnote w:type="continuationSeparator" w:id="0">
    <w:p w14:paraId="683F2CCA" w14:textId="77777777" w:rsidR="00D82440" w:rsidRDefault="00D8244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FAF7A" w14:textId="77777777" w:rsidR="002225AF" w:rsidRDefault="00E64CD2">
    <w:pPr>
      <w:pStyle w:val="Encabezado"/>
    </w:pPr>
    <w:r>
      <w:rPr>
        <w:noProof/>
      </w:rPr>
      <w:pict w14:anchorId="0E700F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29657" o:spid="_x0000_s2050" type="#_x0000_t136" style="position:absolute;left:0;text-align:left;margin-left:0;margin-top:0;width:436pt;height:163.5pt;rotation:315;z-index:-251654144;mso-position-horizontal:center;mso-position-horizontal-relative:margin;mso-position-vertical:center;mso-position-vertical-relative:margin" o:allowincell="f" fillcolor="silver" stroked="f">
          <v:fill opacity=".5"/>
          <v:textpath style="font-family:&quot;Calibri Light&quot;;font-size:1pt" string="BORRADO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A276C" w14:textId="77777777" w:rsidR="007C0C21" w:rsidRPr="008C4DDC" w:rsidRDefault="00AA2B5E" w:rsidP="007C0C21">
    <w:pPr>
      <w:pStyle w:val="Sombreadodelencabezado"/>
      <w:pBdr>
        <w:top w:val="none" w:sz="0" w:space="0" w:color="auto"/>
        <w:left w:val="none" w:sz="0" w:space="0" w:color="auto"/>
        <w:bottom w:val="none" w:sz="0" w:space="0" w:color="auto"/>
        <w:right w:val="none" w:sz="0" w:space="0" w:color="auto"/>
      </w:pBdr>
      <w:shd w:val="clear" w:color="auto" w:fill="auto"/>
      <w:tabs>
        <w:tab w:val="left" w:pos="7596"/>
      </w:tabs>
      <w:rPr>
        <w:rFonts w:ascii="Verdana" w:hAnsi="Verdana"/>
        <w:caps w:val="0"/>
        <w:color w:val="0070C0"/>
        <w:sz w:val="26"/>
        <w:szCs w:val="26"/>
        <w:lang w:val="es-ES"/>
      </w:rPr>
    </w:pPr>
    <w:r>
      <w:rPr>
        <w:rFonts w:ascii="Times New Roman" w:hAnsi="Times New Roman"/>
        <w:noProof/>
        <w:sz w:val="26"/>
        <w:szCs w:val="26"/>
        <w:lang w:val="es-ES" w:eastAsia="es-ES"/>
      </w:rPr>
      <w:drawing>
        <wp:anchor distT="0" distB="0" distL="114300" distR="114300" simplePos="0" relativeHeight="251665408" behindDoc="1" locked="0" layoutInCell="1" allowOverlap="1" wp14:anchorId="7C09A544" wp14:editId="19161D0A">
          <wp:simplePos x="0" y="0"/>
          <wp:positionH relativeFrom="margin">
            <wp:posOffset>5486400</wp:posOffset>
          </wp:positionH>
          <wp:positionV relativeFrom="paragraph">
            <wp:posOffset>-385169</wp:posOffset>
          </wp:positionV>
          <wp:extent cx="519430" cy="875665"/>
          <wp:effectExtent l="0" t="0" r="0" b="635"/>
          <wp:wrapTight wrapText="bothSides">
            <wp:wrapPolygon edited="0">
              <wp:start x="0" y="0"/>
              <wp:lineTo x="0" y="21146"/>
              <wp:lineTo x="20597" y="21146"/>
              <wp:lineTo x="20597"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ay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9430" cy="875665"/>
                  </a:xfrm>
                  <a:prstGeom prst="rect">
                    <a:avLst/>
                  </a:prstGeom>
                </pic:spPr>
              </pic:pic>
            </a:graphicData>
          </a:graphic>
          <wp14:sizeRelH relativeFrom="margin">
            <wp14:pctWidth>0</wp14:pctWidth>
          </wp14:sizeRelH>
          <wp14:sizeRelV relativeFrom="margin">
            <wp14:pctHeight>0</wp14:pctHeight>
          </wp14:sizeRelV>
        </wp:anchor>
      </w:drawing>
    </w:r>
    <w:sdt>
      <w:sdtPr>
        <w:rPr>
          <w:rFonts w:ascii="Verdana" w:hAnsi="Verdana"/>
          <w:caps w:val="0"/>
          <w:color w:val="0070C0"/>
          <w:sz w:val="24"/>
          <w:lang w:val="es-ES"/>
        </w:rPr>
        <w:alias w:val="Título"/>
        <w:tag w:val=""/>
        <w:id w:val="465395657"/>
        <w:showingPlcHdr/>
        <w:dataBinding w:prefixMappings="xmlns:ns0='http://purl.org/dc/elements/1.1/' xmlns:ns1='http://schemas.openxmlformats.org/package/2006/metadata/core-properties' " w:xpath="/ns1:coreProperties[1]/ns0:title[1]" w:storeItemID="{6C3C8BC8-F283-45AE-878A-BAB7291924A1}"/>
        <w:text w:multiLine="1"/>
      </w:sdtPr>
      <w:sdtEndPr/>
      <w:sdtContent>
        <w:r>
          <w:rPr>
            <w:rFonts w:ascii="Verdana" w:hAnsi="Verdana"/>
            <w:caps w:val="0"/>
            <w:color w:val="0070C0"/>
            <w:sz w:val="24"/>
            <w:lang w:val="es-ES"/>
          </w:rPr>
          <w:t xml:space="preserve">     </w:t>
        </w:r>
      </w:sdtContent>
    </w:sdt>
  </w:p>
  <w:p w14:paraId="4B9DC16E" w14:textId="77777777" w:rsidR="004A5A96" w:rsidRDefault="004A5A96" w:rsidP="004A5A96">
    <w:pPr>
      <w:rPr>
        <w:rFonts w:ascii="Verdana" w:hAnsi="Verdana"/>
        <w:caps/>
        <w:color w:val="0070C0"/>
        <w:sz w:val="24"/>
      </w:rPr>
    </w:pPr>
    <w:r>
      <w:rPr>
        <w:rFonts w:ascii="Verdana" w:hAnsi="Verdana"/>
        <w:caps/>
        <w:color w:val="0070C0"/>
        <w:sz w:val="24"/>
      </w:rPr>
      <w:t>Protocolo Envío Documentación de pagos</w:t>
    </w:r>
  </w:p>
  <w:p w14:paraId="4CAEE260" w14:textId="2F28CF19" w:rsidR="00BA26EA" w:rsidRPr="004A5A96" w:rsidRDefault="00E64CD2" w:rsidP="004A5A96">
    <w:pPr>
      <w:rPr>
        <w:rFonts w:asciiTheme="majorHAnsi" w:hAnsiTheme="majorHAnsi" w:cstheme="majorHAnsi"/>
        <w:b/>
        <w:color w:val="0A94D6"/>
        <w:sz w:val="48"/>
        <w:szCs w:val="48"/>
      </w:rPr>
    </w:pPr>
    <w:r>
      <w:rPr>
        <w:rFonts w:asciiTheme="majorHAnsi" w:hAnsiTheme="majorHAnsi"/>
        <w:caps/>
        <w:noProof/>
        <w:color w:val="FFFFFF" w:themeColor="background1"/>
        <w:sz w:val="40"/>
        <w:lang w:val="en-US"/>
      </w:rPr>
      <w:pict w14:anchorId="0064BB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29658" o:spid="_x0000_s2051" type="#_x0000_t136" style="position:absolute;left:0;text-align:left;margin-left:0;margin-top:0;width:436pt;height:163.5pt;rotation:315;z-index:-251653120;mso-position-horizontal:center;mso-position-horizontal-relative:margin;mso-position-vertical:center;mso-position-vertical-relative:margin" o:allowincell="f" fillcolor="silver" stroked="f">
          <v:fill opacity=".5"/>
          <v:textpath style="font-family:&quot;Calibri Light&quot;;font-size:1pt" string="BORRADOR"/>
          <w10:wrap anchorx="margin" anchory="margin"/>
        </v:shape>
      </w:pict>
    </w:r>
    <w:r w:rsidR="00AA2B5E" w:rsidRPr="00E02E90">
      <w:rPr>
        <w:noProof/>
        <w:lang w:eastAsia="es-ES"/>
      </w:rPr>
      <mc:AlternateContent>
        <mc:Choice Requires="wps">
          <w:drawing>
            <wp:anchor distT="0" distB="0" distL="114300" distR="114300" simplePos="0" relativeHeight="251659264" behindDoc="0" locked="0" layoutInCell="1" allowOverlap="1" wp14:anchorId="337A50E1" wp14:editId="767D9BBB">
              <wp:simplePos x="0" y="0"/>
              <wp:positionH relativeFrom="column">
                <wp:posOffset>-757555</wp:posOffset>
              </wp:positionH>
              <wp:positionV relativeFrom="paragraph">
                <wp:posOffset>179705</wp:posOffset>
              </wp:positionV>
              <wp:extent cx="179705" cy="8404225"/>
              <wp:effectExtent l="0" t="0" r="0" b="0"/>
              <wp:wrapThrough wrapText="bothSides">
                <wp:wrapPolygon edited="0">
                  <wp:start x="0" y="0"/>
                  <wp:lineTo x="0" y="21543"/>
                  <wp:lineTo x="18318" y="21543"/>
                  <wp:lineTo x="18318" y="0"/>
                  <wp:lineTo x="0" y="0"/>
                </wp:wrapPolygon>
              </wp:wrapThrough>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8404225"/>
                      </a:xfrm>
                      <a:prstGeom prst="rect">
                        <a:avLst/>
                      </a:prstGeom>
                      <a:solidFill>
                        <a:srgbClr val="FFFFFF"/>
                      </a:solidFill>
                      <a:ln w="9525">
                        <a:noFill/>
                        <a:miter lim="800000"/>
                        <a:headEnd/>
                        <a:tailEnd/>
                      </a:ln>
                    </wps:spPr>
                    <wps:txbx>
                      <w:txbxContent>
                        <w:p w14:paraId="5C308578" w14:textId="77777777" w:rsidR="00BA26EA" w:rsidRPr="00F8438E" w:rsidRDefault="00AA2B5E" w:rsidP="00614709">
                          <w:pPr>
                            <w:jc w:val="center"/>
                            <w:rPr>
                              <w:sz w:val="18"/>
                            </w:rPr>
                          </w:pPr>
                          <w:r w:rsidRPr="00F8438E">
                            <w:rPr>
                              <w:sz w:val="18"/>
                            </w:rPr>
                            <w:t xml:space="preserve">Haya Real Estate, S.L.U </w:t>
                          </w:r>
                          <w:r w:rsidRPr="00225697">
                            <w:rPr>
                              <w:sz w:val="18"/>
                            </w:rPr>
                            <w:t>Calle Medina de Pomar, 27</w:t>
                          </w:r>
                          <w:r>
                            <w:rPr>
                              <w:sz w:val="18"/>
                            </w:rPr>
                            <w:t xml:space="preserve">, </w:t>
                          </w:r>
                          <w:r w:rsidRPr="00225697">
                            <w:rPr>
                              <w:sz w:val="18"/>
                            </w:rPr>
                            <w:t>28042 Madrid</w:t>
                          </w:r>
                        </w:p>
                        <w:p w14:paraId="4C7D289B" w14:textId="77777777" w:rsidR="00BA26EA" w:rsidRPr="00F8438E" w:rsidRDefault="00E64CD2" w:rsidP="00614709">
                          <w:pPr>
                            <w:jc w:val="center"/>
                            <w:rPr>
                              <w:sz w:val="18"/>
                            </w:rPr>
                          </w:pPr>
                        </w:p>
                        <w:p w14:paraId="788B9E3E" w14:textId="77777777" w:rsidR="00BA26EA" w:rsidRPr="00683346" w:rsidRDefault="00E64CD2" w:rsidP="00683346">
                          <w:pPr>
                            <w:jc w:val="center"/>
                            <w:rPr>
                              <w:sz w:val="16"/>
                            </w:rPr>
                          </w:pPr>
                        </w:p>
                      </w:txbxContent>
                    </wps:txbx>
                    <wps:bodyPr rot="0" vert="vert270" wrap="square" lIns="0" tIns="0" rIns="0" bIns="0" anchor="b" anchorCtr="0">
                      <a:noAutofit/>
                    </wps:bodyPr>
                  </wps:wsp>
                </a:graphicData>
              </a:graphic>
              <wp14:sizeRelH relativeFrom="page">
                <wp14:pctWidth>0</wp14:pctWidth>
              </wp14:sizeRelH>
              <wp14:sizeRelV relativeFrom="page">
                <wp14:pctHeight>0</wp14:pctHeight>
              </wp14:sizeRelV>
            </wp:anchor>
          </w:drawing>
        </mc:Choice>
        <mc:Fallback>
          <w:pict>
            <v:shapetype w14:anchorId="337A50E1" id="_x0000_t202" coordsize="21600,21600" o:spt="202" path="m,l,21600r21600,l21600,xe">
              <v:stroke joinstyle="miter"/>
              <v:path gradientshapeok="t" o:connecttype="rect"/>
            </v:shapetype>
            <v:shape id="Cuadro de texto 2" o:spid="_x0000_s1026" type="#_x0000_t202" style="position:absolute;left:0;text-align:left;margin-left:-59.65pt;margin-top:14.15pt;width:14.15pt;height:66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" stroked="f">
              <v:textbox style="layout-flow:vertical;mso-layout-flow-alt:bottom-to-top" inset="0,0,0,0">
                <w:txbxContent>
                  <w:p w14:paraId="5C308578" w14:textId="77777777" w:rsidR="00BA26EA" w:rsidRPr="00F8438E" w:rsidRDefault="00AA2B5E" w:rsidP="00614709">
                    <w:pPr>
                      <w:jc w:val="center"/>
                      <w:rPr>
                        <w:sz w:val="18"/>
                      </w:rPr>
                    </w:pPr>
                    <w:r w:rsidRPr="00F8438E">
                      <w:rPr>
                        <w:sz w:val="18"/>
                      </w:rPr>
                      <w:t xml:space="preserve">Haya Real Estate, S.L.U </w:t>
                    </w:r>
                    <w:r w:rsidRPr="00225697">
                      <w:rPr>
                        <w:sz w:val="18"/>
                      </w:rPr>
                      <w:t>Calle Medina de Pomar, 27</w:t>
                    </w:r>
                    <w:r>
                      <w:rPr>
                        <w:sz w:val="18"/>
                      </w:rPr>
                      <w:t xml:space="preserve">, </w:t>
                    </w:r>
                    <w:r w:rsidRPr="00225697">
                      <w:rPr>
                        <w:sz w:val="18"/>
                      </w:rPr>
                      <w:t>28042 Madrid</w:t>
                    </w:r>
                  </w:p>
                  <w:p w14:paraId="4C7D289B" w14:textId="77777777" w:rsidR="00BA26EA" w:rsidRPr="00F8438E" w:rsidRDefault="00E64CD2" w:rsidP="00614709">
                    <w:pPr>
                      <w:jc w:val="center"/>
                      <w:rPr>
                        <w:sz w:val="18"/>
                      </w:rPr>
                    </w:pPr>
                  </w:p>
                  <w:p w14:paraId="788B9E3E" w14:textId="77777777" w:rsidR="00BA26EA" w:rsidRPr="00683346" w:rsidRDefault="00E64CD2" w:rsidP="00683346">
                    <w:pPr>
                      <w:jc w:val="center"/>
                      <w:rPr>
                        <w:sz w:val="16"/>
                      </w:rPr>
                    </w:pPr>
                  </w:p>
                </w:txbxContent>
              </v:textbox>
              <w10:wrap type="through"/>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F210A" w14:textId="77777777" w:rsidR="00B31065" w:rsidRPr="008C4DDC" w:rsidRDefault="00AA2B5E" w:rsidP="00B31065">
    <w:pPr>
      <w:pStyle w:val="Sombreadodelencabezado"/>
      <w:pBdr>
        <w:top w:val="none" w:sz="0" w:space="0" w:color="auto"/>
        <w:left w:val="none" w:sz="0" w:space="0" w:color="auto"/>
        <w:bottom w:val="none" w:sz="0" w:space="0" w:color="auto"/>
        <w:right w:val="none" w:sz="0" w:space="0" w:color="auto"/>
      </w:pBdr>
      <w:shd w:val="clear" w:color="auto" w:fill="auto"/>
      <w:tabs>
        <w:tab w:val="left" w:pos="7596"/>
      </w:tabs>
      <w:rPr>
        <w:rFonts w:ascii="Verdana" w:hAnsi="Verdana"/>
        <w:caps w:val="0"/>
        <w:color w:val="0070C0"/>
        <w:sz w:val="26"/>
        <w:szCs w:val="26"/>
        <w:lang w:val="es-ES"/>
      </w:rPr>
    </w:pPr>
    <w:r>
      <w:rPr>
        <w:rFonts w:ascii="Times New Roman" w:hAnsi="Times New Roman"/>
        <w:noProof/>
        <w:sz w:val="26"/>
        <w:szCs w:val="26"/>
        <w:lang w:val="es-ES" w:eastAsia="es-ES"/>
      </w:rPr>
      <w:drawing>
        <wp:anchor distT="0" distB="0" distL="114300" distR="114300" simplePos="0" relativeHeight="251664384" behindDoc="1" locked="0" layoutInCell="1" allowOverlap="1" wp14:anchorId="4BCC54E9" wp14:editId="78E251C6">
          <wp:simplePos x="0" y="0"/>
          <wp:positionH relativeFrom="margin">
            <wp:posOffset>5565913</wp:posOffset>
          </wp:positionH>
          <wp:positionV relativeFrom="paragraph">
            <wp:posOffset>-403308</wp:posOffset>
          </wp:positionV>
          <wp:extent cx="519430" cy="875665"/>
          <wp:effectExtent l="0" t="0" r="0" b="635"/>
          <wp:wrapTight wrapText="bothSides">
            <wp:wrapPolygon edited="0">
              <wp:start x="0" y="0"/>
              <wp:lineTo x="0" y="21146"/>
              <wp:lineTo x="20597" y="21146"/>
              <wp:lineTo x="20597"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ay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9430" cy="875665"/>
                  </a:xfrm>
                  <a:prstGeom prst="rect">
                    <a:avLst/>
                  </a:prstGeom>
                </pic:spPr>
              </pic:pic>
            </a:graphicData>
          </a:graphic>
          <wp14:sizeRelH relativeFrom="margin">
            <wp14:pctWidth>0</wp14:pctWidth>
          </wp14:sizeRelH>
          <wp14:sizeRelV relativeFrom="margin">
            <wp14:pctHeight>0</wp14:pctHeight>
          </wp14:sizeRelV>
        </wp:anchor>
      </w:drawing>
    </w:r>
    <w:sdt>
      <w:sdtPr>
        <w:rPr>
          <w:rFonts w:ascii="Verdana" w:hAnsi="Verdana"/>
          <w:caps w:val="0"/>
          <w:color w:val="0070C0"/>
          <w:sz w:val="24"/>
          <w:lang w:val="es-ES"/>
        </w:rPr>
        <w:alias w:val="Título"/>
        <w:tag w:val=""/>
        <w:id w:val="1058513464"/>
        <w:showingPlcHdr/>
        <w:dataBinding w:prefixMappings="xmlns:ns0='http://purl.org/dc/elements/1.1/' xmlns:ns1='http://schemas.openxmlformats.org/package/2006/metadata/core-properties' " w:xpath="/ns1:coreProperties[1]/ns0:title[1]" w:storeItemID="{6C3C8BC8-F283-45AE-878A-BAB7291924A1}"/>
        <w:text w:multiLine="1"/>
      </w:sdtPr>
      <w:sdtEndPr/>
      <w:sdtContent>
        <w:r>
          <w:rPr>
            <w:rFonts w:ascii="Verdana" w:hAnsi="Verdana"/>
            <w:caps w:val="0"/>
            <w:color w:val="0070C0"/>
            <w:sz w:val="24"/>
            <w:lang w:val="es-ES"/>
          </w:rPr>
          <w:t xml:space="preserve">     </w:t>
        </w:r>
      </w:sdtContent>
    </w:sdt>
  </w:p>
  <w:p w14:paraId="25A346F7" w14:textId="435F821C" w:rsidR="00B31065" w:rsidRPr="004A5A96" w:rsidRDefault="004A5A96" w:rsidP="004A5A96">
    <w:pPr>
      <w:rPr>
        <w:rFonts w:asciiTheme="majorHAnsi" w:hAnsiTheme="majorHAnsi" w:cstheme="majorHAnsi"/>
        <w:b/>
        <w:color w:val="0A94D6"/>
        <w:sz w:val="48"/>
        <w:szCs w:val="48"/>
      </w:rPr>
    </w:pPr>
    <w:r>
      <w:rPr>
        <w:rFonts w:ascii="Verdana" w:hAnsi="Verdana"/>
        <w:caps/>
        <w:color w:val="0070C0"/>
        <w:sz w:val="24"/>
      </w:rPr>
      <w:t>Protocolo Envío Documentación de pagos</w:t>
    </w:r>
  </w:p>
  <w:p w14:paraId="03E62C67" w14:textId="77777777" w:rsidR="00BA26EA" w:rsidRPr="00A53D6D" w:rsidRDefault="00E64CD2" w:rsidP="003878CD">
    <w:pPr>
      <w:pStyle w:val="Encabezado"/>
    </w:pPr>
    <w:r>
      <w:rPr>
        <w:noProof/>
      </w:rPr>
      <w:pict w14:anchorId="1D67FE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29656" o:spid="_x0000_s2049" type="#_x0000_t136" style="position:absolute;left:0;text-align:left;margin-left:0;margin-top:0;width:436pt;height:163.5pt;rotation:315;z-index:-251655168;mso-position-horizontal:center;mso-position-horizontal-relative:margin;mso-position-vertical:center;mso-position-vertical-relative:margin" o:allowincell="f" fillcolor="silver" stroked="f">
          <v:fill opacity=".5"/>
          <v:textpath style="font-family:&quot;Calibri Light&quot;;font-size:1pt" string="BORRADOR"/>
          <w10:wrap anchorx="margin" anchory="margin"/>
        </v:shape>
      </w:pict>
    </w:r>
    <w:r w:rsidR="00AA2B5E" w:rsidRPr="00E02E90">
      <w:rPr>
        <w:noProof/>
        <w:szCs w:val="20"/>
        <w:lang w:eastAsia="es-ES"/>
      </w:rPr>
      <mc:AlternateContent>
        <mc:Choice Requires="wps">
          <w:drawing>
            <wp:anchor distT="0" distB="0" distL="114300" distR="114300" simplePos="0" relativeHeight="251660288" behindDoc="0" locked="0" layoutInCell="1" allowOverlap="1" wp14:anchorId="39A24CD3" wp14:editId="226A1EE9">
              <wp:simplePos x="0" y="0"/>
              <wp:positionH relativeFrom="column">
                <wp:posOffset>-757555</wp:posOffset>
              </wp:positionH>
              <wp:positionV relativeFrom="page">
                <wp:posOffset>1240155</wp:posOffset>
              </wp:positionV>
              <wp:extent cx="179705" cy="8594725"/>
              <wp:effectExtent l="0" t="0" r="0" b="0"/>
              <wp:wrapThrough wrapText="bothSides">
                <wp:wrapPolygon edited="0">
                  <wp:start x="0" y="0"/>
                  <wp:lineTo x="0" y="21544"/>
                  <wp:lineTo x="18318" y="21544"/>
                  <wp:lineTo x="18318" y="0"/>
                  <wp:lineTo x="0" y="0"/>
                </wp:wrapPolygon>
              </wp:wrapThrough>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8594725"/>
                      </a:xfrm>
                      <a:prstGeom prst="rect">
                        <a:avLst/>
                      </a:prstGeom>
                      <a:solidFill>
                        <a:srgbClr val="FFFFFF"/>
                      </a:solidFill>
                      <a:ln w="9525">
                        <a:noFill/>
                        <a:miter lim="800000"/>
                        <a:headEnd/>
                        <a:tailEnd/>
                      </a:ln>
                    </wps:spPr>
                    <wps:txbx>
                      <w:txbxContent>
                        <w:p w14:paraId="5BC7C9CC" w14:textId="77777777" w:rsidR="00BA26EA" w:rsidRPr="00F8438E" w:rsidRDefault="00AA2B5E" w:rsidP="00225697">
                          <w:pPr>
                            <w:jc w:val="center"/>
                            <w:rPr>
                              <w:sz w:val="18"/>
                            </w:rPr>
                          </w:pPr>
                          <w:r w:rsidRPr="00F8438E">
                            <w:rPr>
                              <w:sz w:val="18"/>
                            </w:rPr>
                            <w:t xml:space="preserve">Haya Real Estate, S.L.U </w:t>
                          </w:r>
                          <w:r w:rsidRPr="00225697">
                            <w:rPr>
                              <w:sz w:val="18"/>
                            </w:rPr>
                            <w:t>Calle Medina de Pomar, 27</w:t>
                          </w:r>
                          <w:r>
                            <w:rPr>
                              <w:sz w:val="18"/>
                            </w:rPr>
                            <w:t xml:space="preserve">, </w:t>
                          </w:r>
                          <w:r w:rsidRPr="00225697">
                            <w:rPr>
                              <w:sz w:val="18"/>
                            </w:rPr>
                            <w:t>28042 Madrid</w:t>
                          </w:r>
                        </w:p>
                        <w:p w14:paraId="1A957DC4" w14:textId="77777777" w:rsidR="00BA26EA" w:rsidRPr="00F8438E" w:rsidRDefault="00E64CD2" w:rsidP="00F8438E">
                          <w:pPr>
                            <w:jc w:val="center"/>
                            <w:rPr>
                              <w:sz w:val="18"/>
                            </w:rPr>
                          </w:pPr>
                        </w:p>
                      </w:txbxContent>
                    </wps:txbx>
                    <wps:bodyPr rot="0" vert="vert270" wrap="square" lIns="0" tIns="0" rIns="0" bIns="0" anchor="b" anchorCtr="0">
                      <a:noAutofit/>
                    </wps:bodyPr>
                  </wps:wsp>
                </a:graphicData>
              </a:graphic>
              <wp14:sizeRelH relativeFrom="page">
                <wp14:pctWidth>0</wp14:pctWidth>
              </wp14:sizeRelH>
              <wp14:sizeRelV relativeFrom="page">
                <wp14:pctHeight>0</wp14:pctHeight>
              </wp14:sizeRelV>
            </wp:anchor>
          </w:drawing>
        </mc:Choice>
        <mc:Fallback>
          <w:pict>
            <v:shapetype w14:anchorId="39A24CD3" id="_x0000_t202" coordsize="21600,21600" o:spt="202" path="m,l,21600r21600,l21600,xe">
              <v:stroke joinstyle="miter"/>
              <v:path gradientshapeok="t" o:connecttype="rect"/>
            </v:shapetype>
            <v:shape id="_x0000_s1027" type="#_x0000_t202" style="position:absolute;left:0;text-align:left;margin-left:-59.65pt;margin-top:97.65pt;width:14.15pt;height:67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" stroked="f">
              <v:textbox style="layout-flow:vertical;mso-layout-flow-alt:bottom-to-top" inset="0,0,0,0">
                <w:txbxContent>
                  <w:p w14:paraId="5BC7C9CC" w14:textId="77777777" w:rsidR="00BA26EA" w:rsidRPr="00F8438E" w:rsidRDefault="00AA2B5E" w:rsidP="00225697">
                    <w:pPr>
                      <w:jc w:val="center"/>
                      <w:rPr>
                        <w:sz w:val="18"/>
                      </w:rPr>
                    </w:pPr>
                    <w:r w:rsidRPr="00F8438E">
                      <w:rPr>
                        <w:sz w:val="18"/>
                      </w:rPr>
                      <w:t xml:space="preserve">Haya Real Estate, S.L.U </w:t>
                    </w:r>
                    <w:r w:rsidRPr="00225697">
                      <w:rPr>
                        <w:sz w:val="18"/>
                      </w:rPr>
                      <w:t>Calle Medina de Pomar, 27</w:t>
                    </w:r>
                    <w:r>
                      <w:rPr>
                        <w:sz w:val="18"/>
                      </w:rPr>
                      <w:t xml:space="preserve">, </w:t>
                    </w:r>
                    <w:r w:rsidRPr="00225697">
                      <w:rPr>
                        <w:sz w:val="18"/>
                      </w:rPr>
                      <w:t>28042 Madrid</w:t>
                    </w:r>
                  </w:p>
                  <w:p w14:paraId="1A957DC4" w14:textId="77777777" w:rsidR="00BA26EA" w:rsidRPr="00F8438E" w:rsidRDefault="00E64CD2" w:rsidP="00F8438E">
                    <w:pPr>
                      <w:jc w:val="center"/>
                      <w:rPr>
                        <w:sz w:val="18"/>
                      </w:rPr>
                    </w:pPr>
                  </w:p>
                </w:txbxContent>
              </v:textbox>
              <w10:wrap type="through"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375C5"/>
    <w:multiLevelType w:val="hybridMultilevel"/>
    <w:tmpl w:val="A63484FE"/>
    <w:lvl w:ilvl="0" w:tplc="64CA2244">
      <w:start w:val="1"/>
      <w:numFmt w:val="upperLetter"/>
      <w:pStyle w:val="ListaLetra1"/>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1AD7725E"/>
    <w:multiLevelType w:val="hybridMultilevel"/>
    <w:tmpl w:val="81B8DF6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2" w15:restartNumberingAfterBreak="0">
    <w:nsid w:val="21D820BC"/>
    <w:multiLevelType w:val="hybridMultilevel"/>
    <w:tmpl w:val="8856BBD2"/>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32727FE8"/>
    <w:multiLevelType w:val="hybridMultilevel"/>
    <w:tmpl w:val="C00AB9F2"/>
    <w:lvl w:ilvl="0" w:tplc="2B3E5B52">
      <w:start w:val="1"/>
      <w:numFmt w:val="bullet"/>
      <w:pStyle w:val="Titulo1"/>
      <w:lvlText w:val=""/>
      <w:lvlJc w:val="left"/>
      <w:pPr>
        <w:ind w:left="720" w:hanging="360"/>
      </w:pPr>
      <w:rPr>
        <w:rFonts w:ascii="Symbol" w:hAnsi="Symbol" w:hint="default"/>
        <w:b w:val="0"/>
        <w:bCs/>
        <w:i w:val="0"/>
        <w:color w:val="4472C4" w:themeColor="accent1"/>
        <w:sz w:val="28"/>
        <w:szCs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91F15A1"/>
    <w:multiLevelType w:val="multilevel"/>
    <w:tmpl w:val="155CDC92"/>
    <w:lvl w:ilvl="0">
      <w:start w:val="1"/>
      <w:numFmt w:val="decimal"/>
      <w:lvlText w:val="%1."/>
      <w:lvlJc w:val="left"/>
      <w:pPr>
        <w:ind w:left="357" w:hanging="357"/>
      </w:pPr>
      <w:rPr>
        <w:rFonts w:cs="Times New Roman" w:hint="default"/>
      </w:rPr>
    </w:lvl>
    <w:lvl w:ilvl="1">
      <w:start w:val="1"/>
      <w:numFmt w:val="upperLetter"/>
      <w:pStyle w:val="ApartadodeAnexo"/>
      <w:lvlText w:val="%2."/>
      <w:lvlJc w:val="left"/>
      <w:pPr>
        <w:ind w:left="641" w:hanging="357"/>
      </w:pPr>
      <w:rPr>
        <w:rFonts w:hint="default"/>
      </w:rPr>
    </w:lvl>
    <w:lvl w:ilvl="2">
      <w:start w:val="1"/>
      <w:numFmt w:val="decimal"/>
      <w:lvlText w:val="%1.%2.%3."/>
      <w:lvlJc w:val="left"/>
      <w:pPr>
        <w:ind w:left="357" w:hanging="357"/>
      </w:pPr>
      <w:rPr>
        <w:rFonts w:cs="Times New Roman" w:hint="default"/>
      </w:rPr>
    </w:lvl>
    <w:lvl w:ilvl="3">
      <w:start w:val="1"/>
      <w:numFmt w:val="decimal"/>
      <w:lvlText w:val="%1.%2.%3.%4."/>
      <w:lvlJc w:val="left"/>
      <w:pPr>
        <w:ind w:left="357" w:hanging="357"/>
      </w:pPr>
      <w:rPr>
        <w:rFonts w:cs="Times New Roman" w:hint="default"/>
      </w:rPr>
    </w:lvl>
    <w:lvl w:ilvl="4">
      <w:start w:val="1"/>
      <w:numFmt w:val="decimal"/>
      <w:lvlText w:val="%1.%2.%3.%4.%5."/>
      <w:lvlJc w:val="left"/>
      <w:pPr>
        <w:ind w:left="357" w:hanging="357"/>
      </w:pPr>
      <w:rPr>
        <w:rFonts w:cs="Times New Roman" w:hint="default"/>
      </w:rPr>
    </w:lvl>
    <w:lvl w:ilvl="5">
      <w:start w:val="1"/>
      <w:numFmt w:val="decimal"/>
      <w:lvlText w:val="%1.%2.%3.%4.%5.%6."/>
      <w:lvlJc w:val="left"/>
      <w:pPr>
        <w:ind w:left="357" w:hanging="357"/>
      </w:pPr>
      <w:rPr>
        <w:rFonts w:cs="Times New Roman" w:hint="default"/>
      </w:rPr>
    </w:lvl>
    <w:lvl w:ilvl="6">
      <w:start w:val="1"/>
      <w:numFmt w:val="decimal"/>
      <w:lvlText w:val="%1.%2.%3.%4.%5.%6.%7."/>
      <w:lvlJc w:val="left"/>
      <w:pPr>
        <w:ind w:left="357" w:hanging="357"/>
      </w:pPr>
      <w:rPr>
        <w:rFonts w:cs="Times New Roman" w:hint="default"/>
      </w:rPr>
    </w:lvl>
    <w:lvl w:ilvl="7">
      <w:start w:val="1"/>
      <w:numFmt w:val="decimal"/>
      <w:lvlText w:val="%1.%2.%3.%4.%5.%6.%7.%8."/>
      <w:lvlJc w:val="left"/>
      <w:pPr>
        <w:ind w:left="357" w:hanging="357"/>
      </w:pPr>
      <w:rPr>
        <w:rFonts w:cs="Times New Roman" w:hint="default"/>
      </w:rPr>
    </w:lvl>
    <w:lvl w:ilvl="8">
      <w:start w:val="1"/>
      <w:numFmt w:val="decimal"/>
      <w:lvlText w:val="%1.%2.%3.%4.%5.%6.%7.%8.%9."/>
      <w:lvlJc w:val="left"/>
      <w:pPr>
        <w:ind w:left="357" w:hanging="357"/>
      </w:pPr>
      <w:rPr>
        <w:rFonts w:cs="Times New Roman" w:hint="default"/>
      </w:rPr>
    </w:lvl>
  </w:abstractNum>
  <w:abstractNum w:abstractNumId="5" w15:restartNumberingAfterBreak="0">
    <w:nsid w:val="410E6C27"/>
    <w:multiLevelType w:val="hybridMultilevel"/>
    <w:tmpl w:val="B26ECE58"/>
    <w:lvl w:ilvl="0" w:tplc="0C0A0001">
      <w:start w:val="1"/>
      <w:numFmt w:val="bullet"/>
      <w:lvlText w:val=""/>
      <w:lvlJc w:val="left"/>
      <w:pPr>
        <w:ind w:left="1069" w:hanging="360"/>
      </w:pPr>
      <w:rPr>
        <w:rFonts w:ascii="Symbol" w:hAnsi="Symbol"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6" w15:restartNumberingAfterBreak="0">
    <w:nsid w:val="4B676145"/>
    <w:multiLevelType w:val="hybridMultilevel"/>
    <w:tmpl w:val="E74CFA06"/>
    <w:lvl w:ilvl="0" w:tplc="6922BABA">
      <w:start w:val="1"/>
      <w:numFmt w:val="bullet"/>
      <w:pStyle w:val="Prrafodelista"/>
      <w:lvlText w:val="u"/>
      <w:lvlJc w:val="left"/>
      <w:pPr>
        <w:ind w:left="720" w:hanging="360"/>
      </w:pPr>
      <w:rPr>
        <w:rFonts w:ascii="Wingdings 3" w:hAnsi="Wingdings 3" w:hint="default"/>
        <w:color w:val="0A94D6"/>
        <w:sz w:val="14"/>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C5F6621"/>
    <w:multiLevelType w:val="hybridMultilevel"/>
    <w:tmpl w:val="90965B3C"/>
    <w:lvl w:ilvl="0" w:tplc="01FC591A">
      <w:start w:val="1"/>
      <w:numFmt w:val="bullet"/>
      <w:lvlText w:val="-"/>
      <w:lvlJc w:val="left"/>
      <w:pPr>
        <w:ind w:left="720" w:hanging="360"/>
      </w:pPr>
      <w:rPr>
        <w:rFonts w:ascii="Abadi" w:hAnsi="Aba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D624BBB"/>
    <w:multiLevelType w:val="hybridMultilevel"/>
    <w:tmpl w:val="54FA4F86"/>
    <w:lvl w:ilvl="0" w:tplc="F9F6054A">
      <w:start w:val="1"/>
      <w:numFmt w:val="lowerLetter"/>
      <w:lvlText w:val="%1)"/>
      <w:lvlJc w:val="left"/>
      <w:pPr>
        <w:ind w:left="1068" w:hanging="360"/>
      </w:p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start w:val="1"/>
      <w:numFmt w:val="lowerLetter"/>
      <w:lvlText w:val="%5."/>
      <w:lvlJc w:val="left"/>
      <w:pPr>
        <w:ind w:left="3948" w:hanging="360"/>
      </w:pPr>
    </w:lvl>
    <w:lvl w:ilvl="5" w:tplc="0C0A001B">
      <w:start w:val="1"/>
      <w:numFmt w:val="lowerRoman"/>
      <w:lvlText w:val="%6."/>
      <w:lvlJc w:val="right"/>
      <w:pPr>
        <w:ind w:left="4668" w:hanging="180"/>
      </w:pPr>
    </w:lvl>
    <w:lvl w:ilvl="6" w:tplc="0C0A000F">
      <w:start w:val="1"/>
      <w:numFmt w:val="decimal"/>
      <w:lvlText w:val="%7."/>
      <w:lvlJc w:val="left"/>
      <w:pPr>
        <w:ind w:left="5388" w:hanging="360"/>
      </w:pPr>
    </w:lvl>
    <w:lvl w:ilvl="7" w:tplc="0C0A0019">
      <w:start w:val="1"/>
      <w:numFmt w:val="lowerLetter"/>
      <w:lvlText w:val="%8."/>
      <w:lvlJc w:val="left"/>
      <w:pPr>
        <w:ind w:left="6108" w:hanging="360"/>
      </w:pPr>
    </w:lvl>
    <w:lvl w:ilvl="8" w:tplc="0C0A001B">
      <w:start w:val="1"/>
      <w:numFmt w:val="lowerRoman"/>
      <w:lvlText w:val="%9."/>
      <w:lvlJc w:val="right"/>
      <w:pPr>
        <w:ind w:left="6828" w:hanging="180"/>
      </w:pPr>
    </w:lvl>
  </w:abstractNum>
  <w:abstractNum w:abstractNumId="9" w15:restartNumberingAfterBreak="0">
    <w:nsid w:val="628E2F69"/>
    <w:multiLevelType w:val="hybridMultilevel"/>
    <w:tmpl w:val="57C80C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83C110B"/>
    <w:multiLevelType w:val="hybridMultilevel"/>
    <w:tmpl w:val="2DAA47F8"/>
    <w:lvl w:ilvl="0" w:tplc="0C0A0001">
      <w:start w:val="1"/>
      <w:numFmt w:val="bullet"/>
      <w:lvlText w:val=""/>
      <w:lvlJc w:val="left"/>
      <w:pPr>
        <w:ind w:left="1775" w:hanging="360"/>
      </w:pPr>
      <w:rPr>
        <w:rFonts w:ascii="Symbol" w:hAnsi="Symbol" w:hint="default"/>
      </w:rPr>
    </w:lvl>
    <w:lvl w:ilvl="1" w:tplc="0C0A0003" w:tentative="1">
      <w:start w:val="1"/>
      <w:numFmt w:val="bullet"/>
      <w:lvlText w:val="o"/>
      <w:lvlJc w:val="left"/>
      <w:pPr>
        <w:ind w:left="2495" w:hanging="360"/>
      </w:pPr>
      <w:rPr>
        <w:rFonts w:ascii="Courier New" w:hAnsi="Courier New" w:cs="Courier New" w:hint="default"/>
      </w:rPr>
    </w:lvl>
    <w:lvl w:ilvl="2" w:tplc="0C0A0005" w:tentative="1">
      <w:start w:val="1"/>
      <w:numFmt w:val="bullet"/>
      <w:lvlText w:val=""/>
      <w:lvlJc w:val="left"/>
      <w:pPr>
        <w:ind w:left="3215" w:hanging="360"/>
      </w:pPr>
      <w:rPr>
        <w:rFonts w:ascii="Wingdings" w:hAnsi="Wingdings" w:hint="default"/>
      </w:rPr>
    </w:lvl>
    <w:lvl w:ilvl="3" w:tplc="0C0A0001" w:tentative="1">
      <w:start w:val="1"/>
      <w:numFmt w:val="bullet"/>
      <w:lvlText w:val=""/>
      <w:lvlJc w:val="left"/>
      <w:pPr>
        <w:ind w:left="3935" w:hanging="360"/>
      </w:pPr>
      <w:rPr>
        <w:rFonts w:ascii="Symbol" w:hAnsi="Symbol" w:hint="default"/>
      </w:rPr>
    </w:lvl>
    <w:lvl w:ilvl="4" w:tplc="0C0A0003" w:tentative="1">
      <w:start w:val="1"/>
      <w:numFmt w:val="bullet"/>
      <w:lvlText w:val="o"/>
      <w:lvlJc w:val="left"/>
      <w:pPr>
        <w:ind w:left="4655" w:hanging="360"/>
      </w:pPr>
      <w:rPr>
        <w:rFonts w:ascii="Courier New" w:hAnsi="Courier New" w:cs="Courier New" w:hint="default"/>
      </w:rPr>
    </w:lvl>
    <w:lvl w:ilvl="5" w:tplc="0C0A0005" w:tentative="1">
      <w:start w:val="1"/>
      <w:numFmt w:val="bullet"/>
      <w:lvlText w:val=""/>
      <w:lvlJc w:val="left"/>
      <w:pPr>
        <w:ind w:left="5375" w:hanging="360"/>
      </w:pPr>
      <w:rPr>
        <w:rFonts w:ascii="Wingdings" w:hAnsi="Wingdings" w:hint="default"/>
      </w:rPr>
    </w:lvl>
    <w:lvl w:ilvl="6" w:tplc="0C0A0001" w:tentative="1">
      <w:start w:val="1"/>
      <w:numFmt w:val="bullet"/>
      <w:lvlText w:val=""/>
      <w:lvlJc w:val="left"/>
      <w:pPr>
        <w:ind w:left="6095" w:hanging="360"/>
      </w:pPr>
      <w:rPr>
        <w:rFonts w:ascii="Symbol" w:hAnsi="Symbol" w:hint="default"/>
      </w:rPr>
    </w:lvl>
    <w:lvl w:ilvl="7" w:tplc="0C0A0003" w:tentative="1">
      <w:start w:val="1"/>
      <w:numFmt w:val="bullet"/>
      <w:lvlText w:val="o"/>
      <w:lvlJc w:val="left"/>
      <w:pPr>
        <w:ind w:left="6815" w:hanging="360"/>
      </w:pPr>
      <w:rPr>
        <w:rFonts w:ascii="Courier New" w:hAnsi="Courier New" w:cs="Courier New" w:hint="default"/>
      </w:rPr>
    </w:lvl>
    <w:lvl w:ilvl="8" w:tplc="0C0A0005" w:tentative="1">
      <w:start w:val="1"/>
      <w:numFmt w:val="bullet"/>
      <w:lvlText w:val=""/>
      <w:lvlJc w:val="left"/>
      <w:pPr>
        <w:ind w:left="7535"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9"/>
  </w:num>
  <w:num w:numId="6">
    <w:abstractNumId w:val="5"/>
  </w:num>
  <w:num w:numId="7">
    <w:abstractNumId w:val="3"/>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0"/>
  </w:num>
  <w:num w:numId="11">
    <w:abstractNumId w:val="0"/>
  </w:num>
  <w:num w:numId="12">
    <w:abstractNumId w:val="0"/>
  </w:num>
  <w:num w:numId="13">
    <w:abstractNumId w:val="0"/>
  </w:num>
  <w:num w:numId="14">
    <w:abstractNumId w:val="0"/>
    <w:lvlOverride w:ilvl="0">
      <w:startOverride w:val="1"/>
    </w:lvlOverride>
  </w:num>
  <w:num w:numId="15">
    <w:abstractNumId w:val="0"/>
  </w:num>
  <w:num w:numId="16">
    <w:abstractNumId w:val="0"/>
  </w:num>
  <w:num w:numId="17">
    <w:abstractNumId w:val="0"/>
  </w:num>
  <w:num w:numId="18">
    <w:abstractNumId w:val="0"/>
    <w:lvlOverride w:ilvl="0">
      <w:startOverride w:val="1"/>
    </w:lvlOverride>
  </w:num>
  <w:num w:numId="19">
    <w:abstractNumId w:val="6"/>
  </w:num>
  <w:num w:numId="20">
    <w:abstractNumId w:val="10"/>
  </w:num>
  <w:num w:numId="21">
    <w:abstractNumId w:val="6"/>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4"/>
  </w:num>
  <w:num w:numId="25">
    <w:abstractNumId w:val="4"/>
  </w:num>
  <w:num w:numId="26">
    <w:abstractNumId w:val="6"/>
  </w:num>
  <w:num w:numId="27">
    <w:abstractNumId w:val="7"/>
  </w:num>
  <w:num w:numId="2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atriz Huerta Royuela">
    <w15:presenceInfo w15:providerId="AD" w15:userId="S::bhuerta@haya.es::a812f9dc-cb59-457b-8638-fabd444d54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441"/>
    <w:rsid w:val="000061AB"/>
    <w:rsid w:val="00006E3B"/>
    <w:rsid w:val="00014E24"/>
    <w:rsid w:val="0002203D"/>
    <w:rsid w:val="00026A19"/>
    <w:rsid w:val="000515E8"/>
    <w:rsid w:val="00053665"/>
    <w:rsid w:val="00056555"/>
    <w:rsid w:val="00070F62"/>
    <w:rsid w:val="000738F5"/>
    <w:rsid w:val="00085A12"/>
    <w:rsid w:val="00093C04"/>
    <w:rsid w:val="00110275"/>
    <w:rsid w:val="001149AB"/>
    <w:rsid w:val="00124363"/>
    <w:rsid w:val="00125179"/>
    <w:rsid w:val="00134826"/>
    <w:rsid w:val="001608F1"/>
    <w:rsid w:val="00177550"/>
    <w:rsid w:val="001A2984"/>
    <w:rsid w:val="001B64C0"/>
    <w:rsid w:val="001C0C44"/>
    <w:rsid w:val="00200C4E"/>
    <w:rsid w:val="00217E26"/>
    <w:rsid w:val="002620B3"/>
    <w:rsid w:val="0028743D"/>
    <w:rsid w:val="00292685"/>
    <w:rsid w:val="002D2135"/>
    <w:rsid w:val="002D28EB"/>
    <w:rsid w:val="00300E6D"/>
    <w:rsid w:val="0032342E"/>
    <w:rsid w:val="00334C95"/>
    <w:rsid w:val="00336819"/>
    <w:rsid w:val="00343ECE"/>
    <w:rsid w:val="00346277"/>
    <w:rsid w:val="003527F8"/>
    <w:rsid w:val="00353339"/>
    <w:rsid w:val="00372F2B"/>
    <w:rsid w:val="00393B0E"/>
    <w:rsid w:val="003A5EEA"/>
    <w:rsid w:val="003A6784"/>
    <w:rsid w:val="003B569B"/>
    <w:rsid w:val="00410C47"/>
    <w:rsid w:val="00424905"/>
    <w:rsid w:val="0044733B"/>
    <w:rsid w:val="004572BF"/>
    <w:rsid w:val="004A5A96"/>
    <w:rsid w:val="004C6B80"/>
    <w:rsid w:val="004D5A48"/>
    <w:rsid w:val="00533091"/>
    <w:rsid w:val="005749BF"/>
    <w:rsid w:val="005A2B97"/>
    <w:rsid w:val="005A6D22"/>
    <w:rsid w:val="005F00BF"/>
    <w:rsid w:val="00625CC0"/>
    <w:rsid w:val="0066480A"/>
    <w:rsid w:val="006875EB"/>
    <w:rsid w:val="006A3D10"/>
    <w:rsid w:val="006B6722"/>
    <w:rsid w:val="006D3AD4"/>
    <w:rsid w:val="006E0E9E"/>
    <w:rsid w:val="0075686F"/>
    <w:rsid w:val="00762D29"/>
    <w:rsid w:val="007A2365"/>
    <w:rsid w:val="007D6448"/>
    <w:rsid w:val="007E7B32"/>
    <w:rsid w:val="00854DBF"/>
    <w:rsid w:val="008A534A"/>
    <w:rsid w:val="008A6DAC"/>
    <w:rsid w:val="008C37CD"/>
    <w:rsid w:val="009355EC"/>
    <w:rsid w:val="0096391B"/>
    <w:rsid w:val="009B1FB1"/>
    <w:rsid w:val="009C4DD1"/>
    <w:rsid w:val="009E6607"/>
    <w:rsid w:val="009E6904"/>
    <w:rsid w:val="00A013D0"/>
    <w:rsid w:val="00A267C0"/>
    <w:rsid w:val="00A30FA8"/>
    <w:rsid w:val="00A40441"/>
    <w:rsid w:val="00A40D95"/>
    <w:rsid w:val="00A528B4"/>
    <w:rsid w:val="00A573AC"/>
    <w:rsid w:val="00A663A9"/>
    <w:rsid w:val="00AA2B5E"/>
    <w:rsid w:val="00AA2C51"/>
    <w:rsid w:val="00AE57EE"/>
    <w:rsid w:val="00B02EAC"/>
    <w:rsid w:val="00B113AB"/>
    <w:rsid w:val="00BB573A"/>
    <w:rsid w:val="00BF7D80"/>
    <w:rsid w:val="00C928A9"/>
    <w:rsid w:val="00CC3839"/>
    <w:rsid w:val="00CE4BF8"/>
    <w:rsid w:val="00D0530A"/>
    <w:rsid w:val="00D21E4D"/>
    <w:rsid w:val="00D466E4"/>
    <w:rsid w:val="00D512B3"/>
    <w:rsid w:val="00D82440"/>
    <w:rsid w:val="00D86C07"/>
    <w:rsid w:val="00D958DE"/>
    <w:rsid w:val="00D96D2D"/>
    <w:rsid w:val="00DE4AA0"/>
    <w:rsid w:val="00E15317"/>
    <w:rsid w:val="00E446F6"/>
    <w:rsid w:val="00E64CD2"/>
    <w:rsid w:val="00E93C27"/>
    <w:rsid w:val="00EB69D7"/>
    <w:rsid w:val="00F6171C"/>
    <w:rsid w:val="00F77F6D"/>
    <w:rsid w:val="00F831B0"/>
    <w:rsid w:val="00F83A2F"/>
    <w:rsid w:val="00F973D0"/>
    <w:rsid w:val="00FC7831"/>
    <w:rsid w:val="00FF4E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B1AC3F1"/>
  <w15:chartTrackingRefBased/>
  <w15:docId w15:val="{B4A6AA5A-8FBB-4A33-841A-70653C879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0441"/>
    <w:pPr>
      <w:spacing w:after="120" w:line="240" w:lineRule="auto"/>
      <w:jc w:val="both"/>
    </w:pPr>
    <w:rPr>
      <w:rFonts w:ascii="Calibri Light" w:hAnsi="Calibri Light"/>
      <w:sz w:val="20"/>
    </w:rPr>
  </w:style>
  <w:style w:type="paragraph" w:styleId="Ttulo1">
    <w:name w:val="heading 1"/>
    <w:basedOn w:val="Normal"/>
    <w:next w:val="Normal"/>
    <w:link w:val="Ttulo1Car"/>
    <w:uiPriority w:val="9"/>
    <w:qFormat/>
    <w:rsid w:val="00A404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A404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aliases w:val="Nota,Car3, Car3"/>
    <w:basedOn w:val="Normal"/>
    <w:next w:val="Normal"/>
    <w:link w:val="Ttulo3Car"/>
    <w:uiPriority w:val="9"/>
    <w:qFormat/>
    <w:rsid w:val="00A40441"/>
    <w:pPr>
      <w:keepNext/>
      <w:keepLines/>
      <w:spacing w:before="240" w:after="0"/>
      <w:outlineLvl w:val="2"/>
    </w:pPr>
    <w:rPr>
      <w:rFonts w:ascii="Calibri" w:eastAsia="Times New Roman" w:hAnsi="Calibri" w:cs="Times New Roman"/>
      <w:b/>
      <w:bCs/>
      <w:color w:val="000000" w:themeColor="text1"/>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Nota Car,Car3 Car, Car3 Car"/>
    <w:basedOn w:val="Fuentedeprrafopredeter"/>
    <w:link w:val="Ttulo3"/>
    <w:uiPriority w:val="9"/>
    <w:rsid w:val="00A40441"/>
    <w:rPr>
      <w:rFonts w:ascii="Calibri" w:eastAsia="Times New Roman" w:hAnsi="Calibri" w:cs="Times New Roman"/>
      <w:b/>
      <w:bCs/>
      <w:color w:val="000000" w:themeColor="text1"/>
      <w:sz w:val="24"/>
      <w:lang w:val="es-ES_tradnl"/>
    </w:rPr>
  </w:style>
  <w:style w:type="paragraph" w:styleId="Encabezado">
    <w:name w:val="header"/>
    <w:basedOn w:val="Normal"/>
    <w:link w:val="EncabezadoCar"/>
    <w:unhideWhenUsed/>
    <w:rsid w:val="00A40441"/>
    <w:pPr>
      <w:tabs>
        <w:tab w:val="center" w:pos="4252"/>
        <w:tab w:val="right" w:pos="8504"/>
      </w:tabs>
      <w:spacing w:after="0"/>
    </w:pPr>
  </w:style>
  <w:style w:type="character" w:customStyle="1" w:styleId="EncabezadoCar">
    <w:name w:val="Encabezado Car"/>
    <w:basedOn w:val="Fuentedeprrafopredeter"/>
    <w:link w:val="Encabezado"/>
    <w:rsid w:val="00A40441"/>
    <w:rPr>
      <w:rFonts w:ascii="Calibri Light" w:hAnsi="Calibri Light"/>
      <w:sz w:val="20"/>
    </w:rPr>
  </w:style>
  <w:style w:type="paragraph" w:styleId="Piedepgina">
    <w:name w:val="footer"/>
    <w:basedOn w:val="Normal"/>
    <w:link w:val="PiedepginaCar"/>
    <w:uiPriority w:val="99"/>
    <w:unhideWhenUsed/>
    <w:rsid w:val="00A40441"/>
    <w:pPr>
      <w:tabs>
        <w:tab w:val="center" w:pos="4252"/>
        <w:tab w:val="right" w:pos="8504"/>
      </w:tabs>
      <w:spacing w:after="0"/>
    </w:pPr>
  </w:style>
  <w:style w:type="character" w:customStyle="1" w:styleId="PiedepginaCar">
    <w:name w:val="Pie de página Car"/>
    <w:basedOn w:val="Fuentedeprrafopredeter"/>
    <w:link w:val="Piedepgina"/>
    <w:uiPriority w:val="99"/>
    <w:rsid w:val="00A40441"/>
    <w:rPr>
      <w:rFonts w:ascii="Calibri Light" w:hAnsi="Calibri Light"/>
      <w:sz w:val="20"/>
    </w:rPr>
  </w:style>
  <w:style w:type="paragraph" w:styleId="Prrafodelista">
    <w:name w:val="List Paragraph"/>
    <w:aliases w:val="Lista numerada"/>
    <w:basedOn w:val="Normal"/>
    <w:link w:val="PrrafodelistaCar"/>
    <w:uiPriority w:val="34"/>
    <w:qFormat/>
    <w:rsid w:val="00A40441"/>
    <w:pPr>
      <w:numPr>
        <w:numId w:val="2"/>
      </w:numPr>
      <w:contextualSpacing/>
    </w:pPr>
    <w:rPr>
      <w:rFonts w:eastAsia="Calibri" w:cs="Times New Roman"/>
      <w:szCs w:val="20"/>
      <w:lang w:eastAsia="es-ES"/>
    </w:rPr>
  </w:style>
  <w:style w:type="table" w:styleId="Tablaconcuadrcula">
    <w:name w:val="Table Grid"/>
    <w:basedOn w:val="Tablanormal"/>
    <w:uiPriority w:val="59"/>
    <w:rsid w:val="00A40441"/>
    <w:pPr>
      <w:spacing w:after="0" w:line="240" w:lineRule="auto"/>
    </w:pPr>
    <w:rPr>
      <w:rFonts w:ascii="Calibri" w:eastAsia="Calibri" w:hAnsi="Calibri"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A4044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qFormat/>
    <w:rsid w:val="00A40441"/>
    <w:pPr>
      <w:spacing w:before="480"/>
      <w:outlineLvl w:val="9"/>
    </w:pPr>
    <w:rPr>
      <w:rFonts w:ascii="Calibri" w:eastAsia="Times New Roman" w:hAnsi="Calibri" w:cs="Times New Roman"/>
      <w:bCs/>
      <w:color w:val="0A94D6"/>
      <w:szCs w:val="28"/>
    </w:rPr>
  </w:style>
  <w:style w:type="paragraph" w:styleId="TDC1">
    <w:name w:val="toc 1"/>
    <w:basedOn w:val="Titulo1"/>
    <w:next w:val="Normal"/>
    <w:autoRedefine/>
    <w:uiPriority w:val="39"/>
    <w:qFormat/>
    <w:rsid w:val="00A40441"/>
    <w:pPr>
      <w:numPr>
        <w:numId w:val="0"/>
      </w:numPr>
      <w:tabs>
        <w:tab w:val="left" w:pos="567"/>
        <w:tab w:val="right" w:leader="dot" w:pos="9061"/>
      </w:tabs>
      <w:spacing w:before="120" w:after="100"/>
      <w:ind w:left="142"/>
    </w:pPr>
    <w:rPr>
      <w:rFonts w:eastAsia="Calibri"/>
      <w:noProof/>
      <w:color w:val="auto"/>
      <w:szCs w:val="20"/>
    </w:rPr>
  </w:style>
  <w:style w:type="paragraph" w:styleId="TDC2">
    <w:name w:val="toc 2"/>
    <w:basedOn w:val="ListaLetra1"/>
    <w:next w:val="Normal"/>
    <w:autoRedefine/>
    <w:uiPriority w:val="39"/>
    <w:qFormat/>
    <w:rsid w:val="00A40441"/>
    <w:pPr>
      <w:numPr>
        <w:numId w:val="0"/>
      </w:numPr>
      <w:tabs>
        <w:tab w:val="left" w:pos="993"/>
        <w:tab w:val="right" w:leader="dot" w:pos="9060"/>
      </w:tabs>
      <w:spacing w:before="120" w:after="100"/>
      <w:ind w:left="567"/>
    </w:pPr>
    <w:rPr>
      <w:noProof/>
      <w:color w:val="auto"/>
      <w:sz w:val="24"/>
      <w:szCs w:val="22"/>
      <w:u w:val="none"/>
      <w:lang w:eastAsia="en-US"/>
    </w:rPr>
  </w:style>
  <w:style w:type="paragraph" w:styleId="TDC3">
    <w:name w:val="toc 3"/>
    <w:basedOn w:val="Normal"/>
    <w:next w:val="Normal"/>
    <w:autoRedefine/>
    <w:uiPriority w:val="39"/>
    <w:qFormat/>
    <w:rsid w:val="00A40441"/>
    <w:pPr>
      <w:spacing w:before="120" w:after="100"/>
      <w:ind w:left="440"/>
    </w:pPr>
    <w:rPr>
      <w:rFonts w:ascii="Calibri" w:eastAsia="Calibri" w:hAnsi="Calibri" w:cs="Times New Roman"/>
    </w:rPr>
  </w:style>
  <w:style w:type="character" w:styleId="Hipervnculo">
    <w:name w:val="Hyperlink"/>
    <w:uiPriority w:val="99"/>
    <w:rsid w:val="00A40441"/>
    <w:rPr>
      <w:rFonts w:cs="Times New Roman"/>
      <w:color w:val="0000FF"/>
      <w:u w:val="single"/>
    </w:rPr>
  </w:style>
  <w:style w:type="paragraph" w:styleId="Sangradetextonormal">
    <w:name w:val="Body Text Indent"/>
    <w:basedOn w:val="Normal"/>
    <w:link w:val="SangradetextonormalCar"/>
    <w:uiPriority w:val="99"/>
    <w:unhideWhenUsed/>
    <w:rsid w:val="00A40441"/>
    <w:pPr>
      <w:spacing w:before="120"/>
      <w:ind w:left="283"/>
    </w:pPr>
    <w:rPr>
      <w:rFonts w:ascii="Calibri" w:eastAsia="Calibri" w:hAnsi="Calibri" w:cs="Times New Roman"/>
    </w:rPr>
  </w:style>
  <w:style w:type="character" w:customStyle="1" w:styleId="SangradetextonormalCar">
    <w:name w:val="Sangría de texto normal Car"/>
    <w:basedOn w:val="Fuentedeprrafopredeter"/>
    <w:link w:val="Sangradetextonormal"/>
    <w:uiPriority w:val="99"/>
    <w:rsid w:val="00A40441"/>
    <w:rPr>
      <w:rFonts w:ascii="Calibri" w:eastAsia="Calibri" w:hAnsi="Calibri" w:cs="Times New Roman"/>
      <w:sz w:val="20"/>
    </w:rPr>
  </w:style>
  <w:style w:type="character" w:styleId="Refdecomentario">
    <w:name w:val="annotation reference"/>
    <w:basedOn w:val="Fuentedeprrafopredeter"/>
    <w:uiPriority w:val="99"/>
    <w:semiHidden/>
    <w:unhideWhenUsed/>
    <w:rsid w:val="00A40441"/>
    <w:rPr>
      <w:sz w:val="16"/>
      <w:szCs w:val="16"/>
    </w:rPr>
  </w:style>
  <w:style w:type="paragraph" w:styleId="Textocomentario">
    <w:name w:val="annotation text"/>
    <w:basedOn w:val="Normal"/>
    <w:link w:val="TextocomentarioCar"/>
    <w:uiPriority w:val="99"/>
    <w:semiHidden/>
    <w:unhideWhenUsed/>
    <w:rsid w:val="00A40441"/>
    <w:rPr>
      <w:szCs w:val="20"/>
    </w:rPr>
  </w:style>
  <w:style w:type="character" w:customStyle="1" w:styleId="TextocomentarioCar">
    <w:name w:val="Texto comentario Car"/>
    <w:basedOn w:val="Fuentedeprrafopredeter"/>
    <w:link w:val="Textocomentario"/>
    <w:uiPriority w:val="99"/>
    <w:semiHidden/>
    <w:rsid w:val="00A40441"/>
    <w:rPr>
      <w:rFonts w:ascii="Calibri Light" w:hAnsi="Calibri Light"/>
      <w:sz w:val="20"/>
      <w:szCs w:val="20"/>
    </w:rPr>
  </w:style>
  <w:style w:type="paragraph" w:styleId="Ttulo">
    <w:name w:val="Title"/>
    <w:basedOn w:val="Normal"/>
    <w:next w:val="Normal"/>
    <w:link w:val="TtuloCar"/>
    <w:uiPriority w:val="10"/>
    <w:qFormat/>
    <w:rsid w:val="00A40441"/>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40441"/>
    <w:rPr>
      <w:rFonts w:asciiTheme="majorHAnsi" w:eastAsiaTheme="majorEastAsia" w:hAnsiTheme="majorHAnsi" w:cstheme="majorBidi"/>
      <w:spacing w:val="-10"/>
      <w:kern w:val="28"/>
      <w:sz w:val="56"/>
      <w:szCs w:val="56"/>
    </w:rPr>
  </w:style>
  <w:style w:type="paragraph" w:customStyle="1" w:styleId="Titulo1">
    <w:name w:val="Titulo 1"/>
    <w:basedOn w:val="Ttulo"/>
    <w:link w:val="Titulo1Car"/>
    <w:autoRedefine/>
    <w:qFormat/>
    <w:rsid w:val="001608F1"/>
    <w:pPr>
      <w:numPr>
        <w:numId w:val="7"/>
      </w:numPr>
      <w:spacing w:before="240" w:after="240"/>
      <w:contextualSpacing w:val="0"/>
      <w:jc w:val="left"/>
      <w:outlineLvl w:val="0"/>
    </w:pPr>
    <w:rPr>
      <w:rFonts w:ascii="Calibri Light" w:hAnsi="Calibri Light" w:cs="Helvetica"/>
      <w:color w:val="0A94D6"/>
      <w:sz w:val="24"/>
      <w:szCs w:val="24"/>
    </w:rPr>
  </w:style>
  <w:style w:type="character" w:customStyle="1" w:styleId="Titulo1Car">
    <w:name w:val="Titulo 1 Car"/>
    <w:basedOn w:val="TtuloCar"/>
    <w:link w:val="Titulo1"/>
    <w:rsid w:val="001608F1"/>
    <w:rPr>
      <w:rFonts w:ascii="Calibri Light" w:eastAsiaTheme="majorEastAsia" w:hAnsi="Calibri Light" w:cs="Helvetica"/>
      <w:color w:val="0A94D6"/>
      <w:spacing w:val="-10"/>
      <w:kern w:val="28"/>
      <w:sz w:val="24"/>
      <w:szCs w:val="24"/>
    </w:rPr>
  </w:style>
  <w:style w:type="paragraph" w:customStyle="1" w:styleId="Subproceso">
    <w:name w:val="Subproceso"/>
    <w:basedOn w:val="Normal"/>
    <w:link w:val="SubprocesoCar"/>
    <w:qFormat/>
    <w:rsid w:val="00A40441"/>
    <w:rPr>
      <w:b/>
      <w:color w:val="0A94D6"/>
    </w:rPr>
  </w:style>
  <w:style w:type="character" w:customStyle="1" w:styleId="SubprocesoCar">
    <w:name w:val="Subproceso Car"/>
    <w:basedOn w:val="Fuentedeprrafopredeter"/>
    <w:link w:val="Subproceso"/>
    <w:rsid w:val="00A40441"/>
    <w:rPr>
      <w:rFonts w:ascii="Calibri Light" w:hAnsi="Calibri Light"/>
      <w:b/>
      <w:color w:val="0A94D6"/>
      <w:sz w:val="20"/>
    </w:rPr>
  </w:style>
  <w:style w:type="paragraph" w:customStyle="1" w:styleId="ListaLetra1">
    <w:name w:val="Lista Letra 1"/>
    <w:basedOn w:val="Prrafodelista"/>
    <w:link w:val="ListaLetra1Car"/>
    <w:qFormat/>
    <w:rsid w:val="00A40441"/>
    <w:pPr>
      <w:numPr>
        <w:numId w:val="1"/>
      </w:numPr>
      <w:contextualSpacing w:val="0"/>
    </w:pPr>
    <w:rPr>
      <w:color w:val="0A94D6"/>
      <w:u w:val="single"/>
    </w:rPr>
  </w:style>
  <w:style w:type="character" w:customStyle="1" w:styleId="PrrafodelistaCar">
    <w:name w:val="Párrafo de lista Car"/>
    <w:aliases w:val="Lista numerada Car"/>
    <w:basedOn w:val="Fuentedeprrafopredeter"/>
    <w:link w:val="Prrafodelista"/>
    <w:uiPriority w:val="34"/>
    <w:rsid w:val="00A40441"/>
    <w:rPr>
      <w:rFonts w:ascii="Calibri Light" w:eastAsia="Calibri" w:hAnsi="Calibri Light" w:cs="Times New Roman"/>
      <w:sz w:val="20"/>
      <w:szCs w:val="20"/>
      <w:lang w:eastAsia="es-ES"/>
    </w:rPr>
  </w:style>
  <w:style w:type="character" w:customStyle="1" w:styleId="ListaLetra1Car">
    <w:name w:val="Lista Letra 1 Car"/>
    <w:basedOn w:val="PrrafodelistaCar"/>
    <w:link w:val="ListaLetra1"/>
    <w:rsid w:val="00A40441"/>
    <w:rPr>
      <w:rFonts w:ascii="Calibri Light" w:eastAsia="Calibri" w:hAnsi="Calibri Light" w:cs="Times New Roman"/>
      <w:color w:val="0A94D6"/>
      <w:sz w:val="20"/>
      <w:szCs w:val="20"/>
      <w:u w:val="single"/>
      <w:lang w:eastAsia="es-ES"/>
    </w:rPr>
  </w:style>
  <w:style w:type="paragraph" w:customStyle="1" w:styleId="ApartadodeAnexo">
    <w:name w:val="Apartado de Anexo"/>
    <w:basedOn w:val="Ttulo2"/>
    <w:link w:val="ApartadodeAnexoCar"/>
    <w:qFormat/>
    <w:rsid w:val="00A40441"/>
    <w:pPr>
      <w:numPr>
        <w:ilvl w:val="1"/>
        <w:numId w:val="3"/>
      </w:numPr>
      <w:spacing w:before="360" w:after="120"/>
    </w:pPr>
    <w:rPr>
      <w:rFonts w:ascii="Calibri Light" w:eastAsia="Times New Roman" w:hAnsi="Calibri Light" w:cs="Times New Roman"/>
      <w:bCs/>
      <w:color w:val="0A94D6"/>
      <w:sz w:val="24"/>
    </w:rPr>
  </w:style>
  <w:style w:type="character" w:customStyle="1" w:styleId="ApartadodeAnexoCar">
    <w:name w:val="Apartado de Anexo Car"/>
    <w:basedOn w:val="Ttulo2Car"/>
    <w:link w:val="ApartadodeAnexo"/>
    <w:rsid w:val="00A40441"/>
    <w:rPr>
      <w:rFonts w:ascii="Calibri Light" w:eastAsia="Times New Roman" w:hAnsi="Calibri Light" w:cs="Times New Roman"/>
      <w:bCs/>
      <w:color w:val="0A94D6"/>
      <w:sz w:val="24"/>
      <w:szCs w:val="26"/>
    </w:rPr>
  </w:style>
  <w:style w:type="paragraph" w:customStyle="1" w:styleId="Sombreadodelencabezado">
    <w:name w:val="Sombreado del encabezado"/>
    <w:basedOn w:val="Normal"/>
    <w:uiPriority w:val="99"/>
    <w:rsid w:val="00A40441"/>
    <w:pPr>
      <w:pBdr>
        <w:top w:val="single" w:sz="2" w:space="6" w:color="4472C4" w:themeColor="accent1"/>
        <w:left w:val="single" w:sz="2" w:space="20" w:color="4472C4" w:themeColor="accent1"/>
        <w:bottom w:val="single" w:sz="2" w:space="6" w:color="4472C4" w:themeColor="accent1"/>
        <w:right w:val="single" w:sz="2" w:space="20" w:color="4472C4" w:themeColor="accent1"/>
      </w:pBdr>
      <w:shd w:val="clear" w:color="auto" w:fill="4472C4" w:themeFill="accent1"/>
      <w:spacing w:after="0"/>
      <w:jc w:val="left"/>
    </w:pPr>
    <w:rPr>
      <w:rFonts w:asciiTheme="majorHAnsi" w:eastAsiaTheme="majorEastAsia" w:hAnsiTheme="majorHAnsi" w:cstheme="majorBidi"/>
      <w:caps/>
      <w:color w:val="FFFFFF" w:themeColor="background1"/>
      <w:sz w:val="40"/>
      <w:lang w:val="en-US" w:eastAsia="ja-JP"/>
    </w:rPr>
  </w:style>
  <w:style w:type="paragraph" w:styleId="Subttulo">
    <w:name w:val="Subtitle"/>
    <w:basedOn w:val="Normal"/>
    <w:next w:val="Normal"/>
    <w:link w:val="SubttuloCar"/>
    <w:uiPriority w:val="11"/>
    <w:qFormat/>
    <w:rsid w:val="00A40441"/>
    <w:pPr>
      <w:numPr>
        <w:ilvl w:val="1"/>
      </w:numPr>
      <w:spacing w:after="160"/>
      <w:jc w:val="left"/>
    </w:pPr>
    <w:rPr>
      <w:rFonts w:asciiTheme="majorHAnsi" w:eastAsiaTheme="majorEastAsia" w:hAnsiTheme="majorHAnsi" w:cstheme="majorBidi"/>
      <w:sz w:val="22"/>
      <w:lang w:val="en-US" w:eastAsia="ja-JP"/>
    </w:rPr>
  </w:style>
  <w:style w:type="character" w:customStyle="1" w:styleId="SubttuloCar">
    <w:name w:val="Subtítulo Car"/>
    <w:basedOn w:val="Fuentedeprrafopredeter"/>
    <w:link w:val="Subttulo"/>
    <w:uiPriority w:val="11"/>
    <w:rsid w:val="00A40441"/>
    <w:rPr>
      <w:rFonts w:asciiTheme="majorHAnsi" w:eastAsiaTheme="majorEastAsia" w:hAnsiTheme="majorHAnsi" w:cstheme="majorBidi"/>
      <w:lang w:val="en-US" w:eastAsia="ja-JP"/>
    </w:rPr>
  </w:style>
  <w:style w:type="paragraph" w:customStyle="1" w:styleId="Descripcinbreve">
    <w:name w:val="Descripción breve"/>
    <w:basedOn w:val="Normal"/>
    <w:uiPriority w:val="20"/>
    <w:rsid w:val="00A40441"/>
    <w:pPr>
      <w:spacing w:before="360" w:after="0"/>
      <w:ind w:left="432" w:right="1080"/>
      <w:jc w:val="left"/>
    </w:pPr>
    <w:rPr>
      <w:rFonts w:asciiTheme="minorHAnsi" w:eastAsiaTheme="minorEastAsia" w:hAnsiTheme="minorHAnsi"/>
      <w:i/>
      <w:iCs/>
      <w:color w:val="7F7F7F" w:themeColor="text1" w:themeTint="80"/>
      <w:sz w:val="28"/>
      <w:lang w:val="en-US" w:eastAsia="ja-JP"/>
    </w:rPr>
  </w:style>
  <w:style w:type="character" w:customStyle="1" w:styleId="Ttulo2Car">
    <w:name w:val="Título 2 Car"/>
    <w:basedOn w:val="Fuentedeprrafopredeter"/>
    <w:link w:val="Ttulo2"/>
    <w:uiPriority w:val="9"/>
    <w:semiHidden/>
    <w:rsid w:val="00A40441"/>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A40441"/>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40441"/>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070F62"/>
    <w:rPr>
      <w:b/>
      <w:bCs/>
    </w:rPr>
  </w:style>
  <w:style w:type="character" w:customStyle="1" w:styleId="AsuntodelcomentarioCar">
    <w:name w:val="Asunto del comentario Car"/>
    <w:basedOn w:val="TextocomentarioCar"/>
    <w:link w:val="Asuntodelcomentario"/>
    <w:uiPriority w:val="99"/>
    <w:semiHidden/>
    <w:rsid w:val="00070F62"/>
    <w:rPr>
      <w:rFonts w:ascii="Calibri Light" w:hAnsi="Calibri Light"/>
      <w:b/>
      <w:bCs/>
      <w:sz w:val="20"/>
      <w:szCs w:val="20"/>
    </w:rPr>
  </w:style>
  <w:style w:type="character" w:styleId="Mencinsinresolver">
    <w:name w:val="Unresolved Mention"/>
    <w:basedOn w:val="Fuentedeprrafopredeter"/>
    <w:uiPriority w:val="99"/>
    <w:semiHidden/>
    <w:unhideWhenUsed/>
    <w:rsid w:val="00C928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7957">
      <w:bodyDiv w:val="1"/>
      <w:marLeft w:val="0"/>
      <w:marRight w:val="0"/>
      <w:marTop w:val="0"/>
      <w:marBottom w:val="0"/>
      <w:divBdr>
        <w:top w:val="none" w:sz="0" w:space="0" w:color="auto"/>
        <w:left w:val="none" w:sz="0" w:space="0" w:color="auto"/>
        <w:bottom w:val="none" w:sz="0" w:space="0" w:color="auto"/>
        <w:right w:val="none" w:sz="0" w:space="0" w:color="auto"/>
      </w:divBdr>
    </w:div>
    <w:div w:id="9183938">
      <w:bodyDiv w:val="1"/>
      <w:marLeft w:val="0"/>
      <w:marRight w:val="0"/>
      <w:marTop w:val="0"/>
      <w:marBottom w:val="0"/>
      <w:divBdr>
        <w:top w:val="none" w:sz="0" w:space="0" w:color="auto"/>
        <w:left w:val="none" w:sz="0" w:space="0" w:color="auto"/>
        <w:bottom w:val="none" w:sz="0" w:space="0" w:color="auto"/>
        <w:right w:val="none" w:sz="0" w:space="0" w:color="auto"/>
      </w:divBdr>
    </w:div>
    <w:div w:id="12614903">
      <w:bodyDiv w:val="1"/>
      <w:marLeft w:val="0"/>
      <w:marRight w:val="0"/>
      <w:marTop w:val="0"/>
      <w:marBottom w:val="0"/>
      <w:divBdr>
        <w:top w:val="none" w:sz="0" w:space="0" w:color="auto"/>
        <w:left w:val="none" w:sz="0" w:space="0" w:color="auto"/>
        <w:bottom w:val="none" w:sz="0" w:space="0" w:color="auto"/>
        <w:right w:val="none" w:sz="0" w:space="0" w:color="auto"/>
      </w:divBdr>
    </w:div>
    <w:div w:id="591552590">
      <w:bodyDiv w:val="1"/>
      <w:marLeft w:val="0"/>
      <w:marRight w:val="0"/>
      <w:marTop w:val="0"/>
      <w:marBottom w:val="0"/>
      <w:divBdr>
        <w:top w:val="none" w:sz="0" w:space="0" w:color="auto"/>
        <w:left w:val="none" w:sz="0" w:space="0" w:color="auto"/>
        <w:bottom w:val="none" w:sz="0" w:space="0" w:color="auto"/>
        <w:right w:val="none" w:sz="0" w:space="0" w:color="auto"/>
      </w:divBdr>
      <w:divsChild>
        <w:div w:id="2085252682">
          <w:marLeft w:val="0"/>
          <w:marRight w:val="0"/>
          <w:marTop w:val="0"/>
          <w:marBottom w:val="0"/>
          <w:divBdr>
            <w:top w:val="none" w:sz="0" w:space="0" w:color="auto"/>
            <w:left w:val="none" w:sz="0" w:space="0" w:color="auto"/>
            <w:bottom w:val="none" w:sz="0" w:space="0" w:color="auto"/>
            <w:right w:val="none" w:sz="0" w:space="0" w:color="auto"/>
          </w:divBdr>
        </w:div>
      </w:divsChild>
    </w:div>
    <w:div w:id="634027739">
      <w:bodyDiv w:val="1"/>
      <w:marLeft w:val="0"/>
      <w:marRight w:val="0"/>
      <w:marTop w:val="0"/>
      <w:marBottom w:val="0"/>
      <w:divBdr>
        <w:top w:val="none" w:sz="0" w:space="0" w:color="auto"/>
        <w:left w:val="none" w:sz="0" w:space="0" w:color="auto"/>
        <w:bottom w:val="none" w:sz="0" w:space="0" w:color="auto"/>
        <w:right w:val="none" w:sz="0" w:space="0" w:color="auto"/>
      </w:divBdr>
    </w:div>
    <w:div w:id="725106486">
      <w:bodyDiv w:val="1"/>
      <w:marLeft w:val="0"/>
      <w:marRight w:val="0"/>
      <w:marTop w:val="0"/>
      <w:marBottom w:val="0"/>
      <w:divBdr>
        <w:top w:val="none" w:sz="0" w:space="0" w:color="auto"/>
        <w:left w:val="none" w:sz="0" w:space="0" w:color="auto"/>
        <w:bottom w:val="none" w:sz="0" w:space="0" w:color="auto"/>
        <w:right w:val="none" w:sz="0" w:space="0" w:color="auto"/>
      </w:divBdr>
      <w:divsChild>
        <w:div w:id="417101563">
          <w:marLeft w:val="0"/>
          <w:marRight w:val="0"/>
          <w:marTop w:val="0"/>
          <w:marBottom w:val="0"/>
          <w:divBdr>
            <w:top w:val="none" w:sz="0" w:space="0" w:color="auto"/>
            <w:left w:val="none" w:sz="0" w:space="0" w:color="auto"/>
            <w:bottom w:val="none" w:sz="0" w:space="0" w:color="auto"/>
            <w:right w:val="none" w:sz="0" w:space="0" w:color="auto"/>
          </w:divBdr>
        </w:div>
      </w:divsChild>
    </w:div>
    <w:div w:id="76573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microsoft.com/office/2016/09/relationships/commentsIds" Target="commentsIds.xm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intercambio.haya.es/"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microsoft.com/office/2011/relationships/commentsExtended" Target="commentsExtended.xml"/><Relationship Id="rId25" Type="http://schemas.openxmlformats.org/officeDocument/2006/relationships/hyperlink" Target="mailto:gestion.documental@haya.es" TargetMode="External"/><Relationship Id="rId33"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hyperlink" Target="http://intercambio.haya.es/"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intercambio.haya.es/" TargetMode="External"/><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intercambio.haya.es/" TargetMode="External"/><Relationship Id="rId28" Type="http://schemas.openxmlformats.org/officeDocument/2006/relationships/footer" Target="footer1.xml"/><Relationship Id="rId10" Type="http://schemas.openxmlformats.org/officeDocument/2006/relationships/image" Target="cid:image016.png@01D69BCF.37A9AA90" TargetMode="External"/><Relationship Id="rId19" Type="http://schemas.openxmlformats.org/officeDocument/2006/relationships/hyperlink" Target="http://intercambio.haya.e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cid:image017.png@01D69BCF.37A9AA90" TargetMode="External"/><Relationship Id="rId22" Type="http://schemas.openxmlformats.org/officeDocument/2006/relationships/hyperlink" Target="http://intercambio.haya.es/" TargetMode="External"/><Relationship Id="rId27" Type="http://schemas.openxmlformats.org/officeDocument/2006/relationships/header" Target="header2.xml"/><Relationship Id="rId30" Type="http://schemas.openxmlformats.org/officeDocument/2006/relationships/footer" Target="footer2.xml"/><Relationship Id="rId8" Type="http://schemas.microsoft.com/office/2007/relationships/hdphoto" Target="media/hdphoto1.wdp"/></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3B0A225C4F4455E8F2D713CB969C9EA"/>
        <w:category>
          <w:name w:val="General"/>
          <w:gallery w:val="placeholder"/>
        </w:category>
        <w:types>
          <w:type w:val="bbPlcHdr"/>
        </w:types>
        <w:behaviors>
          <w:behavior w:val="content"/>
        </w:behaviors>
        <w:guid w:val="{F76C8A96-99F6-4191-9ADF-670690832B97}"/>
      </w:docPartPr>
      <w:docPartBody>
        <w:p w:rsidR="00A47BF5" w:rsidRDefault="00293372" w:rsidP="00293372">
          <w:pPr>
            <w:pStyle w:val="43B0A225C4F4455E8F2D713CB969C9EA"/>
          </w:pPr>
          <w:r>
            <w:rPr>
              <w:rFonts w:ascii="Verdana" w:eastAsiaTheme="majorEastAsia" w:hAnsi="Verdana" w:cstheme="majorBidi"/>
              <w:caps/>
              <w:color w:val="0A94D6"/>
              <w:spacing w:val="-10"/>
              <w:sz w:val="44"/>
              <w:szCs w:val="52"/>
            </w:rPr>
            <w:t>título de la petición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__ _____">
    <w:altName w:val="Yu Gothic"/>
    <w:panose1 w:val="00000000000000000000"/>
    <w:charset w:val="80"/>
    <w:family w:val="script"/>
    <w:notTrueType/>
    <w:pitch w:val="default"/>
    <w:sig w:usb0="00000000" w:usb1="08070708" w:usb2="1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372"/>
    <w:rsid w:val="00293372"/>
    <w:rsid w:val="00381904"/>
    <w:rsid w:val="00A47B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3B0A225C4F4455E8F2D713CB969C9EA">
    <w:name w:val="43B0A225C4F4455E8F2D713CB969C9EA"/>
    <w:rsid w:val="00293372"/>
  </w:style>
  <w:style w:type="character" w:styleId="Textodelmarcadordeposicin">
    <w:name w:val="Placeholder Text"/>
    <w:basedOn w:val="Fuentedeprrafopredeter"/>
    <w:uiPriority w:val="99"/>
    <w:semiHidden/>
    <w:rsid w:val="00293372"/>
    <w:rPr>
      <w:color w:val="808080"/>
    </w:rPr>
  </w:style>
  <w:style w:type="paragraph" w:customStyle="1" w:styleId="D7335477C6D146F699AE84CDBBEB925B">
    <w:name w:val="D7335477C6D146F699AE84CDBBEB925B"/>
    <w:rsid w:val="00293372"/>
  </w:style>
  <w:style w:type="paragraph" w:customStyle="1" w:styleId="BC6451C5D84442A8B5D0A9200994D076">
    <w:name w:val="BC6451C5D84442A8B5D0A9200994D076"/>
    <w:rsid w:val="00A47B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1263</TotalTime>
  <Pages>10</Pages>
  <Words>1757</Words>
  <Characters>9667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Huerta Royuela</dc:creator>
  <cp:keywords/>
  <dc:description/>
  <cp:lastModifiedBy>Beatriz Huerta Royuela</cp:lastModifiedBy>
  <cp:revision>62</cp:revision>
  <dcterms:created xsi:type="dcterms:W3CDTF">2020-10-20T10:44:00Z</dcterms:created>
  <dcterms:modified xsi:type="dcterms:W3CDTF">2021-02-03T14:42:00Z</dcterms:modified>
</cp:coreProperties>
</file>