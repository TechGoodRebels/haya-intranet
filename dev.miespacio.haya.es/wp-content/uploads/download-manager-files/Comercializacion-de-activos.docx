
<file path=[Content_Types].xml><?xml version="1.0" encoding="utf-8"?>
<Types xmlns="http://schemas.openxmlformats.org/package/2006/content-types">
  <Default Extension="bin" ContentType="application/vnd.openxmlformats-officedocument.oleObject"/>
  <Default Extension="doc" ContentType="application/msword"/>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1282A" w14:textId="77777777" w:rsidR="00C81542" w:rsidRPr="006728B1" w:rsidRDefault="00C81542" w:rsidP="00B148D1">
      <w:pPr>
        <w:keepNext/>
        <w:keepLines/>
        <w:ind w:left="709" w:hanging="709"/>
        <w:jc w:val="both"/>
        <w:rPr>
          <w:rFonts w:ascii="BBVABentonSans" w:hAnsi="BBVABentonSans" w:cstheme="minorHAnsi"/>
        </w:rPr>
      </w:pPr>
      <w:r w:rsidRPr="006728B1">
        <w:rPr>
          <w:rFonts w:ascii="BBVABentonSans" w:hAnsi="BBVABentonSans" w:cstheme="minorHAnsi"/>
          <w:noProof/>
        </w:rPr>
        <w:drawing>
          <wp:anchor distT="0" distB="0" distL="114300" distR="114300" simplePos="0" relativeHeight="251638784" behindDoc="0" locked="0" layoutInCell="1" allowOverlap="1" wp14:anchorId="3094F7B2" wp14:editId="5DEF46AC">
            <wp:simplePos x="0" y="0"/>
            <wp:positionH relativeFrom="column">
              <wp:posOffset>-3158490</wp:posOffset>
            </wp:positionH>
            <wp:positionV relativeFrom="paragraph">
              <wp:posOffset>128905</wp:posOffset>
            </wp:positionV>
            <wp:extent cx="787400" cy="241300"/>
            <wp:effectExtent l="0" t="0" r="0" b="6350"/>
            <wp:wrapNone/>
            <wp:docPr id="9830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08" name="Imagen 10"/>
                    <pic:cNvPicPr>
                      <a:picLocks noChangeAspect="1"/>
                    </pic:cNvPicPr>
                  </pic:nvPicPr>
                  <pic:blipFill>
                    <a:blip r:embed="rId8"/>
                    <a:srcRect/>
                    <a:stretch>
                      <a:fillRect/>
                    </a:stretch>
                  </pic:blipFill>
                  <pic:spPr bwMode="auto">
                    <a:xfrm>
                      <a:off x="0" y="0"/>
                      <a:ext cx="787400" cy="241300"/>
                    </a:xfrm>
                    <a:prstGeom prst="rect">
                      <a:avLst/>
                    </a:prstGeom>
                    <a:noFill/>
                    <a:ln w="9525">
                      <a:noFill/>
                      <a:miter lim="800000"/>
                      <a:headEnd/>
                      <a:tailEnd/>
                    </a:ln>
                  </pic:spPr>
                </pic:pic>
              </a:graphicData>
            </a:graphic>
          </wp:anchor>
        </w:drawing>
      </w:r>
    </w:p>
    <w:p w14:paraId="463ED75B" w14:textId="77777777" w:rsidR="0070637E" w:rsidRPr="006728B1" w:rsidRDefault="0070637E" w:rsidP="00C37E34">
      <w:pPr>
        <w:keepNext/>
        <w:keepLines/>
        <w:jc w:val="both"/>
        <w:rPr>
          <w:rFonts w:ascii="BBVABentonSans" w:hAnsi="BBVABentonSans" w:cstheme="minorHAnsi"/>
        </w:rPr>
      </w:pPr>
    </w:p>
    <w:p w14:paraId="73D8A0E3" w14:textId="77777777" w:rsidR="00206FC0" w:rsidRPr="006728B1" w:rsidRDefault="00206FC0" w:rsidP="00C37E34">
      <w:pPr>
        <w:keepNext/>
        <w:keepLines/>
        <w:jc w:val="both"/>
        <w:rPr>
          <w:rFonts w:ascii="BBVABentonSans" w:hAnsi="BBVABentonSans" w:cstheme="minorHAnsi"/>
        </w:rPr>
      </w:pPr>
    </w:p>
    <w:p w14:paraId="58A114B5" w14:textId="77777777" w:rsidR="00206FC0" w:rsidRPr="006728B1" w:rsidRDefault="00206FC0" w:rsidP="00C37E34">
      <w:pPr>
        <w:keepNext/>
        <w:keepLines/>
        <w:jc w:val="both"/>
        <w:rPr>
          <w:rFonts w:ascii="BBVABentonSans" w:hAnsi="BBVABentonSans" w:cstheme="minorHAnsi"/>
        </w:rPr>
      </w:pPr>
    </w:p>
    <w:p w14:paraId="36A4417D" w14:textId="77777777" w:rsidR="00206FC0" w:rsidRPr="006728B1" w:rsidRDefault="00206FC0" w:rsidP="00C37E34">
      <w:pPr>
        <w:keepNext/>
        <w:keepLines/>
        <w:jc w:val="both"/>
        <w:rPr>
          <w:rFonts w:ascii="BBVABentonSans" w:hAnsi="BBVABentonSans" w:cstheme="minorHAnsi"/>
        </w:rPr>
      </w:pPr>
    </w:p>
    <w:p w14:paraId="56713B2A" w14:textId="77777777" w:rsidR="00414E77" w:rsidRPr="006728B1" w:rsidRDefault="00414E77" w:rsidP="00C37E34">
      <w:pPr>
        <w:keepNext/>
        <w:keepLines/>
        <w:jc w:val="both"/>
        <w:rPr>
          <w:rFonts w:ascii="BBVABentonSans" w:hAnsi="BBVABentonSans" w:cstheme="minorHAnsi"/>
        </w:rPr>
      </w:pPr>
    </w:p>
    <w:p w14:paraId="50F7A388" w14:textId="77777777" w:rsidR="00414E77" w:rsidRPr="006728B1" w:rsidRDefault="00414E77" w:rsidP="00C37E34">
      <w:pPr>
        <w:keepNext/>
        <w:keepLines/>
        <w:jc w:val="both"/>
        <w:rPr>
          <w:rFonts w:ascii="BBVABentonSans" w:hAnsi="BBVABentonSans" w:cstheme="minorHAnsi"/>
        </w:rPr>
      </w:pPr>
    </w:p>
    <w:p w14:paraId="47497A1D" w14:textId="77777777" w:rsidR="004E66D7" w:rsidRPr="006728B1" w:rsidRDefault="004E66D7" w:rsidP="00C37E34">
      <w:pPr>
        <w:keepNext/>
        <w:keepLines/>
        <w:jc w:val="both"/>
        <w:rPr>
          <w:rFonts w:ascii="BBVABentonSans" w:hAnsi="BBVABentonSans" w:cstheme="minorHAnsi"/>
        </w:rPr>
      </w:pPr>
    </w:p>
    <w:p w14:paraId="68DE7EFA" w14:textId="77777777" w:rsidR="004E66D7" w:rsidRPr="006728B1" w:rsidRDefault="004E66D7" w:rsidP="00C37E34">
      <w:pPr>
        <w:keepNext/>
        <w:keepLines/>
        <w:jc w:val="both"/>
        <w:rPr>
          <w:rFonts w:ascii="BBVABentonSans" w:hAnsi="BBVABentonSans" w:cstheme="minorHAnsi"/>
        </w:rPr>
      </w:pPr>
    </w:p>
    <w:p w14:paraId="3ABA31DC" w14:textId="77777777" w:rsidR="004E66D7" w:rsidRPr="006728B1" w:rsidRDefault="004E66D7" w:rsidP="00C37E34">
      <w:pPr>
        <w:keepNext/>
        <w:keepLines/>
        <w:jc w:val="both"/>
        <w:rPr>
          <w:rFonts w:ascii="BBVABentonSans" w:hAnsi="BBVABentonSans" w:cstheme="minorHAnsi"/>
        </w:rPr>
      </w:pPr>
    </w:p>
    <w:p w14:paraId="14179420" w14:textId="77777777" w:rsidR="0070637E" w:rsidRPr="006728B1" w:rsidRDefault="0070637E" w:rsidP="00C37E34">
      <w:pPr>
        <w:keepNext/>
        <w:keepLines/>
        <w:jc w:val="both"/>
        <w:rPr>
          <w:rFonts w:ascii="BBVABentonSans" w:hAnsi="BBVABentonSans" w:cstheme="minorHAnsi"/>
        </w:rPr>
      </w:pPr>
    </w:p>
    <w:p w14:paraId="679A42E0" w14:textId="77777777" w:rsidR="00972D41" w:rsidRPr="006728B1" w:rsidRDefault="00972D41" w:rsidP="00C37E34">
      <w:pPr>
        <w:keepNext/>
        <w:keepLines/>
        <w:spacing w:before="120"/>
        <w:jc w:val="both"/>
        <w:rPr>
          <w:rFonts w:ascii="BBVABentonSans" w:hAnsi="BBVABentonSans" w:cstheme="minorHAnsi"/>
          <w:bCs/>
          <w:color w:val="1F497D" w:themeColor="text2"/>
          <w:sz w:val="88"/>
          <w:szCs w:val="88"/>
        </w:rPr>
      </w:pPr>
    </w:p>
    <w:p w14:paraId="24046E82" w14:textId="77777777" w:rsidR="00C95742" w:rsidRPr="008D729A" w:rsidRDefault="00E37EBE" w:rsidP="00C37E34">
      <w:pPr>
        <w:keepNext/>
        <w:keepLines/>
        <w:spacing w:line="276" w:lineRule="auto"/>
        <w:jc w:val="center"/>
        <w:rPr>
          <w:rFonts w:ascii="BBVABentonSans" w:eastAsiaTheme="minorHAnsi" w:hAnsi="BBVABentonSans" w:cstheme="minorBidi"/>
          <w:b/>
          <w:color w:val="002060"/>
          <w:sz w:val="80"/>
          <w:szCs w:val="80"/>
          <w:lang w:eastAsia="en-US"/>
        </w:rPr>
      </w:pPr>
      <w:r w:rsidRPr="008D729A">
        <w:rPr>
          <w:rFonts w:ascii="BBVABentonSans" w:eastAsiaTheme="minorHAnsi" w:hAnsi="BBVABentonSans" w:cstheme="minorBidi"/>
          <w:b/>
          <w:color w:val="002060"/>
          <w:sz w:val="80"/>
          <w:szCs w:val="80"/>
          <w:lang w:eastAsia="en-US"/>
        </w:rPr>
        <w:t>P</w:t>
      </w:r>
      <w:r w:rsidR="006728B1" w:rsidRPr="008D729A">
        <w:rPr>
          <w:rFonts w:ascii="BBVABentonSans" w:eastAsiaTheme="minorHAnsi" w:hAnsi="BBVABentonSans" w:cstheme="minorBidi"/>
          <w:b/>
          <w:color w:val="002060"/>
          <w:sz w:val="80"/>
          <w:szCs w:val="80"/>
          <w:lang w:eastAsia="en-US"/>
        </w:rPr>
        <w:t>ROTOCOLO DE</w:t>
      </w:r>
    </w:p>
    <w:p w14:paraId="5910309D" w14:textId="77777777" w:rsidR="007516A1" w:rsidRPr="008D729A" w:rsidRDefault="009D4DE0" w:rsidP="00C37E34">
      <w:pPr>
        <w:keepNext/>
        <w:keepLines/>
        <w:spacing w:line="276" w:lineRule="auto"/>
        <w:jc w:val="center"/>
        <w:rPr>
          <w:rFonts w:ascii="BBVABentonSans" w:eastAsiaTheme="minorHAnsi" w:hAnsi="BBVABentonSans" w:cstheme="minorBidi"/>
          <w:b/>
          <w:color w:val="002060"/>
          <w:sz w:val="80"/>
          <w:szCs w:val="80"/>
          <w:lang w:eastAsia="en-US"/>
        </w:rPr>
      </w:pPr>
      <w:r w:rsidRPr="008D729A">
        <w:rPr>
          <w:rFonts w:ascii="BBVABentonSans" w:eastAsiaTheme="minorHAnsi" w:hAnsi="BBVABentonSans" w:cstheme="minorBidi"/>
          <w:b/>
          <w:color w:val="002060"/>
          <w:sz w:val="80"/>
          <w:szCs w:val="80"/>
          <w:lang w:eastAsia="en-US"/>
        </w:rPr>
        <w:t>C</w:t>
      </w:r>
      <w:r w:rsidR="006728B1" w:rsidRPr="008D729A">
        <w:rPr>
          <w:rFonts w:ascii="BBVABentonSans" w:eastAsiaTheme="minorHAnsi" w:hAnsi="BBVABentonSans" w:cstheme="minorBidi"/>
          <w:b/>
          <w:color w:val="002060"/>
          <w:sz w:val="80"/>
          <w:szCs w:val="80"/>
          <w:lang w:eastAsia="en-US"/>
        </w:rPr>
        <w:t>OMERCIALIZACIÓN DE ACTIVOS</w:t>
      </w:r>
    </w:p>
    <w:p w14:paraId="5D25EA80" w14:textId="77777777" w:rsidR="00371D6A" w:rsidRDefault="008D729A" w:rsidP="00652C1F">
      <w:pPr>
        <w:keepNext/>
        <w:keepLines/>
        <w:ind w:left="-1560" w:right="-851"/>
        <w:jc w:val="center"/>
        <w:rPr>
          <w:rFonts w:ascii="BBVABentonSans" w:hAnsi="BBVABentonSans"/>
          <w:color w:val="002060"/>
          <w:sz w:val="72"/>
          <w:szCs w:val="80"/>
        </w:rPr>
      </w:pPr>
      <w:r w:rsidRPr="00371D6A">
        <w:rPr>
          <w:rFonts w:ascii="BBVABentonSans" w:hAnsi="BBVABentonSans"/>
          <w:color w:val="002060"/>
          <w:sz w:val="72"/>
          <w:szCs w:val="80"/>
        </w:rPr>
        <w:t>(BBVA-SERVICER</w:t>
      </w:r>
    </w:p>
    <w:p w14:paraId="12A206D2" w14:textId="77777777" w:rsidR="006728B1" w:rsidRPr="00371D6A" w:rsidRDefault="006728B1" w:rsidP="00652C1F">
      <w:pPr>
        <w:keepNext/>
        <w:keepLines/>
        <w:ind w:left="-1560" w:right="-851"/>
        <w:jc w:val="center"/>
        <w:rPr>
          <w:rFonts w:ascii="BBVABentonSans" w:hAnsi="BBVABentonSans"/>
          <w:sz w:val="72"/>
          <w:szCs w:val="80"/>
        </w:rPr>
      </w:pPr>
      <w:r w:rsidRPr="00371D6A">
        <w:rPr>
          <w:rFonts w:ascii="BBVABentonSans" w:hAnsi="BBVABentonSans"/>
          <w:color w:val="002060"/>
          <w:sz w:val="72"/>
          <w:szCs w:val="80"/>
        </w:rPr>
        <w:t>INMOBILIARIO)</w:t>
      </w:r>
    </w:p>
    <w:p w14:paraId="6CEC635A" w14:textId="77777777" w:rsidR="006728B1" w:rsidRPr="006728B1" w:rsidRDefault="006728B1" w:rsidP="00C37E34">
      <w:pPr>
        <w:keepNext/>
        <w:keepLines/>
        <w:spacing w:line="276" w:lineRule="auto"/>
        <w:jc w:val="both"/>
        <w:rPr>
          <w:rFonts w:asciiTheme="minorHAnsi" w:eastAsiaTheme="minorHAnsi" w:hAnsiTheme="minorHAnsi" w:cstheme="minorBidi"/>
          <w:b/>
          <w:color w:val="002060"/>
          <w:sz w:val="84"/>
          <w:szCs w:val="84"/>
          <w:lang w:eastAsia="en-US"/>
        </w:rPr>
      </w:pPr>
    </w:p>
    <w:p w14:paraId="43AC7552" w14:textId="77777777" w:rsidR="00E37EBE" w:rsidRPr="006728B1" w:rsidRDefault="00E37EBE" w:rsidP="00C37E34">
      <w:pPr>
        <w:keepNext/>
        <w:keepLines/>
        <w:spacing w:before="120"/>
        <w:jc w:val="both"/>
        <w:rPr>
          <w:rFonts w:ascii="BBVABentonSans" w:hAnsi="BBVABentonSans" w:cstheme="minorHAnsi"/>
          <w:color w:val="1F497D" w:themeColor="text2"/>
          <w:sz w:val="88"/>
          <w:szCs w:val="88"/>
        </w:rPr>
      </w:pPr>
    </w:p>
    <w:p w14:paraId="4A1DADEB" w14:textId="77777777" w:rsidR="007516A1" w:rsidRPr="006728B1" w:rsidRDefault="007516A1" w:rsidP="00C37E34">
      <w:pPr>
        <w:keepNext/>
        <w:keepLines/>
        <w:jc w:val="both"/>
        <w:rPr>
          <w:rFonts w:ascii="BBVABentonSans" w:hAnsi="BBVABentonSans" w:cstheme="minorHAnsi"/>
        </w:rPr>
      </w:pPr>
    </w:p>
    <w:p w14:paraId="6FA5F61F" w14:textId="77777777" w:rsidR="007516A1" w:rsidRPr="006728B1" w:rsidRDefault="007516A1" w:rsidP="00C37E34">
      <w:pPr>
        <w:keepNext/>
        <w:keepLines/>
        <w:jc w:val="both"/>
        <w:rPr>
          <w:rFonts w:ascii="BBVABentonSans" w:hAnsi="BBVABentonSans" w:cstheme="minorHAnsi"/>
        </w:rPr>
      </w:pPr>
    </w:p>
    <w:p w14:paraId="4CDFF6BA" w14:textId="77777777" w:rsidR="00A04694" w:rsidRPr="006728B1" w:rsidRDefault="00A04694" w:rsidP="00C37E34">
      <w:pPr>
        <w:keepNext/>
        <w:keepLines/>
        <w:jc w:val="both"/>
        <w:rPr>
          <w:rFonts w:ascii="BBVABentonSans" w:hAnsi="BBVABentonSans" w:cstheme="minorHAnsi"/>
        </w:rPr>
      </w:pPr>
    </w:p>
    <w:p w14:paraId="470913F6" w14:textId="77777777" w:rsidR="0070637E" w:rsidRPr="006728B1" w:rsidRDefault="0070637E" w:rsidP="00C37E34">
      <w:pPr>
        <w:keepNext/>
        <w:keepLines/>
        <w:jc w:val="both"/>
        <w:rPr>
          <w:rFonts w:ascii="BBVABentonSans" w:hAnsi="BBVABentonSans" w:cstheme="minorHAnsi"/>
        </w:rPr>
      </w:pPr>
    </w:p>
    <w:p w14:paraId="424FAEC4" w14:textId="77777777" w:rsidR="00E37EBE" w:rsidRPr="006728B1" w:rsidRDefault="00E37EBE" w:rsidP="00C37E34">
      <w:pPr>
        <w:keepNext/>
        <w:keepLines/>
        <w:jc w:val="both"/>
        <w:rPr>
          <w:rFonts w:ascii="BBVABentonSans" w:hAnsi="BBVABentonSans" w:cstheme="minorHAnsi"/>
        </w:rPr>
      </w:pPr>
    </w:p>
    <w:p w14:paraId="05F06C59" w14:textId="77777777" w:rsidR="0042559C" w:rsidRPr="006728B1" w:rsidRDefault="0042559C" w:rsidP="00C37E34">
      <w:pPr>
        <w:keepNext/>
        <w:keepLines/>
        <w:jc w:val="both"/>
        <w:rPr>
          <w:rFonts w:ascii="BBVABentonSans" w:hAnsi="BBVABentonSans" w:cstheme="minorHAnsi"/>
        </w:rPr>
      </w:pPr>
    </w:p>
    <w:p w14:paraId="73794F52" w14:textId="77777777" w:rsidR="00E37EBE" w:rsidRPr="006728B1" w:rsidRDefault="00E37EBE" w:rsidP="00C37E34">
      <w:pPr>
        <w:keepNext/>
        <w:keepLines/>
        <w:jc w:val="both"/>
        <w:rPr>
          <w:rFonts w:ascii="BBVABentonSans" w:hAnsi="BBVABentonSans" w:cstheme="minorHAnsi"/>
          <w:bCs/>
          <w:color w:val="1F497D" w:themeColor="text2"/>
          <w:sz w:val="24"/>
          <w:szCs w:val="24"/>
        </w:rPr>
      </w:pPr>
    </w:p>
    <w:p w14:paraId="0FE4F773" w14:textId="77777777" w:rsidR="00E37EBE" w:rsidRPr="006728B1" w:rsidRDefault="00E37EBE" w:rsidP="00C37E34">
      <w:pPr>
        <w:keepNext/>
        <w:keepLines/>
        <w:jc w:val="both"/>
        <w:rPr>
          <w:rFonts w:ascii="BBVABentonSans" w:hAnsi="BBVABentonSans" w:cstheme="minorHAnsi"/>
          <w:bCs/>
          <w:color w:val="1F497D" w:themeColor="text2"/>
          <w:sz w:val="24"/>
          <w:szCs w:val="24"/>
        </w:rPr>
      </w:pPr>
    </w:p>
    <w:p w14:paraId="5DF5B797" w14:textId="77777777" w:rsidR="00E37EBE" w:rsidRPr="006728B1" w:rsidRDefault="00E37EBE" w:rsidP="00C37E34">
      <w:pPr>
        <w:keepNext/>
        <w:keepLines/>
        <w:jc w:val="both"/>
        <w:rPr>
          <w:rFonts w:ascii="BBVABentonSans" w:hAnsi="BBVABentonSans" w:cstheme="minorHAnsi"/>
          <w:bCs/>
          <w:color w:val="1F497D" w:themeColor="text2"/>
          <w:sz w:val="24"/>
          <w:szCs w:val="24"/>
        </w:rPr>
      </w:pPr>
    </w:p>
    <w:p w14:paraId="3690FA44" w14:textId="77777777" w:rsidR="00D74B18" w:rsidRPr="006728B1" w:rsidRDefault="006728B1" w:rsidP="00C37E34">
      <w:pPr>
        <w:keepNext/>
        <w:keepLines/>
        <w:jc w:val="right"/>
        <w:rPr>
          <w:rFonts w:ascii="BBVABentonSans" w:hAnsi="BBVABentonSans" w:cstheme="minorHAnsi"/>
        </w:rPr>
      </w:pPr>
      <w:r w:rsidRPr="006728B1">
        <w:rPr>
          <w:rFonts w:ascii="BBVABentonSans" w:hAnsi="BBVABentonSans" w:cstheme="minorHAnsi"/>
          <w:color w:val="1F497D" w:themeColor="text2"/>
        </w:rPr>
        <w:t xml:space="preserve">Estrategia y Gestión Inmobiliaria BBVA </w:t>
      </w:r>
      <w:r w:rsidR="00206FC0" w:rsidRPr="006728B1">
        <w:rPr>
          <w:rFonts w:ascii="BBVABentonSans" w:hAnsi="BBVABentonSans" w:cstheme="minorHAnsi"/>
        </w:rPr>
        <w:br w:type="page"/>
      </w:r>
    </w:p>
    <w:p w14:paraId="72DDD772" w14:textId="77777777" w:rsidR="00D41392" w:rsidRDefault="00AE0B79" w:rsidP="00C37E34">
      <w:pPr>
        <w:keepNext/>
        <w:keepLines/>
        <w:spacing w:after="60"/>
        <w:jc w:val="both"/>
        <w:rPr>
          <w:rFonts w:ascii="BBVABentonSans" w:hAnsi="BBVABentonSans" w:cstheme="minorHAnsi"/>
          <w:b/>
          <w:color w:val="00B0F0"/>
          <w:sz w:val="26"/>
          <w:szCs w:val="26"/>
        </w:rPr>
      </w:pPr>
      <w:r w:rsidRPr="006728B1">
        <w:rPr>
          <w:rFonts w:ascii="BBVABentonSans" w:hAnsi="BBVABentonSans" w:cstheme="minorHAnsi"/>
          <w:b/>
          <w:color w:val="00B0F0"/>
          <w:sz w:val="26"/>
          <w:szCs w:val="26"/>
        </w:rPr>
        <w:lastRenderedPageBreak/>
        <w:t>ÍNDICE</w:t>
      </w:r>
    </w:p>
    <w:p w14:paraId="439F1AF6" w14:textId="77777777" w:rsidR="002E59FB" w:rsidRDefault="002E59FB" w:rsidP="00C37E34">
      <w:pPr>
        <w:keepNext/>
        <w:keepLines/>
        <w:tabs>
          <w:tab w:val="left" w:pos="142"/>
        </w:tabs>
        <w:spacing w:after="60"/>
        <w:jc w:val="both"/>
        <w:rPr>
          <w:rFonts w:ascii="BBVABentonSans" w:hAnsi="BBVABentonSans" w:cstheme="minorHAnsi"/>
          <w:b/>
          <w:color w:val="00B0F0"/>
          <w:sz w:val="26"/>
          <w:szCs w:val="26"/>
        </w:rPr>
      </w:pPr>
    </w:p>
    <w:p w14:paraId="1FA26EA8" w14:textId="245BE9F8" w:rsidR="0091646F" w:rsidRDefault="007642F3">
      <w:pPr>
        <w:pStyle w:val="TDC1"/>
        <w:rPr>
          <w:rFonts w:asciiTheme="minorHAnsi" w:eastAsiaTheme="minorEastAsia" w:hAnsiTheme="minorHAnsi" w:cstheme="minorBidi"/>
          <w:sz w:val="22"/>
          <w:szCs w:val="22"/>
        </w:rPr>
      </w:pPr>
      <w:r w:rsidRPr="00B12280">
        <w:rPr>
          <w:rStyle w:val="Hipervnculo"/>
          <w:rFonts w:ascii="BBVA Office Book" w:hAnsi="BBVA Office Book" w:cstheme="minorHAnsi"/>
          <w:color w:val="auto"/>
          <w:szCs w:val="22"/>
        </w:rPr>
        <w:fldChar w:fldCharType="begin"/>
      </w:r>
      <w:r w:rsidRPr="00B12280">
        <w:rPr>
          <w:rStyle w:val="Hipervnculo"/>
          <w:rFonts w:ascii="BBVA Office Book" w:hAnsi="BBVA Office Book" w:cstheme="minorHAnsi"/>
          <w:color w:val="auto"/>
          <w:szCs w:val="22"/>
        </w:rPr>
        <w:instrText xml:space="preserve"> TOC \o "1-3" \h \z \u </w:instrText>
      </w:r>
      <w:r w:rsidRPr="00B12280">
        <w:rPr>
          <w:rStyle w:val="Hipervnculo"/>
          <w:rFonts w:ascii="BBVA Office Book" w:hAnsi="BBVA Office Book" w:cstheme="minorHAnsi"/>
          <w:color w:val="auto"/>
          <w:szCs w:val="22"/>
        </w:rPr>
        <w:fldChar w:fldCharType="separate"/>
      </w:r>
      <w:hyperlink w:anchor="_Toc60048825" w:history="1">
        <w:r w:rsidR="0091646F" w:rsidRPr="008D48E5">
          <w:rPr>
            <w:rStyle w:val="Hipervnculo"/>
            <w:rFonts w:ascii="BBVABentonSans" w:hAnsi="BBVABentonSans" w:cstheme="minorHAnsi"/>
          </w:rPr>
          <w:t>1.</w:t>
        </w:r>
        <w:r w:rsidR="0091646F">
          <w:rPr>
            <w:rFonts w:asciiTheme="minorHAnsi" w:eastAsiaTheme="minorEastAsia" w:hAnsiTheme="minorHAnsi" w:cstheme="minorBidi"/>
            <w:sz w:val="22"/>
            <w:szCs w:val="22"/>
          </w:rPr>
          <w:tab/>
        </w:r>
        <w:r w:rsidR="0091646F" w:rsidRPr="008D48E5">
          <w:rPr>
            <w:rStyle w:val="Hipervnculo"/>
            <w:rFonts w:ascii="BBVABentonSans" w:hAnsi="BBVABentonSans" w:cstheme="minorHAnsi"/>
          </w:rPr>
          <w:t>Control de Versiones</w:t>
        </w:r>
        <w:r w:rsidR="0091646F">
          <w:rPr>
            <w:webHidden/>
          </w:rPr>
          <w:tab/>
        </w:r>
        <w:r w:rsidR="0091646F">
          <w:rPr>
            <w:webHidden/>
          </w:rPr>
          <w:fldChar w:fldCharType="begin"/>
        </w:r>
        <w:r w:rsidR="0091646F">
          <w:rPr>
            <w:webHidden/>
          </w:rPr>
          <w:instrText xml:space="preserve"> PAGEREF _Toc60048825 \h </w:instrText>
        </w:r>
        <w:r w:rsidR="0091646F">
          <w:rPr>
            <w:webHidden/>
          </w:rPr>
        </w:r>
        <w:r w:rsidR="0091646F">
          <w:rPr>
            <w:webHidden/>
          </w:rPr>
          <w:fldChar w:fldCharType="separate"/>
        </w:r>
        <w:r w:rsidR="0091646F">
          <w:rPr>
            <w:webHidden/>
          </w:rPr>
          <w:t>3</w:t>
        </w:r>
        <w:r w:rsidR="0091646F">
          <w:rPr>
            <w:webHidden/>
          </w:rPr>
          <w:fldChar w:fldCharType="end"/>
        </w:r>
      </w:hyperlink>
    </w:p>
    <w:p w14:paraId="357BE8B7" w14:textId="37509226" w:rsidR="0091646F" w:rsidRDefault="0091646F">
      <w:pPr>
        <w:pStyle w:val="TDC1"/>
        <w:rPr>
          <w:rFonts w:asciiTheme="minorHAnsi" w:eastAsiaTheme="minorEastAsia" w:hAnsiTheme="minorHAnsi" w:cstheme="minorBidi"/>
          <w:sz w:val="22"/>
          <w:szCs w:val="22"/>
        </w:rPr>
      </w:pPr>
      <w:hyperlink w:anchor="_Toc60048826" w:history="1">
        <w:r w:rsidRPr="008D48E5">
          <w:rPr>
            <w:rStyle w:val="Hipervnculo"/>
            <w:rFonts w:ascii="BBVABentonSans" w:hAnsi="BBVABentonSans" w:cstheme="minorHAnsi"/>
          </w:rPr>
          <w:t>2.</w:t>
        </w:r>
        <w:r>
          <w:rPr>
            <w:rFonts w:asciiTheme="minorHAnsi" w:eastAsiaTheme="minorEastAsia" w:hAnsiTheme="minorHAnsi" w:cstheme="minorBidi"/>
            <w:sz w:val="22"/>
            <w:szCs w:val="22"/>
          </w:rPr>
          <w:tab/>
        </w:r>
        <w:r w:rsidRPr="008D48E5">
          <w:rPr>
            <w:rStyle w:val="Hipervnculo"/>
            <w:rFonts w:ascii="BBVABentonSans" w:hAnsi="BBVABentonSans" w:cstheme="minorHAnsi"/>
          </w:rPr>
          <w:t>Objetivo</w:t>
        </w:r>
        <w:r>
          <w:rPr>
            <w:webHidden/>
          </w:rPr>
          <w:tab/>
        </w:r>
        <w:r>
          <w:rPr>
            <w:webHidden/>
          </w:rPr>
          <w:fldChar w:fldCharType="begin"/>
        </w:r>
        <w:r>
          <w:rPr>
            <w:webHidden/>
          </w:rPr>
          <w:instrText xml:space="preserve"> PAGEREF _Toc60048826 \h </w:instrText>
        </w:r>
        <w:r>
          <w:rPr>
            <w:webHidden/>
          </w:rPr>
        </w:r>
        <w:r>
          <w:rPr>
            <w:webHidden/>
          </w:rPr>
          <w:fldChar w:fldCharType="separate"/>
        </w:r>
        <w:r>
          <w:rPr>
            <w:webHidden/>
          </w:rPr>
          <w:t>3</w:t>
        </w:r>
        <w:r>
          <w:rPr>
            <w:webHidden/>
          </w:rPr>
          <w:fldChar w:fldCharType="end"/>
        </w:r>
      </w:hyperlink>
    </w:p>
    <w:p w14:paraId="6D9B8B78" w14:textId="78B4574B" w:rsidR="0091646F" w:rsidRDefault="0091646F">
      <w:pPr>
        <w:pStyle w:val="TDC1"/>
        <w:rPr>
          <w:rFonts w:asciiTheme="minorHAnsi" w:eastAsiaTheme="minorEastAsia" w:hAnsiTheme="minorHAnsi" w:cstheme="minorBidi"/>
          <w:sz w:val="22"/>
          <w:szCs w:val="22"/>
        </w:rPr>
      </w:pPr>
      <w:hyperlink w:anchor="_Toc60048827" w:history="1">
        <w:r w:rsidRPr="008D48E5">
          <w:rPr>
            <w:rStyle w:val="Hipervnculo"/>
            <w:rFonts w:ascii="BBVABentonSans" w:hAnsi="BBVABentonSans" w:cstheme="minorHAnsi"/>
          </w:rPr>
          <w:t>3.</w:t>
        </w:r>
        <w:r>
          <w:rPr>
            <w:rFonts w:asciiTheme="minorHAnsi" w:eastAsiaTheme="minorEastAsia" w:hAnsiTheme="minorHAnsi" w:cstheme="minorBidi"/>
            <w:sz w:val="22"/>
            <w:szCs w:val="22"/>
          </w:rPr>
          <w:tab/>
        </w:r>
        <w:r w:rsidRPr="008D48E5">
          <w:rPr>
            <w:rStyle w:val="Hipervnculo"/>
            <w:rFonts w:ascii="BBVABentonSans" w:hAnsi="BBVABentonSans" w:cstheme="minorHAnsi"/>
          </w:rPr>
          <w:t>Modelo Operativo</w:t>
        </w:r>
        <w:r>
          <w:rPr>
            <w:webHidden/>
          </w:rPr>
          <w:tab/>
        </w:r>
        <w:r>
          <w:rPr>
            <w:webHidden/>
          </w:rPr>
          <w:fldChar w:fldCharType="begin"/>
        </w:r>
        <w:r>
          <w:rPr>
            <w:webHidden/>
          </w:rPr>
          <w:instrText xml:space="preserve"> PAGEREF _Toc60048827 \h </w:instrText>
        </w:r>
        <w:r>
          <w:rPr>
            <w:webHidden/>
          </w:rPr>
        </w:r>
        <w:r>
          <w:rPr>
            <w:webHidden/>
          </w:rPr>
          <w:fldChar w:fldCharType="separate"/>
        </w:r>
        <w:r>
          <w:rPr>
            <w:webHidden/>
          </w:rPr>
          <w:t>4</w:t>
        </w:r>
        <w:r>
          <w:rPr>
            <w:webHidden/>
          </w:rPr>
          <w:fldChar w:fldCharType="end"/>
        </w:r>
      </w:hyperlink>
    </w:p>
    <w:p w14:paraId="03427661" w14:textId="54484905" w:rsidR="0091646F" w:rsidRDefault="0091646F">
      <w:pPr>
        <w:pStyle w:val="TDC1"/>
        <w:rPr>
          <w:rFonts w:asciiTheme="minorHAnsi" w:eastAsiaTheme="minorEastAsia" w:hAnsiTheme="minorHAnsi" w:cstheme="minorBidi"/>
          <w:sz w:val="22"/>
          <w:szCs w:val="22"/>
        </w:rPr>
      </w:pPr>
      <w:hyperlink w:anchor="_Toc60048828" w:history="1">
        <w:r w:rsidRPr="008D48E5">
          <w:rPr>
            <w:rStyle w:val="Hipervnculo"/>
            <w:rFonts w:ascii="BBVABentonSans" w:hAnsi="BBVABentonSans" w:cstheme="minorHAnsi"/>
          </w:rPr>
          <w:t>3.1.</w:t>
        </w:r>
        <w:r>
          <w:rPr>
            <w:rFonts w:asciiTheme="minorHAnsi" w:eastAsiaTheme="minorEastAsia" w:hAnsiTheme="minorHAnsi" w:cstheme="minorBidi"/>
            <w:sz w:val="22"/>
            <w:szCs w:val="22"/>
          </w:rPr>
          <w:tab/>
        </w:r>
        <w:r w:rsidRPr="008D48E5">
          <w:rPr>
            <w:rStyle w:val="Hipervnculo"/>
            <w:rFonts w:ascii="BBVABentonSans" w:hAnsi="BBVABentonSans" w:cstheme="minorHAnsi"/>
          </w:rPr>
          <w:t>Planes comerciales</w:t>
        </w:r>
        <w:r>
          <w:rPr>
            <w:webHidden/>
          </w:rPr>
          <w:tab/>
        </w:r>
        <w:r>
          <w:rPr>
            <w:webHidden/>
          </w:rPr>
          <w:fldChar w:fldCharType="begin"/>
        </w:r>
        <w:r>
          <w:rPr>
            <w:webHidden/>
          </w:rPr>
          <w:instrText xml:space="preserve"> PAGEREF _Toc60048828 \h </w:instrText>
        </w:r>
        <w:r>
          <w:rPr>
            <w:webHidden/>
          </w:rPr>
        </w:r>
        <w:r>
          <w:rPr>
            <w:webHidden/>
          </w:rPr>
          <w:fldChar w:fldCharType="separate"/>
        </w:r>
        <w:r>
          <w:rPr>
            <w:webHidden/>
          </w:rPr>
          <w:t>4</w:t>
        </w:r>
        <w:r>
          <w:rPr>
            <w:webHidden/>
          </w:rPr>
          <w:fldChar w:fldCharType="end"/>
        </w:r>
      </w:hyperlink>
    </w:p>
    <w:p w14:paraId="27C41D6A" w14:textId="5E012321" w:rsidR="0091646F" w:rsidRDefault="0091646F">
      <w:pPr>
        <w:pStyle w:val="TDC1"/>
        <w:rPr>
          <w:rFonts w:asciiTheme="minorHAnsi" w:eastAsiaTheme="minorEastAsia" w:hAnsiTheme="minorHAnsi" w:cstheme="minorBidi"/>
          <w:sz w:val="22"/>
          <w:szCs w:val="22"/>
        </w:rPr>
      </w:pPr>
      <w:hyperlink w:anchor="_Toc60048829" w:history="1">
        <w:r w:rsidRPr="008D48E5">
          <w:rPr>
            <w:rStyle w:val="Hipervnculo"/>
            <w:rFonts w:ascii="BBVABentonSans" w:hAnsi="BBVABentonSans" w:cstheme="minorHAnsi"/>
          </w:rPr>
          <w:t>3.2.</w:t>
        </w:r>
        <w:r>
          <w:rPr>
            <w:rFonts w:asciiTheme="minorHAnsi" w:eastAsiaTheme="minorEastAsia" w:hAnsiTheme="minorHAnsi" w:cstheme="minorBidi"/>
            <w:sz w:val="22"/>
            <w:szCs w:val="22"/>
          </w:rPr>
          <w:tab/>
        </w:r>
        <w:r w:rsidRPr="008D48E5">
          <w:rPr>
            <w:rStyle w:val="Hipervnculo"/>
            <w:rFonts w:ascii="BBVABentonSans" w:hAnsi="BBVABentonSans" w:cstheme="minorHAnsi"/>
          </w:rPr>
          <w:t>Detalle de la Operativa: Comercialización y Venta de Activos a Particulares</w:t>
        </w:r>
        <w:r>
          <w:rPr>
            <w:webHidden/>
          </w:rPr>
          <w:tab/>
        </w:r>
        <w:r>
          <w:rPr>
            <w:webHidden/>
          </w:rPr>
          <w:fldChar w:fldCharType="begin"/>
        </w:r>
        <w:r>
          <w:rPr>
            <w:webHidden/>
          </w:rPr>
          <w:instrText xml:space="preserve"> PAGEREF _Toc60048829 \h </w:instrText>
        </w:r>
        <w:r>
          <w:rPr>
            <w:webHidden/>
          </w:rPr>
        </w:r>
        <w:r>
          <w:rPr>
            <w:webHidden/>
          </w:rPr>
          <w:fldChar w:fldCharType="separate"/>
        </w:r>
        <w:r>
          <w:rPr>
            <w:webHidden/>
          </w:rPr>
          <w:t>4</w:t>
        </w:r>
        <w:r>
          <w:rPr>
            <w:webHidden/>
          </w:rPr>
          <w:fldChar w:fldCharType="end"/>
        </w:r>
      </w:hyperlink>
    </w:p>
    <w:p w14:paraId="29A92B80" w14:textId="3E10156A" w:rsidR="0091646F" w:rsidRDefault="0091646F">
      <w:pPr>
        <w:pStyle w:val="TDC1"/>
        <w:rPr>
          <w:rFonts w:asciiTheme="minorHAnsi" w:eastAsiaTheme="minorEastAsia" w:hAnsiTheme="minorHAnsi" w:cstheme="minorBidi"/>
          <w:sz w:val="22"/>
          <w:szCs w:val="22"/>
        </w:rPr>
      </w:pPr>
      <w:hyperlink w:anchor="_Toc60048830" w:history="1">
        <w:r w:rsidRPr="008D48E5">
          <w:rPr>
            <w:rStyle w:val="Hipervnculo"/>
            <w:rFonts w:ascii="BBVABentonSans" w:hAnsi="BBVABentonSans" w:cstheme="minorHAnsi"/>
          </w:rPr>
          <w:t>3.2.1.</w:t>
        </w:r>
        <w:r>
          <w:rPr>
            <w:rFonts w:asciiTheme="minorHAnsi" w:eastAsiaTheme="minorEastAsia" w:hAnsiTheme="minorHAnsi" w:cstheme="minorBidi"/>
            <w:sz w:val="22"/>
            <w:szCs w:val="22"/>
          </w:rPr>
          <w:tab/>
        </w:r>
        <w:r w:rsidRPr="008D48E5">
          <w:rPr>
            <w:rStyle w:val="Hipervnculo"/>
            <w:rFonts w:ascii="BBVABentonSans" w:hAnsi="BBVABentonSans" w:cstheme="minorHAnsi"/>
          </w:rPr>
          <w:t>Preparación de Activos para Venta a Particulares</w:t>
        </w:r>
        <w:r>
          <w:rPr>
            <w:webHidden/>
          </w:rPr>
          <w:tab/>
        </w:r>
        <w:r>
          <w:rPr>
            <w:webHidden/>
          </w:rPr>
          <w:fldChar w:fldCharType="begin"/>
        </w:r>
        <w:r>
          <w:rPr>
            <w:webHidden/>
          </w:rPr>
          <w:instrText xml:space="preserve"> PAGEREF _Toc60048830 \h </w:instrText>
        </w:r>
        <w:r>
          <w:rPr>
            <w:webHidden/>
          </w:rPr>
        </w:r>
        <w:r>
          <w:rPr>
            <w:webHidden/>
          </w:rPr>
          <w:fldChar w:fldCharType="separate"/>
        </w:r>
        <w:r>
          <w:rPr>
            <w:webHidden/>
          </w:rPr>
          <w:t>5</w:t>
        </w:r>
        <w:r>
          <w:rPr>
            <w:webHidden/>
          </w:rPr>
          <w:fldChar w:fldCharType="end"/>
        </w:r>
      </w:hyperlink>
    </w:p>
    <w:p w14:paraId="59F69C9F" w14:textId="385F0F15" w:rsidR="0091646F" w:rsidRDefault="0091646F">
      <w:pPr>
        <w:pStyle w:val="TDC1"/>
        <w:rPr>
          <w:rFonts w:asciiTheme="minorHAnsi" w:eastAsiaTheme="minorEastAsia" w:hAnsiTheme="minorHAnsi" w:cstheme="minorBidi"/>
          <w:sz w:val="22"/>
          <w:szCs w:val="22"/>
        </w:rPr>
      </w:pPr>
      <w:hyperlink w:anchor="_Toc60048837" w:history="1">
        <w:r w:rsidRPr="008D48E5">
          <w:rPr>
            <w:rStyle w:val="Hipervnculo"/>
            <w:rFonts w:ascii="BBVABentonSans" w:hAnsi="BBVABentonSans" w:cstheme="minorHAnsi"/>
          </w:rPr>
          <w:t>3.2.1.1</w:t>
        </w:r>
        <w:r>
          <w:rPr>
            <w:rFonts w:asciiTheme="minorHAnsi" w:eastAsiaTheme="minorEastAsia" w:hAnsiTheme="minorHAnsi" w:cstheme="minorBidi"/>
            <w:sz w:val="22"/>
            <w:szCs w:val="22"/>
          </w:rPr>
          <w:tab/>
        </w:r>
        <w:r w:rsidRPr="008D48E5">
          <w:rPr>
            <w:rStyle w:val="Hipervnculo"/>
            <w:rFonts w:ascii="BBVABentonSans" w:hAnsi="BBVABentonSans" w:cstheme="minorHAnsi"/>
          </w:rPr>
          <w:t>Campañas Publicitarias</w:t>
        </w:r>
        <w:r>
          <w:rPr>
            <w:webHidden/>
          </w:rPr>
          <w:tab/>
        </w:r>
        <w:r>
          <w:rPr>
            <w:webHidden/>
          </w:rPr>
          <w:fldChar w:fldCharType="begin"/>
        </w:r>
        <w:r>
          <w:rPr>
            <w:webHidden/>
          </w:rPr>
          <w:instrText xml:space="preserve"> PAGEREF _Toc60048837 \h </w:instrText>
        </w:r>
        <w:r>
          <w:rPr>
            <w:webHidden/>
          </w:rPr>
        </w:r>
        <w:r>
          <w:rPr>
            <w:webHidden/>
          </w:rPr>
          <w:fldChar w:fldCharType="separate"/>
        </w:r>
        <w:r>
          <w:rPr>
            <w:webHidden/>
          </w:rPr>
          <w:t>5</w:t>
        </w:r>
        <w:r>
          <w:rPr>
            <w:webHidden/>
          </w:rPr>
          <w:fldChar w:fldCharType="end"/>
        </w:r>
      </w:hyperlink>
      <w:bookmarkStart w:id="0" w:name="_GoBack"/>
      <w:bookmarkEnd w:id="0"/>
    </w:p>
    <w:p w14:paraId="64E378C5" w14:textId="72E7A493" w:rsidR="0091646F" w:rsidRDefault="0091646F">
      <w:pPr>
        <w:pStyle w:val="TDC1"/>
        <w:rPr>
          <w:rFonts w:asciiTheme="minorHAnsi" w:eastAsiaTheme="minorEastAsia" w:hAnsiTheme="minorHAnsi" w:cstheme="minorBidi"/>
          <w:sz w:val="22"/>
          <w:szCs w:val="22"/>
        </w:rPr>
      </w:pPr>
      <w:hyperlink w:anchor="_Toc60048838" w:history="1">
        <w:r w:rsidRPr="008D48E5">
          <w:rPr>
            <w:rStyle w:val="Hipervnculo"/>
            <w:rFonts w:ascii="BBVABentonSans" w:hAnsi="BBVABentonSans" w:cstheme="minorHAnsi"/>
          </w:rPr>
          <w:t>3.2.1.2</w:t>
        </w:r>
        <w:r>
          <w:rPr>
            <w:rFonts w:asciiTheme="minorHAnsi" w:eastAsiaTheme="minorEastAsia" w:hAnsiTheme="minorHAnsi" w:cstheme="minorBidi"/>
            <w:sz w:val="22"/>
            <w:szCs w:val="22"/>
          </w:rPr>
          <w:tab/>
        </w:r>
        <w:r w:rsidRPr="008D48E5">
          <w:rPr>
            <w:rStyle w:val="Hipervnculo"/>
            <w:rFonts w:ascii="BBVABentonSans" w:hAnsi="BBVABentonSans" w:cstheme="minorHAnsi"/>
          </w:rPr>
          <w:t>Acciones y Planes Comerciales</w:t>
        </w:r>
        <w:r>
          <w:rPr>
            <w:webHidden/>
          </w:rPr>
          <w:tab/>
        </w:r>
        <w:r>
          <w:rPr>
            <w:webHidden/>
          </w:rPr>
          <w:fldChar w:fldCharType="begin"/>
        </w:r>
        <w:r>
          <w:rPr>
            <w:webHidden/>
          </w:rPr>
          <w:instrText xml:space="preserve"> PAGEREF _Toc60048838 \h </w:instrText>
        </w:r>
        <w:r>
          <w:rPr>
            <w:webHidden/>
          </w:rPr>
        </w:r>
        <w:r>
          <w:rPr>
            <w:webHidden/>
          </w:rPr>
          <w:fldChar w:fldCharType="separate"/>
        </w:r>
        <w:r>
          <w:rPr>
            <w:webHidden/>
          </w:rPr>
          <w:t>6</w:t>
        </w:r>
        <w:r>
          <w:rPr>
            <w:webHidden/>
          </w:rPr>
          <w:fldChar w:fldCharType="end"/>
        </w:r>
      </w:hyperlink>
    </w:p>
    <w:p w14:paraId="059D04D2" w14:textId="08FB9856" w:rsidR="0091646F" w:rsidRDefault="0091646F">
      <w:pPr>
        <w:pStyle w:val="TDC1"/>
        <w:rPr>
          <w:rFonts w:asciiTheme="minorHAnsi" w:eastAsiaTheme="minorEastAsia" w:hAnsiTheme="minorHAnsi" w:cstheme="minorBidi"/>
          <w:sz w:val="22"/>
          <w:szCs w:val="22"/>
        </w:rPr>
      </w:pPr>
      <w:hyperlink w:anchor="_Toc60048839" w:history="1">
        <w:r w:rsidRPr="008D48E5">
          <w:rPr>
            <w:rStyle w:val="Hipervnculo"/>
            <w:rFonts w:ascii="BBVABentonSans" w:hAnsi="BBVABentonSans" w:cstheme="minorHAnsi"/>
          </w:rPr>
          <w:t>3.2.1.3</w:t>
        </w:r>
        <w:r>
          <w:rPr>
            <w:rFonts w:asciiTheme="minorHAnsi" w:eastAsiaTheme="minorEastAsia" w:hAnsiTheme="minorHAnsi" w:cstheme="minorBidi"/>
            <w:sz w:val="22"/>
            <w:szCs w:val="22"/>
          </w:rPr>
          <w:tab/>
        </w:r>
        <w:r w:rsidRPr="008D48E5">
          <w:rPr>
            <w:rStyle w:val="Hipervnculo"/>
            <w:rFonts w:ascii="BBVABentonSans" w:hAnsi="BBVABentonSans" w:cstheme="minorHAnsi"/>
          </w:rPr>
          <w:t>Comercialización de Activos mediante procesos ordenados de venta ante Notario</w:t>
        </w:r>
        <w:r>
          <w:rPr>
            <w:webHidden/>
          </w:rPr>
          <w:tab/>
        </w:r>
        <w:r>
          <w:rPr>
            <w:webHidden/>
          </w:rPr>
          <w:fldChar w:fldCharType="begin"/>
        </w:r>
        <w:r>
          <w:rPr>
            <w:webHidden/>
          </w:rPr>
          <w:instrText xml:space="preserve"> PAGEREF _Toc60048839 \h </w:instrText>
        </w:r>
        <w:r>
          <w:rPr>
            <w:webHidden/>
          </w:rPr>
        </w:r>
        <w:r>
          <w:rPr>
            <w:webHidden/>
          </w:rPr>
          <w:fldChar w:fldCharType="separate"/>
        </w:r>
        <w:r>
          <w:rPr>
            <w:webHidden/>
          </w:rPr>
          <w:t>6</w:t>
        </w:r>
        <w:r>
          <w:rPr>
            <w:webHidden/>
          </w:rPr>
          <w:fldChar w:fldCharType="end"/>
        </w:r>
      </w:hyperlink>
    </w:p>
    <w:p w14:paraId="73CEAB4D" w14:textId="7C2B2AA7" w:rsidR="0091646F" w:rsidRDefault="0091646F">
      <w:pPr>
        <w:pStyle w:val="TDC1"/>
        <w:rPr>
          <w:rFonts w:asciiTheme="minorHAnsi" w:eastAsiaTheme="minorEastAsia" w:hAnsiTheme="minorHAnsi" w:cstheme="minorBidi"/>
          <w:sz w:val="22"/>
          <w:szCs w:val="22"/>
        </w:rPr>
      </w:pPr>
      <w:hyperlink w:anchor="_Toc60048840" w:history="1">
        <w:r w:rsidRPr="008D48E5">
          <w:rPr>
            <w:rStyle w:val="Hipervnculo"/>
            <w:rFonts w:ascii="BBVABentonSans" w:hAnsi="BBVABentonSans" w:cstheme="minorHAnsi"/>
          </w:rPr>
          <w:t>3.2.1.4</w:t>
        </w:r>
        <w:r>
          <w:rPr>
            <w:rFonts w:asciiTheme="minorHAnsi" w:eastAsiaTheme="minorEastAsia" w:hAnsiTheme="minorHAnsi" w:cstheme="minorBidi"/>
            <w:sz w:val="22"/>
            <w:szCs w:val="22"/>
          </w:rPr>
          <w:tab/>
        </w:r>
        <w:r w:rsidRPr="008D48E5">
          <w:rPr>
            <w:rStyle w:val="Hipervnculo"/>
            <w:rFonts w:ascii="BBVABentonSans" w:hAnsi="BBVABentonSans" w:cstheme="minorHAnsi"/>
          </w:rPr>
          <w:t>Descuentos a empleados de empresas</w:t>
        </w:r>
        <w:r>
          <w:rPr>
            <w:webHidden/>
          </w:rPr>
          <w:tab/>
        </w:r>
        <w:r>
          <w:rPr>
            <w:webHidden/>
          </w:rPr>
          <w:fldChar w:fldCharType="begin"/>
        </w:r>
        <w:r>
          <w:rPr>
            <w:webHidden/>
          </w:rPr>
          <w:instrText xml:space="preserve"> PAGEREF _Toc60048840 \h </w:instrText>
        </w:r>
        <w:r>
          <w:rPr>
            <w:webHidden/>
          </w:rPr>
        </w:r>
        <w:r>
          <w:rPr>
            <w:webHidden/>
          </w:rPr>
          <w:fldChar w:fldCharType="separate"/>
        </w:r>
        <w:r>
          <w:rPr>
            <w:webHidden/>
          </w:rPr>
          <w:t>7</w:t>
        </w:r>
        <w:r>
          <w:rPr>
            <w:webHidden/>
          </w:rPr>
          <w:fldChar w:fldCharType="end"/>
        </w:r>
      </w:hyperlink>
    </w:p>
    <w:p w14:paraId="5A8E9FF5" w14:textId="661A787B" w:rsidR="0091646F" w:rsidRDefault="0091646F">
      <w:pPr>
        <w:pStyle w:val="TDC1"/>
        <w:rPr>
          <w:rFonts w:asciiTheme="minorHAnsi" w:eastAsiaTheme="minorEastAsia" w:hAnsiTheme="minorHAnsi" w:cstheme="minorBidi"/>
          <w:sz w:val="22"/>
          <w:szCs w:val="22"/>
        </w:rPr>
      </w:pPr>
      <w:hyperlink w:anchor="_Toc60048841" w:history="1">
        <w:r w:rsidRPr="008D48E5">
          <w:rPr>
            <w:rStyle w:val="Hipervnculo"/>
            <w:rFonts w:ascii="BBVABentonSansLight" w:hAnsi="BBVABentonSansLight" w:cstheme="minorHAnsi"/>
          </w:rPr>
          <w:t>3.2.2.</w:t>
        </w:r>
        <w:r>
          <w:rPr>
            <w:rFonts w:asciiTheme="minorHAnsi" w:eastAsiaTheme="minorEastAsia" w:hAnsiTheme="minorHAnsi" w:cstheme="minorBidi"/>
            <w:sz w:val="22"/>
            <w:szCs w:val="22"/>
          </w:rPr>
          <w:tab/>
        </w:r>
        <w:r w:rsidRPr="008D48E5">
          <w:rPr>
            <w:rStyle w:val="Hipervnculo"/>
            <w:rFonts w:ascii="BBVABentonSansLight" w:hAnsi="BBVABentonSansLight" w:cstheme="minorHAnsi"/>
          </w:rPr>
          <w:t>Gestión de Ofertas de Particulares sobre Activos</w:t>
        </w:r>
        <w:r>
          <w:rPr>
            <w:webHidden/>
          </w:rPr>
          <w:tab/>
        </w:r>
        <w:r>
          <w:rPr>
            <w:webHidden/>
          </w:rPr>
          <w:fldChar w:fldCharType="begin"/>
        </w:r>
        <w:r>
          <w:rPr>
            <w:webHidden/>
          </w:rPr>
          <w:instrText xml:space="preserve"> PAGEREF _Toc60048841 \h </w:instrText>
        </w:r>
        <w:r>
          <w:rPr>
            <w:webHidden/>
          </w:rPr>
        </w:r>
        <w:r>
          <w:rPr>
            <w:webHidden/>
          </w:rPr>
          <w:fldChar w:fldCharType="separate"/>
        </w:r>
        <w:r>
          <w:rPr>
            <w:webHidden/>
          </w:rPr>
          <w:t>7</w:t>
        </w:r>
        <w:r>
          <w:rPr>
            <w:webHidden/>
          </w:rPr>
          <w:fldChar w:fldCharType="end"/>
        </w:r>
      </w:hyperlink>
    </w:p>
    <w:p w14:paraId="2C9B64EE" w14:textId="7D190575" w:rsidR="0091646F" w:rsidRDefault="0091646F">
      <w:pPr>
        <w:pStyle w:val="TDC1"/>
        <w:rPr>
          <w:rFonts w:asciiTheme="minorHAnsi" w:eastAsiaTheme="minorEastAsia" w:hAnsiTheme="minorHAnsi" w:cstheme="minorBidi"/>
          <w:sz w:val="22"/>
          <w:szCs w:val="22"/>
        </w:rPr>
      </w:pPr>
      <w:hyperlink w:anchor="_Toc60048842" w:history="1">
        <w:r w:rsidRPr="008D48E5">
          <w:rPr>
            <w:rStyle w:val="Hipervnculo"/>
            <w:rFonts w:ascii="BBVABentonSans" w:hAnsi="BBVABentonSans" w:cstheme="minorHAnsi"/>
          </w:rPr>
          <w:t>3.3.</w:t>
        </w:r>
        <w:r>
          <w:rPr>
            <w:rFonts w:asciiTheme="minorHAnsi" w:eastAsiaTheme="minorEastAsia" w:hAnsiTheme="minorHAnsi" w:cstheme="minorBidi"/>
            <w:sz w:val="22"/>
            <w:szCs w:val="22"/>
          </w:rPr>
          <w:tab/>
        </w:r>
        <w:r w:rsidRPr="008D48E5">
          <w:rPr>
            <w:rStyle w:val="Hipervnculo"/>
            <w:rFonts w:ascii="BBVABentonSans" w:hAnsi="BBVABentonSans" w:cstheme="minorHAnsi"/>
          </w:rPr>
          <w:t>Detalle de la Operativa: Comercialización y Venta de Activos a Profesionales</w:t>
        </w:r>
        <w:r>
          <w:rPr>
            <w:webHidden/>
          </w:rPr>
          <w:tab/>
        </w:r>
        <w:r>
          <w:rPr>
            <w:webHidden/>
          </w:rPr>
          <w:fldChar w:fldCharType="begin"/>
        </w:r>
        <w:r>
          <w:rPr>
            <w:webHidden/>
          </w:rPr>
          <w:instrText xml:space="preserve"> PAGEREF _Toc60048842 \h </w:instrText>
        </w:r>
        <w:r>
          <w:rPr>
            <w:webHidden/>
          </w:rPr>
        </w:r>
        <w:r>
          <w:rPr>
            <w:webHidden/>
          </w:rPr>
          <w:fldChar w:fldCharType="separate"/>
        </w:r>
        <w:r>
          <w:rPr>
            <w:webHidden/>
          </w:rPr>
          <w:t>11</w:t>
        </w:r>
        <w:r>
          <w:rPr>
            <w:webHidden/>
          </w:rPr>
          <w:fldChar w:fldCharType="end"/>
        </w:r>
      </w:hyperlink>
    </w:p>
    <w:p w14:paraId="607BB9A7" w14:textId="000F06ED" w:rsidR="0091646F" w:rsidRDefault="0091646F">
      <w:pPr>
        <w:pStyle w:val="TDC1"/>
        <w:rPr>
          <w:rFonts w:asciiTheme="minorHAnsi" w:eastAsiaTheme="minorEastAsia" w:hAnsiTheme="minorHAnsi" w:cstheme="minorBidi"/>
          <w:sz w:val="22"/>
          <w:szCs w:val="22"/>
        </w:rPr>
      </w:pPr>
      <w:hyperlink w:anchor="_Toc60048843" w:history="1">
        <w:r w:rsidRPr="008D48E5">
          <w:rPr>
            <w:rStyle w:val="Hipervnculo"/>
            <w:rFonts w:ascii="BBVABentonSans" w:hAnsi="BBVABentonSans" w:cstheme="minorHAnsi"/>
          </w:rPr>
          <w:t>3.3.1.</w:t>
        </w:r>
        <w:r>
          <w:rPr>
            <w:rFonts w:asciiTheme="minorHAnsi" w:eastAsiaTheme="minorEastAsia" w:hAnsiTheme="minorHAnsi" w:cstheme="minorBidi"/>
            <w:sz w:val="22"/>
            <w:szCs w:val="22"/>
          </w:rPr>
          <w:tab/>
        </w:r>
        <w:r w:rsidRPr="008D48E5">
          <w:rPr>
            <w:rStyle w:val="Hipervnculo"/>
            <w:rFonts w:ascii="BBVABentonSans" w:hAnsi="BBVABentonSans" w:cstheme="minorHAnsi"/>
          </w:rPr>
          <w:t>Preparación de Activos para Venta a Profesionales</w:t>
        </w:r>
        <w:r>
          <w:rPr>
            <w:webHidden/>
          </w:rPr>
          <w:tab/>
        </w:r>
        <w:r>
          <w:rPr>
            <w:webHidden/>
          </w:rPr>
          <w:fldChar w:fldCharType="begin"/>
        </w:r>
        <w:r>
          <w:rPr>
            <w:webHidden/>
          </w:rPr>
          <w:instrText xml:space="preserve"> PAGEREF _Toc60048843 \h </w:instrText>
        </w:r>
        <w:r>
          <w:rPr>
            <w:webHidden/>
          </w:rPr>
        </w:r>
        <w:r>
          <w:rPr>
            <w:webHidden/>
          </w:rPr>
          <w:fldChar w:fldCharType="separate"/>
        </w:r>
        <w:r>
          <w:rPr>
            <w:webHidden/>
          </w:rPr>
          <w:t>11</w:t>
        </w:r>
        <w:r>
          <w:rPr>
            <w:webHidden/>
          </w:rPr>
          <w:fldChar w:fldCharType="end"/>
        </w:r>
      </w:hyperlink>
    </w:p>
    <w:p w14:paraId="058E288B" w14:textId="60728D22" w:rsidR="0091646F" w:rsidRDefault="0091646F">
      <w:pPr>
        <w:pStyle w:val="TDC1"/>
        <w:rPr>
          <w:rFonts w:asciiTheme="minorHAnsi" w:eastAsiaTheme="minorEastAsia" w:hAnsiTheme="minorHAnsi" w:cstheme="minorBidi"/>
          <w:sz w:val="22"/>
          <w:szCs w:val="22"/>
        </w:rPr>
      </w:pPr>
      <w:hyperlink w:anchor="_Toc60048844" w:history="1">
        <w:r w:rsidRPr="008D48E5">
          <w:rPr>
            <w:rStyle w:val="Hipervnculo"/>
            <w:rFonts w:ascii="BBVABentonSans" w:hAnsi="BBVABentonSans" w:cstheme="minorHAnsi"/>
          </w:rPr>
          <w:t>3.3.2.</w:t>
        </w:r>
        <w:r>
          <w:rPr>
            <w:rFonts w:asciiTheme="minorHAnsi" w:eastAsiaTheme="minorEastAsia" w:hAnsiTheme="minorHAnsi" w:cstheme="minorBidi"/>
            <w:sz w:val="22"/>
            <w:szCs w:val="22"/>
          </w:rPr>
          <w:tab/>
        </w:r>
        <w:r w:rsidRPr="008D48E5">
          <w:rPr>
            <w:rStyle w:val="Hipervnculo"/>
            <w:rFonts w:ascii="BBVABentonSans" w:hAnsi="BBVABentonSans" w:cstheme="minorHAnsi"/>
          </w:rPr>
          <w:t>Gestión de Ofertas de Profesionales sobre Activos</w:t>
        </w:r>
        <w:r>
          <w:rPr>
            <w:webHidden/>
          </w:rPr>
          <w:tab/>
        </w:r>
        <w:r>
          <w:rPr>
            <w:webHidden/>
          </w:rPr>
          <w:fldChar w:fldCharType="begin"/>
        </w:r>
        <w:r>
          <w:rPr>
            <w:webHidden/>
          </w:rPr>
          <w:instrText xml:space="preserve"> PAGEREF _Toc60048844 \h </w:instrText>
        </w:r>
        <w:r>
          <w:rPr>
            <w:webHidden/>
          </w:rPr>
        </w:r>
        <w:r>
          <w:rPr>
            <w:webHidden/>
          </w:rPr>
          <w:fldChar w:fldCharType="separate"/>
        </w:r>
        <w:r>
          <w:rPr>
            <w:webHidden/>
          </w:rPr>
          <w:t>11</w:t>
        </w:r>
        <w:r>
          <w:rPr>
            <w:webHidden/>
          </w:rPr>
          <w:fldChar w:fldCharType="end"/>
        </w:r>
      </w:hyperlink>
    </w:p>
    <w:p w14:paraId="39B60D0D" w14:textId="0C82B2A4" w:rsidR="0091646F" w:rsidRDefault="0091646F">
      <w:pPr>
        <w:pStyle w:val="TDC1"/>
        <w:rPr>
          <w:rFonts w:asciiTheme="minorHAnsi" w:eastAsiaTheme="minorEastAsia" w:hAnsiTheme="minorHAnsi" w:cstheme="minorBidi"/>
          <w:sz w:val="22"/>
          <w:szCs w:val="22"/>
        </w:rPr>
      </w:pPr>
      <w:hyperlink w:anchor="_Toc60048849" w:history="1">
        <w:r w:rsidRPr="008D48E5">
          <w:rPr>
            <w:rStyle w:val="Hipervnculo"/>
            <w:rFonts w:ascii="BBVABentonSans" w:hAnsi="BBVABentonSans" w:cstheme="minorHAnsi"/>
          </w:rPr>
          <w:t>3.3.2.2 Inicio de la Comercialización de activos sin depuración jurídica</w:t>
        </w:r>
        <w:r>
          <w:rPr>
            <w:webHidden/>
          </w:rPr>
          <w:tab/>
        </w:r>
        <w:r>
          <w:rPr>
            <w:webHidden/>
          </w:rPr>
          <w:fldChar w:fldCharType="begin"/>
        </w:r>
        <w:r>
          <w:rPr>
            <w:webHidden/>
          </w:rPr>
          <w:instrText xml:space="preserve"> PAGEREF _Toc60048849 \h </w:instrText>
        </w:r>
        <w:r>
          <w:rPr>
            <w:webHidden/>
          </w:rPr>
        </w:r>
        <w:r>
          <w:rPr>
            <w:webHidden/>
          </w:rPr>
          <w:fldChar w:fldCharType="separate"/>
        </w:r>
        <w:r>
          <w:rPr>
            <w:webHidden/>
          </w:rPr>
          <w:t>12</w:t>
        </w:r>
        <w:r>
          <w:rPr>
            <w:webHidden/>
          </w:rPr>
          <w:fldChar w:fldCharType="end"/>
        </w:r>
      </w:hyperlink>
    </w:p>
    <w:p w14:paraId="181F7A2D" w14:textId="4009D24F" w:rsidR="0091646F" w:rsidRDefault="0091646F">
      <w:pPr>
        <w:pStyle w:val="TDC1"/>
        <w:rPr>
          <w:rFonts w:asciiTheme="minorHAnsi" w:eastAsiaTheme="minorEastAsia" w:hAnsiTheme="minorHAnsi" w:cstheme="minorBidi"/>
          <w:sz w:val="22"/>
          <w:szCs w:val="22"/>
        </w:rPr>
      </w:pPr>
      <w:hyperlink w:anchor="_Toc60048850" w:history="1">
        <w:r w:rsidRPr="008D48E5">
          <w:rPr>
            <w:rStyle w:val="Hipervnculo"/>
            <w:rFonts w:ascii="BBVABentonSans" w:hAnsi="BBVABentonSans" w:cstheme="minorHAnsi"/>
          </w:rPr>
          <w:t>3.3.2.3 Gestión de ofertas de profesionales para cualquier tipo de activo</w:t>
        </w:r>
        <w:r>
          <w:rPr>
            <w:webHidden/>
          </w:rPr>
          <w:tab/>
        </w:r>
        <w:r>
          <w:rPr>
            <w:webHidden/>
          </w:rPr>
          <w:fldChar w:fldCharType="begin"/>
        </w:r>
        <w:r>
          <w:rPr>
            <w:webHidden/>
          </w:rPr>
          <w:instrText xml:space="preserve"> PAGEREF _Toc60048850 \h </w:instrText>
        </w:r>
        <w:r>
          <w:rPr>
            <w:webHidden/>
          </w:rPr>
        </w:r>
        <w:r>
          <w:rPr>
            <w:webHidden/>
          </w:rPr>
          <w:fldChar w:fldCharType="separate"/>
        </w:r>
        <w:r>
          <w:rPr>
            <w:webHidden/>
          </w:rPr>
          <w:t>12</w:t>
        </w:r>
        <w:r>
          <w:rPr>
            <w:webHidden/>
          </w:rPr>
          <w:fldChar w:fldCharType="end"/>
        </w:r>
      </w:hyperlink>
    </w:p>
    <w:p w14:paraId="0A9ECAA5" w14:textId="3911111A" w:rsidR="0091646F" w:rsidRDefault="0091646F">
      <w:pPr>
        <w:pStyle w:val="TDC1"/>
        <w:rPr>
          <w:rFonts w:asciiTheme="minorHAnsi" w:eastAsiaTheme="minorEastAsia" w:hAnsiTheme="minorHAnsi" w:cstheme="minorBidi"/>
          <w:sz w:val="22"/>
          <w:szCs w:val="22"/>
        </w:rPr>
      </w:pPr>
      <w:hyperlink w:anchor="_Toc60048851" w:history="1">
        <w:r w:rsidRPr="008D48E5">
          <w:rPr>
            <w:rStyle w:val="Hipervnculo"/>
            <w:rFonts w:ascii="BBVABentonSans" w:hAnsi="BBVABentonSans" w:cstheme="minorHAnsi"/>
          </w:rPr>
          <w:t>3.4 Asistencia al Banco en Venta de Carteras de activos.</w:t>
        </w:r>
        <w:r>
          <w:rPr>
            <w:webHidden/>
          </w:rPr>
          <w:tab/>
        </w:r>
        <w:r>
          <w:rPr>
            <w:webHidden/>
          </w:rPr>
          <w:fldChar w:fldCharType="begin"/>
        </w:r>
        <w:r>
          <w:rPr>
            <w:webHidden/>
          </w:rPr>
          <w:instrText xml:space="preserve"> PAGEREF _Toc60048851 \h </w:instrText>
        </w:r>
        <w:r>
          <w:rPr>
            <w:webHidden/>
          </w:rPr>
        </w:r>
        <w:r>
          <w:rPr>
            <w:webHidden/>
          </w:rPr>
          <w:fldChar w:fldCharType="separate"/>
        </w:r>
        <w:r>
          <w:rPr>
            <w:webHidden/>
          </w:rPr>
          <w:t>12</w:t>
        </w:r>
        <w:r>
          <w:rPr>
            <w:webHidden/>
          </w:rPr>
          <w:fldChar w:fldCharType="end"/>
        </w:r>
      </w:hyperlink>
    </w:p>
    <w:p w14:paraId="08D0DB8F" w14:textId="61D3BE2C" w:rsidR="0091646F" w:rsidRDefault="0091646F">
      <w:pPr>
        <w:pStyle w:val="TDC1"/>
        <w:rPr>
          <w:rFonts w:asciiTheme="minorHAnsi" w:eastAsiaTheme="minorEastAsia" w:hAnsiTheme="minorHAnsi" w:cstheme="minorBidi"/>
          <w:sz w:val="22"/>
          <w:szCs w:val="22"/>
        </w:rPr>
      </w:pPr>
      <w:hyperlink w:anchor="_Toc60048852" w:history="1">
        <w:r w:rsidRPr="008D48E5">
          <w:rPr>
            <w:rStyle w:val="Hipervnculo"/>
            <w:rFonts w:ascii="BBVABentonSans" w:hAnsi="BBVABentonSans" w:cstheme="minorHAnsi"/>
          </w:rPr>
          <w:t>4.</w:t>
        </w:r>
        <w:r>
          <w:rPr>
            <w:rFonts w:asciiTheme="minorHAnsi" w:eastAsiaTheme="minorEastAsia" w:hAnsiTheme="minorHAnsi" w:cstheme="minorBidi"/>
            <w:sz w:val="22"/>
            <w:szCs w:val="22"/>
          </w:rPr>
          <w:tab/>
        </w:r>
        <w:r w:rsidRPr="008D48E5">
          <w:rPr>
            <w:rStyle w:val="Hipervnculo"/>
            <w:rFonts w:ascii="BBVABentonSans" w:hAnsi="BBVABentonSans" w:cstheme="minorHAnsi"/>
          </w:rPr>
          <w:t>Facultades.</w:t>
        </w:r>
        <w:r>
          <w:rPr>
            <w:webHidden/>
          </w:rPr>
          <w:tab/>
        </w:r>
        <w:r>
          <w:rPr>
            <w:webHidden/>
          </w:rPr>
          <w:fldChar w:fldCharType="begin"/>
        </w:r>
        <w:r>
          <w:rPr>
            <w:webHidden/>
          </w:rPr>
          <w:instrText xml:space="preserve"> PAGEREF _Toc60048852 \h </w:instrText>
        </w:r>
        <w:r>
          <w:rPr>
            <w:webHidden/>
          </w:rPr>
        </w:r>
        <w:r>
          <w:rPr>
            <w:webHidden/>
          </w:rPr>
          <w:fldChar w:fldCharType="separate"/>
        </w:r>
        <w:r>
          <w:rPr>
            <w:webHidden/>
          </w:rPr>
          <w:t>13</w:t>
        </w:r>
        <w:r>
          <w:rPr>
            <w:webHidden/>
          </w:rPr>
          <w:fldChar w:fldCharType="end"/>
        </w:r>
      </w:hyperlink>
    </w:p>
    <w:p w14:paraId="4F83B897" w14:textId="292091DF" w:rsidR="0091646F" w:rsidRDefault="0091646F">
      <w:pPr>
        <w:pStyle w:val="TDC1"/>
        <w:rPr>
          <w:rFonts w:asciiTheme="minorHAnsi" w:eastAsiaTheme="minorEastAsia" w:hAnsiTheme="minorHAnsi" w:cstheme="minorBidi"/>
          <w:sz w:val="22"/>
          <w:szCs w:val="22"/>
        </w:rPr>
      </w:pPr>
      <w:hyperlink w:anchor="_Toc60048853" w:history="1">
        <w:r w:rsidRPr="008D48E5">
          <w:rPr>
            <w:rStyle w:val="Hipervnculo"/>
            <w:rFonts w:ascii="BBVABentonSans" w:hAnsi="BBVABentonSans" w:cstheme="minorHAnsi"/>
          </w:rPr>
          <w:t>5.</w:t>
        </w:r>
        <w:r>
          <w:rPr>
            <w:rFonts w:asciiTheme="minorHAnsi" w:eastAsiaTheme="minorEastAsia" w:hAnsiTheme="minorHAnsi" w:cstheme="minorBidi"/>
            <w:sz w:val="22"/>
            <w:szCs w:val="22"/>
          </w:rPr>
          <w:tab/>
        </w:r>
        <w:r w:rsidRPr="008D48E5">
          <w:rPr>
            <w:rStyle w:val="Hipervnculo"/>
            <w:rFonts w:ascii="BBVABentonSans" w:hAnsi="BBVABentonSans" w:cstheme="minorHAnsi"/>
          </w:rPr>
          <w:t>Fiscalidad de operaciones de venta.</w:t>
        </w:r>
        <w:r>
          <w:rPr>
            <w:webHidden/>
          </w:rPr>
          <w:tab/>
        </w:r>
        <w:r>
          <w:rPr>
            <w:webHidden/>
          </w:rPr>
          <w:fldChar w:fldCharType="begin"/>
        </w:r>
        <w:r>
          <w:rPr>
            <w:webHidden/>
          </w:rPr>
          <w:instrText xml:space="preserve"> PAGEREF _Toc60048853 \h </w:instrText>
        </w:r>
        <w:r>
          <w:rPr>
            <w:webHidden/>
          </w:rPr>
        </w:r>
        <w:r>
          <w:rPr>
            <w:webHidden/>
          </w:rPr>
          <w:fldChar w:fldCharType="separate"/>
        </w:r>
        <w:r>
          <w:rPr>
            <w:webHidden/>
          </w:rPr>
          <w:t>14</w:t>
        </w:r>
        <w:r>
          <w:rPr>
            <w:webHidden/>
          </w:rPr>
          <w:fldChar w:fldCharType="end"/>
        </w:r>
      </w:hyperlink>
    </w:p>
    <w:p w14:paraId="0B4D692D" w14:textId="20A58FDC" w:rsidR="0091646F" w:rsidRDefault="0091646F">
      <w:pPr>
        <w:pStyle w:val="TDC1"/>
        <w:rPr>
          <w:rFonts w:asciiTheme="minorHAnsi" w:eastAsiaTheme="minorEastAsia" w:hAnsiTheme="minorHAnsi" w:cstheme="minorBidi"/>
          <w:sz w:val="22"/>
          <w:szCs w:val="22"/>
        </w:rPr>
      </w:pPr>
      <w:hyperlink w:anchor="_Toc60048854" w:history="1">
        <w:r w:rsidRPr="008D48E5">
          <w:rPr>
            <w:rStyle w:val="Hipervnculo"/>
            <w:rFonts w:ascii="BBVABentonSans" w:hAnsi="BBVABentonSans" w:cstheme="minorHAnsi"/>
          </w:rPr>
          <w:t>6.</w:t>
        </w:r>
        <w:r>
          <w:rPr>
            <w:rFonts w:asciiTheme="minorHAnsi" w:eastAsiaTheme="minorEastAsia" w:hAnsiTheme="minorHAnsi" w:cstheme="minorBidi"/>
            <w:sz w:val="22"/>
            <w:szCs w:val="22"/>
          </w:rPr>
          <w:tab/>
        </w:r>
        <w:r w:rsidRPr="008D48E5">
          <w:rPr>
            <w:rStyle w:val="Hipervnculo"/>
            <w:rFonts w:ascii="BBVABentonSans" w:hAnsi="BBVABentonSans" w:cstheme="minorHAnsi"/>
          </w:rPr>
          <w:t>Controles asociados a la operativa.</w:t>
        </w:r>
        <w:r>
          <w:rPr>
            <w:webHidden/>
          </w:rPr>
          <w:tab/>
        </w:r>
        <w:r>
          <w:rPr>
            <w:webHidden/>
          </w:rPr>
          <w:fldChar w:fldCharType="begin"/>
        </w:r>
        <w:r>
          <w:rPr>
            <w:webHidden/>
          </w:rPr>
          <w:instrText xml:space="preserve"> PAGEREF _Toc60048854 \h </w:instrText>
        </w:r>
        <w:r>
          <w:rPr>
            <w:webHidden/>
          </w:rPr>
        </w:r>
        <w:r>
          <w:rPr>
            <w:webHidden/>
          </w:rPr>
          <w:fldChar w:fldCharType="separate"/>
        </w:r>
        <w:r>
          <w:rPr>
            <w:webHidden/>
          </w:rPr>
          <w:t>14</w:t>
        </w:r>
        <w:r>
          <w:rPr>
            <w:webHidden/>
          </w:rPr>
          <w:fldChar w:fldCharType="end"/>
        </w:r>
      </w:hyperlink>
    </w:p>
    <w:p w14:paraId="33C8A18A" w14:textId="4AAA1FE0" w:rsidR="0091646F" w:rsidRDefault="0091646F">
      <w:pPr>
        <w:pStyle w:val="TDC1"/>
        <w:rPr>
          <w:rFonts w:asciiTheme="minorHAnsi" w:eastAsiaTheme="minorEastAsia" w:hAnsiTheme="minorHAnsi" w:cstheme="minorBidi"/>
          <w:sz w:val="22"/>
          <w:szCs w:val="22"/>
        </w:rPr>
      </w:pPr>
      <w:hyperlink w:anchor="_Toc60048855" w:history="1">
        <w:r w:rsidRPr="008D48E5">
          <w:rPr>
            <w:rStyle w:val="Hipervnculo"/>
            <w:rFonts w:ascii="BBVABentonSans" w:hAnsi="BBVABentonSans" w:cstheme="minorHAnsi"/>
          </w:rPr>
          <w:t>7.</w:t>
        </w:r>
        <w:r>
          <w:rPr>
            <w:rFonts w:asciiTheme="minorHAnsi" w:eastAsiaTheme="minorEastAsia" w:hAnsiTheme="minorHAnsi" w:cstheme="minorBidi"/>
            <w:sz w:val="22"/>
            <w:szCs w:val="22"/>
          </w:rPr>
          <w:tab/>
        </w:r>
        <w:r w:rsidRPr="008D48E5">
          <w:rPr>
            <w:rStyle w:val="Hipervnculo"/>
            <w:rFonts w:ascii="BBVABentonSans" w:hAnsi="BBVABentonSans" w:cstheme="minorHAnsi"/>
          </w:rPr>
          <w:t>Anexos.</w:t>
        </w:r>
        <w:r>
          <w:rPr>
            <w:webHidden/>
          </w:rPr>
          <w:tab/>
        </w:r>
        <w:r>
          <w:rPr>
            <w:webHidden/>
          </w:rPr>
          <w:fldChar w:fldCharType="begin"/>
        </w:r>
        <w:r>
          <w:rPr>
            <w:webHidden/>
          </w:rPr>
          <w:instrText xml:space="preserve"> PAGEREF _Toc60048855 \h </w:instrText>
        </w:r>
        <w:r>
          <w:rPr>
            <w:webHidden/>
          </w:rPr>
        </w:r>
        <w:r>
          <w:rPr>
            <w:webHidden/>
          </w:rPr>
          <w:fldChar w:fldCharType="separate"/>
        </w:r>
        <w:r>
          <w:rPr>
            <w:webHidden/>
          </w:rPr>
          <w:t>14</w:t>
        </w:r>
        <w:r>
          <w:rPr>
            <w:webHidden/>
          </w:rPr>
          <w:fldChar w:fldCharType="end"/>
        </w:r>
      </w:hyperlink>
    </w:p>
    <w:p w14:paraId="532523C2" w14:textId="191A43A9" w:rsidR="005E064D" w:rsidRDefault="007642F3" w:rsidP="005E064D">
      <w:pPr>
        <w:pStyle w:val="Ttulo1"/>
        <w:keepLines/>
        <w:spacing w:after="240"/>
        <w:ind w:left="357"/>
        <w:jc w:val="both"/>
        <w:rPr>
          <w:rStyle w:val="Hipervnculo"/>
          <w:rFonts w:ascii="BBVA Office Book" w:hAnsi="BBVA Office Book" w:cstheme="minorHAnsi"/>
          <w:color w:val="auto"/>
          <w:sz w:val="20"/>
          <w:szCs w:val="22"/>
        </w:rPr>
      </w:pPr>
      <w:r w:rsidRPr="00B12280">
        <w:rPr>
          <w:rStyle w:val="Hipervnculo"/>
          <w:rFonts w:ascii="BBVA Office Book" w:hAnsi="BBVA Office Book" w:cstheme="minorHAnsi"/>
          <w:color w:val="auto"/>
          <w:sz w:val="20"/>
          <w:szCs w:val="22"/>
        </w:rPr>
        <w:fldChar w:fldCharType="end"/>
      </w:r>
      <w:bookmarkStart w:id="1" w:name="_Toc39145419"/>
    </w:p>
    <w:p w14:paraId="52D9B4FF" w14:textId="77777777" w:rsidR="005E064D" w:rsidRDefault="005E064D">
      <w:pPr>
        <w:rPr>
          <w:rStyle w:val="Hipervnculo"/>
          <w:rFonts w:ascii="BBVA Office Book" w:hAnsi="BBVA Office Book" w:cstheme="minorHAnsi"/>
          <w:b/>
          <w:bCs/>
          <w:color w:val="auto"/>
          <w:kern w:val="32"/>
          <w:szCs w:val="22"/>
        </w:rPr>
      </w:pPr>
      <w:r>
        <w:rPr>
          <w:rStyle w:val="Hipervnculo"/>
          <w:rFonts w:ascii="BBVA Office Book" w:hAnsi="BBVA Office Book" w:cstheme="minorHAnsi"/>
          <w:color w:val="auto"/>
          <w:szCs w:val="22"/>
        </w:rPr>
        <w:br w:type="page"/>
      </w:r>
    </w:p>
    <w:p w14:paraId="05018D95" w14:textId="77777777" w:rsidR="005E064D" w:rsidRPr="005E064D" w:rsidRDefault="005E064D" w:rsidP="005E064D">
      <w:pPr>
        <w:pStyle w:val="Ttulo1"/>
        <w:keepLines/>
        <w:spacing w:after="240"/>
        <w:ind w:left="357"/>
        <w:jc w:val="both"/>
        <w:rPr>
          <w:rStyle w:val="Hipervnculo"/>
          <w:rFonts w:ascii="BBVABentonSans" w:hAnsi="BBVABentonSans" w:cstheme="minorHAnsi"/>
          <w:color w:val="1F497D" w:themeColor="text2"/>
          <w:sz w:val="26"/>
          <w:szCs w:val="26"/>
          <w:u w:val="none"/>
        </w:rPr>
      </w:pPr>
    </w:p>
    <w:p w14:paraId="27A132AB" w14:textId="77777777" w:rsidR="00D74B18" w:rsidRPr="00110886" w:rsidRDefault="00AE0B79" w:rsidP="00C37E34">
      <w:pPr>
        <w:pStyle w:val="Ttulo1"/>
        <w:keepLines/>
        <w:numPr>
          <w:ilvl w:val="0"/>
          <w:numId w:val="3"/>
        </w:numPr>
        <w:spacing w:after="240"/>
        <w:ind w:left="357" w:hanging="357"/>
        <w:jc w:val="both"/>
        <w:rPr>
          <w:rFonts w:ascii="BBVABentonSans" w:hAnsi="BBVABentonSans" w:cstheme="minorHAnsi"/>
          <w:color w:val="1F497D" w:themeColor="text2"/>
          <w:sz w:val="26"/>
          <w:szCs w:val="26"/>
        </w:rPr>
      </w:pPr>
      <w:bookmarkStart w:id="2" w:name="_Toc60048825"/>
      <w:r w:rsidRPr="00110886">
        <w:rPr>
          <w:rFonts w:ascii="BBVABentonSans" w:hAnsi="BBVABentonSans" w:cstheme="minorHAnsi"/>
          <w:color w:val="1F497D" w:themeColor="text2"/>
          <w:sz w:val="26"/>
          <w:szCs w:val="26"/>
        </w:rPr>
        <w:t>Control de Versiones</w:t>
      </w:r>
      <w:bookmarkEnd w:id="1"/>
      <w:bookmarkEnd w:id="2"/>
    </w:p>
    <w:p w14:paraId="6E21A408" w14:textId="77777777" w:rsidR="006728B1" w:rsidRPr="006728B1" w:rsidRDefault="006728B1" w:rsidP="00C37E34">
      <w:pPr>
        <w:keepNext/>
        <w:keepLines/>
        <w:jc w:val="both"/>
      </w:pPr>
    </w:p>
    <w:tbl>
      <w:tblPr>
        <w:tblStyle w:val="Sombreadomedio1-nfasis5"/>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1701"/>
        <w:gridCol w:w="1531"/>
        <w:gridCol w:w="5528"/>
      </w:tblGrid>
      <w:tr w:rsidR="006728B1" w14:paraId="39CFFAEF" w14:textId="77777777" w:rsidTr="00F16071">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58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C6D9F1" w:themeFill="text2" w:themeFillTint="33"/>
          </w:tcPr>
          <w:p w14:paraId="1B9EC5EA" w14:textId="77777777" w:rsidR="006728B1" w:rsidRPr="001C2545" w:rsidRDefault="006728B1" w:rsidP="00C37E34">
            <w:pPr>
              <w:keepNext/>
              <w:keepLines/>
              <w:jc w:val="both"/>
              <w:rPr>
                <w:rFonts w:ascii="BBVABentonSans" w:hAnsi="BBVABentonSans"/>
                <w:b w:val="0"/>
                <w:color w:val="auto"/>
                <w:sz w:val="22"/>
                <w:szCs w:val="22"/>
              </w:rPr>
            </w:pPr>
            <w:r w:rsidRPr="001C2545">
              <w:rPr>
                <w:rFonts w:ascii="BBVABentonSans" w:hAnsi="BBVABentonSans"/>
                <w:b w:val="0"/>
                <w:color w:val="auto"/>
                <w:sz w:val="22"/>
                <w:szCs w:val="22"/>
              </w:rPr>
              <w:t>Fecha versión</w:t>
            </w:r>
          </w:p>
        </w:tc>
        <w:tc>
          <w:tcPr>
            <w:tcW w:w="170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C6D9F1" w:themeFill="text2" w:themeFillTint="33"/>
          </w:tcPr>
          <w:p w14:paraId="351B50FD" w14:textId="77777777" w:rsidR="006728B1" w:rsidRPr="001C2545" w:rsidRDefault="006728B1" w:rsidP="00C37E34">
            <w:pPr>
              <w:keepNext/>
              <w:keepLines/>
              <w:jc w:val="both"/>
              <w:cnfStyle w:val="100000000000" w:firstRow="1" w:lastRow="0" w:firstColumn="0" w:lastColumn="0" w:oddVBand="0" w:evenVBand="0" w:oddHBand="0" w:evenHBand="0" w:firstRowFirstColumn="0" w:firstRowLastColumn="0" w:lastRowFirstColumn="0" w:lastRowLastColumn="0"/>
              <w:rPr>
                <w:rFonts w:ascii="BBVABentonSans" w:hAnsi="BBVABentonSans"/>
                <w:b w:val="0"/>
                <w:color w:val="auto"/>
                <w:sz w:val="22"/>
                <w:szCs w:val="22"/>
              </w:rPr>
            </w:pPr>
            <w:r w:rsidRPr="001C2545">
              <w:rPr>
                <w:rFonts w:ascii="BBVABentonSans" w:hAnsi="BBVABentonSans"/>
                <w:b w:val="0"/>
                <w:color w:val="auto"/>
                <w:sz w:val="22"/>
                <w:szCs w:val="22"/>
              </w:rPr>
              <w:t>Ámbito</w:t>
            </w:r>
          </w:p>
        </w:tc>
        <w:tc>
          <w:tcPr>
            <w:tcW w:w="153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C6D9F1" w:themeFill="text2" w:themeFillTint="33"/>
          </w:tcPr>
          <w:p w14:paraId="73FECF7A" w14:textId="77777777" w:rsidR="006728B1" w:rsidRPr="001C2545" w:rsidRDefault="006728B1" w:rsidP="00C37E34">
            <w:pPr>
              <w:keepNext/>
              <w:keepLines/>
              <w:jc w:val="both"/>
              <w:cnfStyle w:val="100000000000" w:firstRow="1" w:lastRow="0" w:firstColumn="0" w:lastColumn="0" w:oddVBand="0" w:evenVBand="0" w:oddHBand="0" w:evenHBand="0" w:firstRowFirstColumn="0" w:firstRowLastColumn="0" w:lastRowFirstColumn="0" w:lastRowLastColumn="0"/>
              <w:rPr>
                <w:rFonts w:ascii="BBVABentonSans" w:hAnsi="BBVABentonSans"/>
                <w:b w:val="0"/>
                <w:color w:val="auto"/>
                <w:sz w:val="22"/>
                <w:szCs w:val="22"/>
              </w:rPr>
            </w:pPr>
            <w:r w:rsidRPr="001C2545">
              <w:rPr>
                <w:rFonts w:ascii="BBVABentonSans" w:hAnsi="BBVABentonSans"/>
                <w:b w:val="0"/>
                <w:color w:val="auto"/>
                <w:sz w:val="22"/>
                <w:szCs w:val="22"/>
              </w:rPr>
              <w:t>Unidad origen</w:t>
            </w:r>
          </w:p>
        </w:tc>
        <w:tc>
          <w:tcPr>
            <w:tcW w:w="552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C6D9F1" w:themeFill="text2" w:themeFillTint="33"/>
          </w:tcPr>
          <w:p w14:paraId="116A65CC" w14:textId="77777777" w:rsidR="006728B1" w:rsidRPr="001C2545" w:rsidRDefault="006728B1" w:rsidP="00C37E34">
            <w:pPr>
              <w:keepNext/>
              <w:keepLines/>
              <w:jc w:val="both"/>
              <w:cnfStyle w:val="100000000000" w:firstRow="1" w:lastRow="0" w:firstColumn="0" w:lastColumn="0" w:oddVBand="0" w:evenVBand="0" w:oddHBand="0" w:evenHBand="0" w:firstRowFirstColumn="0" w:firstRowLastColumn="0" w:lastRowFirstColumn="0" w:lastRowLastColumn="0"/>
              <w:rPr>
                <w:rFonts w:ascii="BBVABentonSans" w:hAnsi="BBVABentonSans"/>
                <w:b w:val="0"/>
                <w:color w:val="auto"/>
                <w:sz w:val="22"/>
                <w:szCs w:val="22"/>
              </w:rPr>
            </w:pPr>
            <w:r w:rsidRPr="001C2545">
              <w:rPr>
                <w:rFonts w:ascii="BBVABentonSans" w:hAnsi="BBVABentonSans"/>
                <w:b w:val="0"/>
                <w:color w:val="auto"/>
                <w:sz w:val="22"/>
                <w:szCs w:val="22"/>
              </w:rPr>
              <w:t>Comentarios/ modificaciones</w:t>
            </w:r>
          </w:p>
        </w:tc>
      </w:tr>
      <w:tr w:rsidR="006728B1" w14:paraId="7A278E62" w14:textId="77777777" w:rsidTr="00F16071">
        <w:trPr>
          <w:cnfStyle w:val="000000100000" w:firstRow="0" w:lastRow="0" w:firstColumn="0" w:lastColumn="0" w:oddVBand="0" w:evenVBand="0" w:oddHBand="1"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158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14:paraId="7ADA62A9" w14:textId="77777777" w:rsidR="00D8554B" w:rsidRDefault="00D8554B" w:rsidP="00C37E34">
            <w:pPr>
              <w:keepNext/>
              <w:keepLines/>
              <w:jc w:val="both"/>
              <w:rPr>
                <w:rFonts w:ascii="BBVABentonSansLight" w:eastAsia="Times New Roman" w:hAnsi="BBVABentonSansLight" w:cstheme="minorHAnsi"/>
                <w:b w:val="0"/>
                <w:bCs w:val="0"/>
                <w:lang w:eastAsia="es-ES"/>
              </w:rPr>
            </w:pPr>
          </w:p>
          <w:p w14:paraId="2707E44F" w14:textId="77777777" w:rsidR="00B07816" w:rsidRDefault="00F16071" w:rsidP="00C37E34">
            <w:pPr>
              <w:keepNext/>
              <w:keepLines/>
              <w:jc w:val="both"/>
              <w:rPr>
                <w:rFonts w:ascii="BBVABentonSansLight" w:eastAsia="Times New Roman" w:hAnsi="BBVABentonSansLight" w:cstheme="minorHAnsi"/>
                <w:b w:val="0"/>
                <w:bCs w:val="0"/>
                <w:lang w:eastAsia="es-ES"/>
              </w:rPr>
            </w:pPr>
            <w:r>
              <w:rPr>
                <w:rFonts w:ascii="BBVABentonSansLight" w:eastAsia="Times New Roman" w:hAnsi="BBVABentonSansLight" w:cstheme="minorHAnsi"/>
                <w:b w:val="0"/>
                <w:bCs w:val="0"/>
                <w:lang w:eastAsia="es-ES"/>
              </w:rPr>
              <w:t>Octubre</w:t>
            </w:r>
            <w:r w:rsidR="00B07816">
              <w:rPr>
                <w:rFonts w:ascii="BBVABentonSansLight" w:eastAsia="Times New Roman" w:hAnsi="BBVABentonSansLight" w:cstheme="minorHAnsi"/>
                <w:b w:val="0"/>
                <w:bCs w:val="0"/>
                <w:lang w:eastAsia="es-ES"/>
              </w:rPr>
              <w:t xml:space="preserve"> 2020</w:t>
            </w:r>
          </w:p>
          <w:p w14:paraId="74CE685D" w14:textId="77777777" w:rsidR="006728B1" w:rsidRPr="002C0053" w:rsidRDefault="00177043" w:rsidP="00C37E34">
            <w:pPr>
              <w:keepNext/>
              <w:keepLines/>
              <w:jc w:val="both"/>
              <w:rPr>
                <w:rFonts w:ascii="BBVABentonSansLight" w:eastAsia="Times New Roman" w:hAnsi="BBVABentonSansLight" w:cstheme="minorHAnsi"/>
                <w:b w:val="0"/>
                <w:bCs w:val="0"/>
                <w:lang w:eastAsia="es-ES"/>
              </w:rPr>
            </w:pPr>
            <w:r w:rsidRPr="002C0053">
              <w:rPr>
                <w:rFonts w:ascii="BBVABentonSansLight" w:eastAsia="Times New Roman" w:hAnsi="BBVABentonSansLight" w:cstheme="minorHAnsi"/>
                <w:b w:val="0"/>
                <w:bCs w:val="0"/>
                <w:lang w:eastAsia="es-ES"/>
              </w:rPr>
              <w:t>Versión 1.0</w:t>
            </w:r>
          </w:p>
        </w:tc>
        <w:tc>
          <w:tcPr>
            <w:tcW w:w="170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14:paraId="2D86A46F" w14:textId="77777777" w:rsidR="0097060D" w:rsidRPr="002C0053" w:rsidRDefault="0097060D" w:rsidP="00C37E34">
            <w:pPr>
              <w:keepNext/>
              <w:keepLines/>
              <w:jc w:val="both"/>
              <w:cnfStyle w:val="000000100000" w:firstRow="0" w:lastRow="0" w:firstColumn="0" w:lastColumn="0" w:oddVBand="0" w:evenVBand="0" w:oddHBand="1" w:evenHBand="0" w:firstRowFirstColumn="0" w:firstRowLastColumn="0" w:lastRowFirstColumn="0" w:lastRowLastColumn="0"/>
              <w:rPr>
                <w:rFonts w:ascii="BBVABentonSansLight" w:eastAsia="Times New Roman" w:hAnsi="BBVABentonSansLight" w:cstheme="minorHAnsi"/>
                <w:lang w:eastAsia="es-ES"/>
              </w:rPr>
            </w:pPr>
          </w:p>
          <w:p w14:paraId="215EF87D" w14:textId="77777777" w:rsidR="006728B1" w:rsidRPr="002C0053" w:rsidRDefault="0097060D" w:rsidP="00C37E34">
            <w:pPr>
              <w:keepNext/>
              <w:keepLines/>
              <w:jc w:val="both"/>
              <w:cnfStyle w:val="000000100000" w:firstRow="0" w:lastRow="0" w:firstColumn="0" w:lastColumn="0" w:oddVBand="0" w:evenVBand="0" w:oddHBand="1" w:evenHBand="0" w:firstRowFirstColumn="0" w:firstRowLastColumn="0" w:lastRowFirstColumn="0" w:lastRowLastColumn="0"/>
              <w:rPr>
                <w:rFonts w:ascii="BBVABentonSansLight" w:eastAsia="Times New Roman" w:hAnsi="BBVABentonSansLight" w:cstheme="minorHAnsi"/>
                <w:lang w:eastAsia="es-ES"/>
              </w:rPr>
            </w:pPr>
            <w:r w:rsidRPr="002C0053">
              <w:rPr>
                <w:rFonts w:ascii="BBVABentonSansLight" w:eastAsia="Times New Roman" w:hAnsi="BBVABentonSansLight" w:cstheme="minorHAnsi"/>
                <w:lang w:eastAsia="es-ES"/>
              </w:rPr>
              <w:t>Recuperaciones</w:t>
            </w:r>
          </w:p>
        </w:tc>
        <w:tc>
          <w:tcPr>
            <w:tcW w:w="153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14:paraId="536F95CC" w14:textId="77777777" w:rsidR="0097060D" w:rsidRPr="002C0053" w:rsidRDefault="0097060D" w:rsidP="00C37E34">
            <w:pPr>
              <w:keepNext/>
              <w:keepLines/>
              <w:jc w:val="both"/>
              <w:cnfStyle w:val="000000100000" w:firstRow="0" w:lastRow="0" w:firstColumn="0" w:lastColumn="0" w:oddVBand="0" w:evenVBand="0" w:oddHBand="1" w:evenHBand="0" w:firstRowFirstColumn="0" w:firstRowLastColumn="0" w:lastRowFirstColumn="0" w:lastRowLastColumn="0"/>
              <w:rPr>
                <w:rFonts w:ascii="BBVABentonSansLight" w:eastAsia="Times New Roman" w:hAnsi="BBVABentonSansLight" w:cstheme="minorHAnsi"/>
                <w:lang w:eastAsia="es-ES"/>
              </w:rPr>
            </w:pPr>
          </w:p>
          <w:p w14:paraId="7AD28A66" w14:textId="77777777" w:rsidR="006728B1" w:rsidRPr="002C0053" w:rsidRDefault="0097060D" w:rsidP="00C37E34">
            <w:pPr>
              <w:keepNext/>
              <w:keepLines/>
              <w:jc w:val="center"/>
              <w:cnfStyle w:val="000000100000" w:firstRow="0" w:lastRow="0" w:firstColumn="0" w:lastColumn="0" w:oddVBand="0" w:evenVBand="0" w:oddHBand="1" w:evenHBand="0" w:firstRowFirstColumn="0" w:firstRowLastColumn="0" w:lastRowFirstColumn="0" w:lastRowLastColumn="0"/>
              <w:rPr>
                <w:rFonts w:ascii="BBVABentonSansLight" w:eastAsia="Times New Roman" w:hAnsi="BBVABentonSansLight" w:cstheme="minorHAnsi"/>
                <w:lang w:eastAsia="es-ES"/>
              </w:rPr>
            </w:pPr>
            <w:r w:rsidRPr="002C0053">
              <w:rPr>
                <w:rFonts w:ascii="BBVABentonSansLight" w:eastAsia="Times New Roman" w:hAnsi="BBVABentonSansLight" w:cstheme="minorHAnsi"/>
                <w:lang w:eastAsia="es-ES"/>
              </w:rPr>
              <w:t>EGI</w:t>
            </w:r>
          </w:p>
        </w:tc>
        <w:tc>
          <w:tcPr>
            <w:tcW w:w="552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14:paraId="7A145C58" w14:textId="77777777" w:rsidR="006728B1" w:rsidRPr="002C0053" w:rsidRDefault="0097060D" w:rsidP="00C37E34">
            <w:pPr>
              <w:keepNext/>
              <w:keepLines/>
              <w:jc w:val="both"/>
              <w:cnfStyle w:val="000000100000" w:firstRow="0" w:lastRow="0" w:firstColumn="0" w:lastColumn="0" w:oddVBand="0" w:evenVBand="0" w:oddHBand="1" w:evenHBand="0" w:firstRowFirstColumn="0" w:firstRowLastColumn="0" w:lastRowFirstColumn="0" w:lastRowLastColumn="0"/>
              <w:rPr>
                <w:rFonts w:ascii="BBVABentonSansLight" w:eastAsia="Times New Roman" w:hAnsi="BBVABentonSansLight" w:cstheme="minorHAnsi"/>
                <w:lang w:eastAsia="es-ES"/>
              </w:rPr>
            </w:pPr>
            <w:r w:rsidRPr="002C0053">
              <w:rPr>
                <w:rFonts w:ascii="BBVABentonSansLight" w:eastAsia="Times New Roman" w:hAnsi="BBVABentonSansLight" w:cstheme="minorHAnsi"/>
                <w:lang w:eastAsia="es-ES"/>
              </w:rPr>
              <w:t xml:space="preserve">Protocolo de relación con HAYA REAL ESTATE (Servicer Inmobiliario) para formalizar la operativa de comercialización de activos del Grupo BBVA. </w:t>
            </w:r>
          </w:p>
        </w:tc>
      </w:tr>
    </w:tbl>
    <w:p w14:paraId="5A8E2D87" w14:textId="77777777" w:rsidR="00315FF9" w:rsidRPr="00110886" w:rsidRDefault="00CF151E" w:rsidP="00C37E34">
      <w:pPr>
        <w:pStyle w:val="Ttulo1"/>
        <w:keepLines/>
        <w:numPr>
          <w:ilvl w:val="0"/>
          <w:numId w:val="3"/>
        </w:numPr>
        <w:spacing w:after="240"/>
        <w:ind w:left="357" w:hanging="357"/>
        <w:jc w:val="both"/>
        <w:rPr>
          <w:rFonts w:ascii="BBVABentonSans" w:hAnsi="BBVABentonSans" w:cstheme="minorHAnsi"/>
          <w:color w:val="1F497D" w:themeColor="text2"/>
          <w:sz w:val="26"/>
          <w:szCs w:val="26"/>
        </w:rPr>
      </w:pPr>
      <w:bookmarkStart w:id="3" w:name="_Toc60048826"/>
      <w:r w:rsidRPr="00110886">
        <w:rPr>
          <w:rFonts w:ascii="BBVABentonSans" w:hAnsi="BBVABentonSans" w:cstheme="minorHAnsi"/>
          <w:color w:val="1F497D" w:themeColor="text2"/>
          <w:sz w:val="26"/>
          <w:szCs w:val="26"/>
        </w:rPr>
        <w:t>Objetivo</w:t>
      </w:r>
      <w:bookmarkEnd w:id="3"/>
    </w:p>
    <w:p w14:paraId="1B756B7D" w14:textId="77777777" w:rsidR="0034189C" w:rsidRPr="00BD170F" w:rsidRDefault="00315FF9" w:rsidP="00C37E34">
      <w:pPr>
        <w:keepNext/>
        <w:keepLines/>
        <w:spacing w:after="120"/>
        <w:jc w:val="both"/>
        <w:rPr>
          <w:rFonts w:ascii="BBVABentonSansLight" w:hAnsi="BBVABentonSansLight" w:cstheme="minorHAnsi"/>
        </w:rPr>
      </w:pPr>
      <w:r w:rsidRPr="00BD170F">
        <w:rPr>
          <w:rFonts w:ascii="BBVABentonSansLight" w:hAnsi="BBVABentonSansLight" w:cstheme="minorHAnsi"/>
        </w:rPr>
        <w:t>E</w:t>
      </w:r>
      <w:r w:rsidR="000B5953" w:rsidRPr="00BD170F">
        <w:rPr>
          <w:rFonts w:ascii="BBVABentonSansLight" w:hAnsi="BBVABentonSansLight" w:cstheme="minorHAnsi"/>
        </w:rPr>
        <w:t>l</w:t>
      </w:r>
      <w:r w:rsidRPr="00BD170F">
        <w:rPr>
          <w:rFonts w:ascii="BBVABentonSansLight" w:hAnsi="BBVABentonSansLight" w:cstheme="minorHAnsi"/>
        </w:rPr>
        <w:t xml:space="preserve"> presente documento normativo (en adelante Procedimiento) tiene como </w:t>
      </w:r>
      <w:r w:rsidR="00EB5767" w:rsidRPr="00BD170F">
        <w:rPr>
          <w:rFonts w:ascii="BBVABentonSansLight" w:hAnsi="BBVABentonSansLight" w:cstheme="minorHAnsi"/>
        </w:rPr>
        <w:t>objetivo</w:t>
      </w:r>
      <w:r w:rsidRPr="00BD170F">
        <w:rPr>
          <w:rFonts w:ascii="BBVABentonSansLight" w:hAnsi="BBVABentonSansLight" w:cstheme="minorHAnsi"/>
        </w:rPr>
        <w:t xml:space="preserve"> establecer los estándares mínimos</w:t>
      </w:r>
      <w:r w:rsidR="00D86DCA" w:rsidRPr="00BD170F">
        <w:rPr>
          <w:rFonts w:ascii="BBVABentonSansLight" w:hAnsi="BBVABentonSansLight" w:cstheme="minorHAnsi"/>
        </w:rPr>
        <w:t>, las responsabilidades y la operativa</w:t>
      </w:r>
      <w:r w:rsidR="00134DB4" w:rsidRPr="00BD170F">
        <w:rPr>
          <w:rFonts w:ascii="BBVABentonSansLight" w:hAnsi="BBVABentonSansLight" w:cstheme="minorHAnsi"/>
        </w:rPr>
        <w:t xml:space="preserve"> </w:t>
      </w:r>
      <w:r w:rsidRPr="00BD170F">
        <w:rPr>
          <w:rFonts w:ascii="BBVABentonSansLight" w:hAnsi="BBVABentonSansLight" w:cstheme="minorHAnsi"/>
        </w:rPr>
        <w:t xml:space="preserve">para </w:t>
      </w:r>
      <w:r w:rsidR="00134DB4" w:rsidRPr="00BD170F">
        <w:rPr>
          <w:rFonts w:ascii="BBVABentonSansLight" w:hAnsi="BBVABentonSansLight" w:cstheme="minorHAnsi"/>
        </w:rPr>
        <w:t>regular la</w:t>
      </w:r>
      <w:r w:rsidR="0042559C" w:rsidRPr="00BD170F">
        <w:rPr>
          <w:rFonts w:ascii="BBVABentonSansLight" w:hAnsi="BBVABentonSansLight" w:cstheme="minorHAnsi"/>
        </w:rPr>
        <w:t xml:space="preserve"> </w:t>
      </w:r>
      <w:r w:rsidR="00C95742" w:rsidRPr="00BD170F">
        <w:rPr>
          <w:rFonts w:ascii="BBVABentonSansLight" w:hAnsi="BBVABentonSansLight" w:cstheme="minorHAnsi"/>
        </w:rPr>
        <w:t>comercialización y venta</w:t>
      </w:r>
      <w:r w:rsidR="00705413">
        <w:rPr>
          <w:rFonts w:ascii="BBVABentonSansLight" w:hAnsi="BBVABentonSansLight" w:cstheme="minorHAnsi"/>
        </w:rPr>
        <w:t xml:space="preserve">, </w:t>
      </w:r>
      <w:r w:rsidR="00705413" w:rsidRPr="00BD170F">
        <w:rPr>
          <w:rFonts w:ascii="BBVABentonSansLight" w:hAnsi="BBVABentonSansLight" w:cstheme="minorHAnsi"/>
        </w:rPr>
        <w:t xml:space="preserve">tanto a clientes particulares </w:t>
      </w:r>
      <w:r w:rsidR="00705413">
        <w:rPr>
          <w:rFonts w:ascii="BBVABentonSansLight" w:hAnsi="BBVABentonSansLight" w:cstheme="minorHAnsi"/>
        </w:rPr>
        <w:t xml:space="preserve">como a clientes profesionales, </w:t>
      </w:r>
      <w:r w:rsidR="0042559C" w:rsidRPr="00BD170F">
        <w:rPr>
          <w:rFonts w:ascii="BBVABentonSansLight" w:hAnsi="BBVABentonSansLight" w:cstheme="minorHAnsi"/>
        </w:rPr>
        <w:t>de activos</w:t>
      </w:r>
      <w:r w:rsidR="0034189C" w:rsidRPr="00BD170F">
        <w:rPr>
          <w:rFonts w:ascii="BBVABentonSansLight" w:hAnsi="BBVABentonSansLight" w:cstheme="minorHAnsi"/>
        </w:rPr>
        <w:t xml:space="preserve"> propiedad del Grupo BBVA</w:t>
      </w:r>
      <w:r w:rsidR="00705413">
        <w:rPr>
          <w:rFonts w:ascii="BBVABentonSansLight" w:hAnsi="BBVABentonSansLight" w:cstheme="minorHAnsi"/>
        </w:rPr>
        <w:t xml:space="preserve"> y que son </w:t>
      </w:r>
      <w:r w:rsidR="007E5717">
        <w:rPr>
          <w:rFonts w:ascii="BBVABentonSansLight" w:hAnsi="BBVABentonSansLight" w:cstheme="minorHAnsi"/>
        </w:rPr>
        <w:t xml:space="preserve">objeto del contrato </w:t>
      </w:r>
      <w:r w:rsidR="00705413">
        <w:rPr>
          <w:rFonts w:ascii="BBVABentonSansLight" w:hAnsi="BBVABentonSansLight" w:cstheme="minorHAnsi"/>
        </w:rPr>
        <w:t xml:space="preserve"> suscrito entre BBVA</w:t>
      </w:r>
      <w:r w:rsidR="005F3A75" w:rsidRPr="00BD170F">
        <w:rPr>
          <w:rFonts w:ascii="BBVABentonSansLight" w:hAnsi="BBVABentonSansLight" w:cstheme="minorHAnsi"/>
        </w:rPr>
        <w:t xml:space="preserve"> y el Servicer</w:t>
      </w:r>
      <w:r w:rsidR="00705413">
        <w:rPr>
          <w:rFonts w:ascii="BBVABentonSansLight" w:hAnsi="BBVABentonSansLight" w:cstheme="minorHAnsi"/>
        </w:rPr>
        <w:t xml:space="preserve"> de gestión </w:t>
      </w:r>
      <w:r w:rsidR="007E5717">
        <w:rPr>
          <w:rFonts w:ascii="BBVABentonSansLight" w:hAnsi="BBVABentonSansLight" w:cstheme="minorHAnsi"/>
        </w:rPr>
        <w:t xml:space="preserve">de activos </w:t>
      </w:r>
      <w:r w:rsidR="00705413">
        <w:rPr>
          <w:rFonts w:ascii="BBVABentonSansLight" w:hAnsi="BBVABentonSansLight" w:cstheme="minorHAnsi"/>
        </w:rPr>
        <w:t>inmobiliari</w:t>
      </w:r>
      <w:r w:rsidR="007E5717">
        <w:rPr>
          <w:rFonts w:ascii="BBVABentonSansLight" w:hAnsi="BBVABentonSansLight" w:cstheme="minorHAnsi"/>
        </w:rPr>
        <w:t>os (en adelante “Servicer”)</w:t>
      </w:r>
      <w:r w:rsidR="00705413">
        <w:rPr>
          <w:rFonts w:ascii="BBVABentonSansLight" w:hAnsi="BBVABentonSansLight" w:cstheme="minorHAnsi"/>
        </w:rPr>
        <w:t xml:space="preserve">. </w:t>
      </w:r>
      <w:r w:rsidR="0097060D">
        <w:rPr>
          <w:rFonts w:ascii="BBVABentonSansLight" w:hAnsi="BBVABentonSansLight" w:cstheme="minorHAnsi"/>
        </w:rPr>
        <w:t xml:space="preserve"> </w:t>
      </w:r>
    </w:p>
    <w:p w14:paraId="02A94CEA" w14:textId="77777777" w:rsidR="00705413" w:rsidRDefault="00F12E73" w:rsidP="00C37E34">
      <w:pPr>
        <w:keepNext/>
        <w:keepLines/>
        <w:spacing w:before="120"/>
        <w:jc w:val="both"/>
        <w:rPr>
          <w:rFonts w:ascii="BBVABentonSansLight" w:hAnsi="BBVABentonSansLight" w:cstheme="minorHAnsi"/>
        </w:rPr>
      </w:pPr>
      <w:r w:rsidRPr="00BD170F">
        <w:rPr>
          <w:rFonts w:ascii="BBVABentonSansLight" w:hAnsi="BBVABentonSansLight" w:cstheme="minorHAnsi"/>
        </w:rPr>
        <w:t>Se ven afectados por el presente Procedimiento todos los activos independientemente</w:t>
      </w:r>
      <w:r w:rsidR="00330751" w:rsidRPr="00BD170F">
        <w:rPr>
          <w:rFonts w:ascii="BBVABentonSansLight" w:hAnsi="BBVABentonSansLight" w:cstheme="minorHAnsi"/>
        </w:rPr>
        <w:t xml:space="preserve"> de su valor y</w:t>
      </w:r>
      <w:r w:rsidRPr="00BD170F">
        <w:rPr>
          <w:rFonts w:ascii="BBVABentonSansLight" w:hAnsi="BBVABentonSansLight" w:cstheme="minorHAnsi"/>
        </w:rPr>
        <w:t xml:space="preserve"> de</w:t>
      </w:r>
      <w:r w:rsidR="00330751" w:rsidRPr="00BD170F">
        <w:rPr>
          <w:rFonts w:ascii="BBVABentonSansLight" w:hAnsi="BBVABentonSansLight" w:cstheme="minorHAnsi"/>
        </w:rPr>
        <w:t xml:space="preserve"> </w:t>
      </w:r>
      <w:r w:rsidRPr="00BD170F">
        <w:rPr>
          <w:rFonts w:ascii="BBVABentonSansLight" w:hAnsi="BBVABentonSansLight" w:cstheme="minorHAnsi"/>
        </w:rPr>
        <w:t>l</w:t>
      </w:r>
      <w:r w:rsidR="00330751" w:rsidRPr="00BD170F">
        <w:rPr>
          <w:rFonts w:ascii="BBVABentonSansLight" w:hAnsi="BBVABentonSansLight" w:cstheme="minorHAnsi"/>
        </w:rPr>
        <w:t>a</w:t>
      </w:r>
      <w:r w:rsidRPr="00BD170F">
        <w:rPr>
          <w:rFonts w:ascii="BBVABentonSansLight" w:hAnsi="BBVABentonSansLight" w:cstheme="minorHAnsi"/>
        </w:rPr>
        <w:t xml:space="preserve"> tipo</w:t>
      </w:r>
      <w:r w:rsidR="00330751" w:rsidRPr="00BD170F">
        <w:rPr>
          <w:rFonts w:ascii="BBVABentonSansLight" w:hAnsi="BBVABentonSansLight" w:cstheme="minorHAnsi"/>
        </w:rPr>
        <w:t>logía</w:t>
      </w:r>
      <w:r w:rsidRPr="00BD170F">
        <w:rPr>
          <w:rFonts w:ascii="BBVABentonSansLight" w:hAnsi="BBVABentonSansLight" w:cstheme="minorHAnsi"/>
        </w:rPr>
        <w:t xml:space="preserve"> de </w:t>
      </w:r>
      <w:r w:rsidR="00330751" w:rsidRPr="00BD170F">
        <w:rPr>
          <w:rFonts w:ascii="BBVABentonSansLight" w:hAnsi="BBVABentonSansLight" w:cstheme="minorHAnsi"/>
        </w:rPr>
        <w:t xml:space="preserve">la </w:t>
      </w:r>
      <w:r w:rsidRPr="00BD170F">
        <w:rPr>
          <w:rFonts w:ascii="BBVABentonSansLight" w:hAnsi="BBVABentonSansLight" w:cstheme="minorHAnsi"/>
        </w:rPr>
        <w:t xml:space="preserve">entrada </w:t>
      </w:r>
      <w:r w:rsidR="00330751" w:rsidRPr="00BD170F">
        <w:rPr>
          <w:rFonts w:ascii="BBVABentonSansLight" w:hAnsi="BBVABentonSansLight" w:cstheme="minorHAnsi"/>
        </w:rPr>
        <w:t xml:space="preserve">de los mismos </w:t>
      </w:r>
      <w:r w:rsidRPr="00BD170F">
        <w:rPr>
          <w:rFonts w:ascii="BBVABentonSansLight" w:hAnsi="BBVABentonSansLight" w:cstheme="minorHAnsi"/>
        </w:rPr>
        <w:t>en el perímetro de gestión de</w:t>
      </w:r>
      <w:r w:rsidR="00705413">
        <w:rPr>
          <w:rFonts w:ascii="BBVABentonSansLight" w:hAnsi="BBVABentonSansLight" w:cstheme="minorHAnsi"/>
        </w:rPr>
        <w:t>l Servicer</w:t>
      </w:r>
      <w:r w:rsidR="00330751" w:rsidRPr="00BD170F">
        <w:rPr>
          <w:rFonts w:ascii="BBVABentonSansLight" w:hAnsi="BBVABentonSansLight" w:cstheme="minorHAnsi"/>
        </w:rPr>
        <w:t xml:space="preserve">. </w:t>
      </w:r>
    </w:p>
    <w:p w14:paraId="33F870D2" w14:textId="77777777" w:rsidR="00A95214" w:rsidRDefault="00330751" w:rsidP="00C37E34">
      <w:pPr>
        <w:keepNext/>
        <w:keepLines/>
        <w:spacing w:before="120"/>
        <w:jc w:val="both"/>
        <w:rPr>
          <w:rFonts w:ascii="BBVABentonSansLight" w:hAnsi="BBVABentonSansLight" w:cstheme="minorHAnsi"/>
        </w:rPr>
      </w:pPr>
      <w:r w:rsidRPr="00BD170F">
        <w:rPr>
          <w:rFonts w:ascii="BBVABentonSansLight" w:hAnsi="BBVABentonSansLight" w:cstheme="minorHAnsi"/>
        </w:rPr>
        <w:t>Por tipología de la entrada se ven</w:t>
      </w:r>
      <w:r w:rsidR="00F12E73" w:rsidRPr="00BD170F">
        <w:rPr>
          <w:rFonts w:ascii="BBVABentonSansLight" w:hAnsi="BBVABentonSansLight" w:cstheme="minorHAnsi"/>
        </w:rPr>
        <w:t xml:space="preserve"> afectados </w:t>
      </w:r>
      <w:r w:rsidRPr="00BD170F">
        <w:rPr>
          <w:rFonts w:ascii="BBVABentonSansLight" w:hAnsi="BBVABentonSansLight" w:cstheme="minorHAnsi"/>
        </w:rPr>
        <w:t xml:space="preserve">los activos que </w:t>
      </w:r>
      <w:r w:rsidR="00F12E73" w:rsidRPr="00BD170F">
        <w:rPr>
          <w:rFonts w:ascii="BBVABentonSansLight" w:hAnsi="BBVABentonSansLight" w:cstheme="minorHAnsi"/>
        </w:rPr>
        <w:t>proced</w:t>
      </w:r>
      <w:r w:rsidRPr="00BD170F">
        <w:rPr>
          <w:rFonts w:ascii="BBVABentonSansLight" w:hAnsi="BBVABentonSansLight" w:cstheme="minorHAnsi"/>
        </w:rPr>
        <w:t>a</w:t>
      </w:r>
      <w:r w:rsidR="00F12E73" w:rsidRPr="00BD170F">
        <w:rPr>
          <w:rFonts w:ascii="BBVABentonSansLight" w:hAnsi="BBVABentonSansLight" w:cstheme="minorHAnsi"/>
        </w:rPr>
        <w:t>n de:</w:t>
      </w:r>
      <w:r w:rsidR="00666CCD" w:rsidRPr="00BD170F">
        <w:rPr>
          <w:rFonts w:ascii="BBVABentonSansLight" w:hAnsi="BBVABentonSansLight" w:cstheme="minorHAnsi"/>
        </w:rPr>
        <w:t xml:space="preserve"> </w:t>
      </w:r>
    </w:p>
    <w:p w14:paraId="5D0CEA87" w14:textId="77777777" w:rsidR="00A95214" w:rsidRDefault="00666CCD" w:rsidP="0028477C">
      <w:pPr>
        <w:pStyle w:val="Prrafodelista"/>
        <w:keepNext/>
        <w:keepLines/>
        <w:numPr>
          <w:ilvl w:val="0"/>
          <w:numId w:val="19"/>
        </w:numPr>
        <w:spacing w:before="120"/>
        <w:jc w:val="both"/>
        <w:rPr>
          <w:rFonts w:ascii="BBVABentonSansLight" w:hAnsi="BBVABentonSansLight" w:cstheme="minorHAnsi"/>
        </w:rPr>
      </w:pPr>
      <w:r w:rsidRPr="00A95214">
        <w:rPr>
          <w:rFonts w:ascii="BBVABentonSansLight" w:hAnsi="BBVABentonSansLight" w:cstheme="minorHAnsi"/>
        </w:rPr>
        <w:t>A</w:t>
      </w:r>
      <w:r w:rsidR="00705413" w:rsidRPr="00A95214">
        <w:rPr>
          <w:rFonts w:ascii="BBVABentonSansLight" w:hAnsi="BBVABentonSansLight" w:cstheme="minorHAnsi"/>
        </w:rPr>
        <w:t>djudicaciones judiciales</w:t>
      </w:r>
      <w:r w:rsidR="00F12E73" w:rsidRPr="00A95214">
        <w:rPr>
          <w:rFonts w:ascii="BBVABentonSansLight" w:hAnsi="BBVABentonSansLight" w:cstheme="minorHAnsi"/>
        </w:rPr>
        <w:t>.</w:t>
      </w:r>
      <w:r w:rsidR="00A95214">
        <w:rPr>
          <w:rFonts w:ascii="BBVABentonSansLight" w:hAnsi="BBVABentonSansLight" w:cstheme="minorHAnsi"/>
        </w:rPr>
        <w:t xml:space="preserve"> </w:t>
      </w:r>
    </w:p>
    <w:p w14:paraId="538E1D66" w14:textId="77777777" w:rsidR="00290025" w:rsidRPr="00290025" w:rsidRDefault="00290025" w:rsidP="0028477C">
      <w:pPr>
        <w:pStyle w:val="Prrafodelista"/>
        <w:keepNext/>
        <w:keepLines/>
        <w:numPr>
          <w:ilvl w:val="0"/>
          <w:numId w:val="19"/>
        </w:numPr>
        <w:spacing w:before="120"/>
        <w:jc w:val="both"/>
        <w:rPr>
          <w:rFonts w:ascii="BBVABentonSansLight" w:hAnsi="BBVABentonSansLight" w:cstheme="minorHAnsi"/>
        </w:rPr>
      </w:pPr>
      <w:r>
        <w:rPr>
          <w:rFonts w:ascii="BBVABentonSansLight" w:hAnsi="BBVABentonSansLight" w:cstheme="minorHAnsi"/>
        </w:rPr>
        <w:t>Titulizados.</w:t>
      </w:r>
    </w:p>
    <w:p w14:paraId="0E0AC287" w14:textId="77777777" w:rsidR="00A95214" w:rsidRDefault="00F12E73" w:rsidP="0028477C">
      <w:pPr>
        <w:pStyle w:val="Prrafodelista"/>
        <w:keepNext/>
        <w:keepLines/>
        <w:numPr>
          <w:ilvl w:val="0"/>
          <w:numId w:val="19"/>
        </w:numPr>
        <w:spacing w:before="120"/>
        <w:jc w:val="both"/>
        <w:rPr>
          <w:rFonts w:ascii="BBVABentonSansLight" w:hAnsi="BBVABentonSansLight" w:cstheme="minorHAnsi"/>
        </w:rPr>
      </w:pPr>
      <w:r w:rsidRPr="00A95214">
        <w:rPr>
          <w:rFonts w:ascii="BBVABentonSansLight" w:hAnsi="BBVABentonSansLight" w:cstheme="minorHAnsi"/>
        </w:rPr>
        <w:t>Compras.</w:t>
      </w:r>
      <w:r w:rsidR="00A95214">
        <w:rPr>
          <w:rFonts w:ascii="BBVABentonSansLight" w:hAnsi="BBVABentonSansLight" w:cstheme="minorHAnsi"/>
        </w:rPr>
        <w:t xml:space="preserve"> </w:t>
      </w:r>
    </w:p>
    <w:p w14:paraId="4DD55ACE" w14:textId="77777777" w:rsidR="00A95214" w:rsidRDefault="00F12E73" w:rsidP="0028477C">
      <w:pPr>
        <w:pStyle w:val="Prrafodelista"/>
        <w:keepNext/>
        <w:keepLines/>
        <w:numPr>
          <w:ilvl w:val="0"/>
          <w:numId w:val="19"/>
        </w:numPr>
        <w:spacing w:before="120"/>
        <w:jc w:val="both"/>
        <w:rPr>
          <w:rFonts w:ascii="BBVABentonSansLight" w:hAnsi="BBVABentonSansLight" w:cstheme="minorHAnsi"/>
        </w:rPr>
      </w:pPr>
      <w:r w:rsidRPr="00A95214">
        <w:rPr>
          <w:rFonts w:ascii="BBVABentonSansLight" w:hAnsi="BBVABentonSansLight" w:cstheme="minorHAnsi"/>
        </w:rPr>
        <w:t>Daciones en pago.</w:t>
      </w:r>
      <w:r w:rsidR="00666CCD" w:rsidRPr="00A95214">
        <w:rPr>
          <w:rFonts w:ascii="BBVABentonSansLight" w:hAnsi="BBVABentonSansLight" w:cstheme="minorHAnsi"/>
        </w:rPr>
        <w:t xml:space="preserve"> </w:t>
      </w:r>
    </w:p>
    <w:p w14:paraId="0D097FA9" w14:textId="77777777" w:rsidR="00A95214" w:rsidRDefault="00F12E73" w:rsidP="0028477C">
      <w:pPr>
        <w:pStyle w:val="Prrafodelista"/>
        <w:keepNext/>
        <w:keepLines/>
        <w:numPr>
          <w:ilvl w:val="0"/>
          <w:numId w:val="19"/>
        </w:numPr>
        <w:spacing w:before="120"/>
        <w:jc w:val="both"/>
        <w:rPr>
          <w:rFonts w:ascii="BBVABentonSansLight" w:hAnsi="BBVABentonSansLight" w:cstheme="minorHAnsi"/>
        </w:rPr>
      </w:pPr>
      <w:r w:rsidRPr="00A95214">
        <w:rPr>
          <w:rFonts w:ascii="BBVABentonSansLight" w:hAnsi="BBVABentonSansLight" w:cstheme="minorHAnsi"/>
        </w:rPr>
        <w:t>Resoluciones de leasing.</w:t>
      </w:r>
    </w:p>
    <w:p w14:paraId="40731C4F" w14:textId="77777777" w:rsidR="00A95214" w:rsidRDefault="00705413" w:rsidP="0028477C">
      <w:pPr>
        <w:pStyle w:val="Prrafodelista"/>
        <w:keepNext/>
        <w:keepLines/>
        <w:numPr>
          <w:ilvl w:val="0"/>
          <w:numId w:val="19"/>
        </w:numPr>
        <w:spacing w:before="120"/>
        <w:jc w:val="both"/>
        <w:rPr>
          <w:rFonts w:ascii="BBVABentonSansLight" w:hAnsi="BBVABentonSansLight" w:cstheme="minorHAnsi"/>
        </w:rPr>
      </w:pPr>
      <w:r w:rsidRPr="00A95214">
        <w:rPr>
          <w:rFonts w:ascii="BBVABentonSansLight" w:hAnsi="BBVABentonSansLight" w:cstheme="minorHAnsi"/>
        </w:rPr>
        <w:t>R</w:t>
      </w:r>
      <w:r w:rsidR="00A95214" w:rsidRPr="00A95214">
        <w:rPr>
          <w:rFonts w:ascii="BBVABentonSansLight" w:hAnsi="BBVABentonSansLight" w:cstheme="minorHAnsi"/>
        </w:rPr>
        <w:t>enting.</w:t>
      </w:r>
    </w:p>
    <w:p w14:paraId="1B11D918" w14:textId="77777777" w:rsidR="00A95214" w:rsidRDefault="00A95214" w:rsidP="0028477C">
      <w:pPr>
        <w:pStyle w:val="Prrafodelista"/>
        <w:keepNext/>
        <w:keepLines/>
        <w:numPr>
          <w:ilvl w:val="0"/>
          <w:numId w:val="19"/>
        </w:numPr>
        <w:spacing w:before="120"/>
        <w:jc w:val="both"/>
        <w:rPr>
          <w:rFonts w:ascii="BBVABentonSansLight" w:hAnsi="BBVABentonSansLight" w:cstheme="minorHAnsi"/>
        </w:rPr>
      </w:pPr>
      <w:r>
        <w:rPr>
          <w:rFonts w:ascii="BBVABentonSansLight" w:hAnsi="BBVABentonSansLight" w:cstheme="minorHAnsi"/>
        </w:rPr>
        <w:t>Permutas.</w:t>
      </w:r>
    </w:p>
    <w:p w14:paraId="16C231C2" w14:textId="77777777" w:rsidR="00330751" w:rsidRDefault="00A95214" w:rsidP="0028477C">
      <w:pPr>
        <w:pStyle w:val="Prrafodelista"/>
        <w:keepNext/>
        <w:keepLines/>
        <w:numPr>
          <w:ilvl w:val="0"/>
          <w:numId w:val="19"/>
        </w:numPr>
        <w:spacing w:before="120"/>
        <w:jc w:val="both"/>
        <w:rPr>
          <w:rFonts w:ascii="BBVABentonSansLight" w:hAnsi="BBVABentonSansLight" w:cstheme="minorHAnsi"/>
        </w:rPr>
      </w:pPr>
      <w:r>
        <w:rPr>
          <w:rFonts w:ascii="BBVABentonSansLight" w:hAnsi="BBVABentonSansLight" w:cstheme="minorHAnsi"/>
        </w:rPr>
        <w:t>A</w:t>
      </w:r>
      <w:r w:rsidR="00705413" w:rsidRPr="00A95214">
        <w:rPr>
          <w:rFonts w:ascii="BBVABentonSansLight" w:hAnsi="BBVABentonSansLight" w:cstheme="minorHAnsi"/>
        </w:rPr>
        <w:t>cti</w:t>
      </w:r>
      <w:r w:rsidRPr="00A95214">
        <w:rPr>
          <w:rFonts w:ascii="BBVABentonSansLight" w:hAnsi="BBVABentonSansLight" w:cstheme="minorHAnsi"/>
        </w:rPr>
        <w:t>vos aparecidos</w:t>
      </w:r>
      <w:r w:rsidR="00997D24">
        <w:rPr>
          <w:rFonts w:ascii="BBVABentonSansLight" w:hAnsi="BBVABentonSansLight" w:cstheme="minorHAnsi"/>
        </w:rPr>
        <w:t xml:space="preserve"> (se incluye mención en apartado </w:t>
      </w:r>
      <w:r w:rsidR="003F18FB">
        <w:rPr>
          <w:rFonts w:ascii="BBVABentonSansLight" w:hAnsi="BBVABentonSansLight" w:cstheme="minorHAnsi"/>
        </w:rPr>
        <w:t>4</w:t>
      </w:r>
      <w:r w:rsidR="005719E5">
        <w:rPr>
          <w:rFonts w:ascii="BBVABentonSansLight" w:hAnsi="BBVABentonSansLight" w:cstheme="minorHAnsi"/>
        </w:rPr>
        <w:t xml:space="preserve">. </w:t>
      </w:r>
      <w:r w:rsidR="003F18FB">
        <w:rPr>
          <w:rFonts w:ascii="BBVABentonSansLight" w:hAnsi="BBVABentonSansLight" w:cstheme="minorHAnsi"/>
        </w:rPr>
        <w:t>Anexos</w:t>
      </w:r>
      <w:r w:rsidR="00997D24">
        <w:rPr>
          <w:rFonts w:ascii="BBVABentonSansLight" w:hAnsi="BBVABentonSansLight" w:cstheme="minorHAnsi"/>
        </w:rPr>
        <w:t>)</w:t>
      </w:r>
      <w:r w:rsidRPr="00A95214">
        <w:rPr>
          <w:rFonts w:ascii="BBVABentonSansLight" w:hAnsi="BBVABentonSansLight" w:cstheme="minorHAnsi"/>
        </w:rPr>
        <w:t xml:space="preserve">. </w:t>
      </w:r>
    </w:p>
    <w:p w14:paraId="32FB9042" w14:textId="77777777" w:rsidR="004048CE" w:rsidRPr="004048CE" w:rsidRDefault="004048CE" w:rsidP="00C37E34">
      <w:pPr>
        <w:pStyle w:val="Prrafodelista"/>
        <w:keepNext/>
        <w:keepLines/>
        <w:spacing w:before="120"/>
        <w:jc w:val="both"/>
        <w:rPr>
          <w:rFonts w:ascii="BBVABentonSansLight" w:hAnsi="BBVABentonSansLight" w:cstheme="minorHAnsi"/>
        </w:rPr>
      </w:pPr>
    </w:p>
    <w:p w14:paraId="77D9F0F7" w14:textId="77777777" w:rsidR="002B26D4" w:rsidRPr="002B26D4" w:rsidRDefault="002B26D4" w:rsidP="00C37E34">
      <w:pPr>
        <w:keepNext/>
        <w:keepLines/>
        <w:spacing w:after="120"/>
        <w:jc w:val="both"/>
        <w:rPr>
          <w:rFonts w:ascii="BBVABentonSansLight" w:hAnsi="BBVABentonSansLight" w:cstheme="minorHAnsi"/>
        </w:rPr>
      </w:pPr>
      <w:r w:rsidRPr="002B26D4">
        <w:rPr>
          <w:rFonts w:ascii="BBVABentonSansLight" w:hAnsi="BBVABentonSansLight" w:cstheme="minorHAnsi"/>
        </w:rPr>
        <w:t>Para todas aquellas actuaciones que sea necesario realizar por parte del Servicer y se encuentren fuera de los servicios contratados y sus facultades, requerirá de la autorización por parte de la Unidad de Estrategia y Gestión Inmobiliaria de BBVA, aportando toda la documentación que sea necesaria.</w:t>
      </w:r>
    </w:p>
    <w:p w14:paraId="7EFE2E62" w14:textId="77777777" w:rsidR="002B26D4" w:rsidRPr="002B26D4" w:rsidRDefault="002B26D4" w:rsidP="00C37E34">
      <w:pPr>
        <w:keepNext/>
        <w:keepLines/>
        <w:spacing w:after="120"/>
        <w:jc w:val="both"/>
        <w:rPr>
          <w:rFonts w:ascii="BBVABentonSansLight" w:hAnsi="BBVABentonSansLight" w:cstheme="minorHAnsi"/>
        </w:rPr>
      </w:pPr>
      <w:r w:rsidRPr="002B26D4">
        <w:rPr>
          <w:rFonts w:ascii="BBVABentonSansLight" w:hAnsi="BBVABentonSansLight" w:cstheme="minorHAnsi"/>
        </w:rPr>
        <w:t>El presente Procedimiento resulta de obligado cumplimiento para todos los intervinientes citados en el mismo. Cualquier cambio de la operativa deberá ser refrendado en nuevas versiones.</w:t>
      </w:r>
    </w:p>
    <w:p w14:paraId="78467323" w14:textId="77777777" w:rsidR="002B26D4" w:rsidRDefault="002B26D4" w:rsidP="00C37E34">
      <w:pPr>
        <w:keepNext/>
        <w:keepLines/>
        <w:spacing w:before="120"/>
        <w:jc w:val="both"/>
        <w:rPr>
          <w:rFonts w:ascii="BBVABentonSansLight" w:hAnsi="BBVABentonSansLight" w:cstheme="minorHAnsi"/>
          <w:color w:val="FF0000"/>
        </w:rPr>
      </w:pPr>
    </w:p>
    <w:p w14:paraId="41BC0A90" w14:textId="77777777" w:rsidR="00C37E34" w:rsidRDefault="00C37E34" w:rsidP="00C37E34">
      <w:pPr>
        <w:keepNext/>
        <w:keepLines/>
        <w:rPr>
          <w:rFonts w:ascii="BBVABentonSansLight" w:hAnsi="BBVABentonSansLight" w:cstheme="minorHAnsi"/>
          <w:color w:val="FF0000"/>
        </w:rPr>
      </w:pPr>
      <w:r>
        <w:rPr>
          <w:rFonts w:ascii="BBVABentonSansLight" w:hAnsi="BBVABentonSansLight" w:cstheme="minorHAnsi"/>
          <w:color w:val="FF0000"/>
        </w:rPr>
        <w:br w:type="page"/>
      </w:r>
    </w:p>
    <w:p w14:paraId="65EE1219" w14:textId="77777777" w:rsidR="002C5AF0" w:rsidRDefault="002C5AF0" w:rsidP="00C37E34">
      <w:pPr>
        <w:pStyle w:val="Ttulo1"/>
        <w:keepLines/>
        <w:numPr>
          <w:ilvl w:val="0"/>
          <w:numId w:val="3"/>
        </w:numPr>
        <w:spacing w:after="240"/>
        <w:ind w:left="357" w:hanging="357"/>
        <w:jc w:val="both"/>
        <w:rPr>
          <w:rFonts w:ascii="BBVABentonSans" w:hAnsi="BBVABentonSans" w:cstheme="minorHAnsi"/>
          <w:color w:val="1F497D" w:themeColor="text2"/>
          <w:sz w:val="26"/>
          <w:szCs w:val="26"/>
        </w:rPr>
      </w:pPr>
      <w:bookmarkStart w:id="4" w:name="_Toc60048827"/>
      <w:r w:rsidRPr="00110886">
        <w:rPr>
          <w:rFonts w:ascii="BBVABentonSans" w:hAnsi="BBVABentonSans" w:cstheme="minorHAnsi"/>
          <w:color w:val="1F497D" w:themeColor="text2"/>
          <w:sz w:val="26"/>
          <w:szCs w:val="26"/>
        </w:rPr>
        <w:lastRenderedPageBreak/>
        <w:t>Modelo Operativo</w:t>
      </w:r>
      <w:bookmarkEnd w:id="4"/>
    </w:p>
    <w:p w14:paraId="79393679" w14:textId="77777777" w:rsidR="00C37E34" w:rsidRPr="00C37E34" w:rsidRDefault="00C37E34" w:rsidP="00C37E34">
      <w:pPr>
        <w:keepNext/>
        <w:keepLines/>
        <w:jc w:val="both"/>
        <w:rPr>
          <w:rFonts w:ascii="BBVABentonSansLight" w:hAnsi="BBVABentonSansLight" w:cstheme="minorHAnsi"/>
        </w:rPr>
      </w:pPr>
      <w:r>
        <w:rPr>
          <w:rFonts w:ascii="BBVABentonSansLight" w:hAnsi="BBVABentonSansLight" w:cstheme="minorHAnsi"/>
        </w:rPr>
        <w:t xml:space="preserve">Los buzones a utilizar para las </w:t>
      </w:r>
      <w:r w:rsidRPr="00C37E34">
        <w:rPr>
          <w:rFonts w:ascii="BBVABentonSansLight" w:hAnsi="BBVABentonSansLight" w:cstheme="minorHAnsi"/>
        </w:rPr>
        <w:t>comunicaciones relativas al</w:t>
      </w:r>
      <w:r>
        <w:rPr>
          <w:rFonts w:ascii="BBVABentonSansLight" w:hAnsi="BBVABentonSansLight" w:cstheme="minorHAnsi"/>
        </w:rPr>
        <w:t xml:space="preserve"> proceso comercial son: </w:t>
      </w:r>
      <w:hyperlink r:id="rId9" w:tgtFrame="_blank" w:history="1">
        <w:r w:rsidRPr="00C37E34">
          <w:rPr>
            <w:rFonts w:ascii="BBVABentonSansLight" w:hAnsi="BBVABentonSansLight" w:cstheme="minorHAnsi"/>
            <w:color w:val="002060"/>
          </w:rPr>
          <w:t>bbva_gov@haya.es</w:t>
        </w:r>
      </w:hyperlink>
      <w:r w:rsidRPr="00C37E34">
        <w:rPr>
          <w:rFonts w:ascii="BBVABentonSansLight" w:hAnsi="BBVABentonSansLight" w:cstheme="minorHAnsi"/>
        </w:rPr>
        <w:t xml:space="preserve"> (Servicer) y </w:t>
      </w:r>
      <w:hyperlink r:id="rId10" w:tgtFrame="_blank" w:history="1">
        <w:r w:rsidRPr="00C37E34">
          <w:rPr>
            <w:rFonts w:ascii="BBVABentonSansLight" w:hAnsi="BBVABentonSansLight" w:cstheme="minorHAnsi"/>
            <w:color w:val="002060"/>
          </w:rPr>
          <w:t>egi.comercial.es@bbva.com</w:t>
        </w:r>
      </w:hyperlink>
      <w:r w:rsidRPr="00C37E34">
        <w:rPr>
          <w:rFonts w:ascii="BBVABentonSansLight" w:hAnsi="BBVABentonSansLight" w:cstheme="minorHAnsi"/>
        </w:rPr>
        <w:t xml:space="preserve"> (EGI BBVA). </w:t>
      </w:r>
    </w:p>
    <w:p w14:paraId="22EBC7A7" w14:textId="77777777" w:rsidR="00C37E34" w:rsidRPr="00C37E34" w:rsidRDefault="00C37E34" w:rsidP="00C37E34">
      <w:pPr>
        <w:keepNext/>
        <w:keepLines/>
      </w:pPr>
    </w:p>
    <w:p w14:paraId="4A5729B5" w14:textId="77777777" w:rsidR="00F352BF" w:rsidRPr="00110886" w:rsidRDefault="00F352BF" w:rsidP="00C37E34">
      <w:pPr>
        <w:pStyle w:val="Ttulo1"/>
        <w:keepLines/>
        <w:numPr>
          <w:ilvl w:val="1"/>
          <w:numId w:val="3"/>
        </w:numPr>
        <w:ind w:left="567" w:hanging="567"/>
        <w:jc w:val="both"/>
        <w:rPr>
          <w:rFonts w:ascii="BBVABentonSans" w:hAnsi="BBVABentonSans" w:cstheme="minorHAnsi"/>
          <w:color w:val="1F497D" w:themeColor="text2"/>
          <w:sz w:val="24"/>
          <w:szCs w:val="24"/>
        </w:rPr>
      </w:pPr>
      <w:bookmarkStart w:id="5" w:name="_Toc515283994"/>
      <w:bookmarkStart w:id="6" w:name="_Ref428974424"/>
      <w:bookmarkStart w:id="7" w:name="_Ref428974426"/>
      <w:bookmarkStart w:id="8" w:name="_Toc60048828"/>
      <w:r w:rsidRPr="00110886">
        <w:rPr>
          <w:rFonts w:ascii="BBVABentonSans" w:hAnsi="BBVABentonSans" w:cstheme="minorHAnsi"/>
          <w:color w:val="1F497D" w:themeColor="text2"/>
          <w:sz w:val="24"/>
          <w:szCs w:val="24"/>
        </w:rPr>
        <w:t>Plan</w:t>
      </w:r>
      <w:r w:rsidR="00865565">
        <w:rPr>
          <w:rFonts w:ascii="BBVABentonSans" w:hAnsi="BBVABentonSans" w:cstheme="minorHAnsi"/>
          <w:color w:val="1F497D" w:themeColor="text2"/>
          <w:sz w:val="24"/>
          <w:szCs w:val="24"/>
        </w:rPr>
        <w:t xml:space="preserve">es </w:t>
      </w:r>
      <w:r w:rsidRPr="00110886">
        <w:rPr>
          <w:rFonts w:ascii="BBVABentonSans" w:hAnsi="BBVABentonSans" w:cstheme="minorHAnsi"/>
          <w:color w:val="1F497D" w:themeColor="text2"/>
          <w:sz w:val="24"/>
          <w:szCs w:val="24"/>
        </w:rPr>
        <w:t>comercial</w:t>
      </w:r>
      <w:r w:rsidR="00865565">
        <w:rPr>
          <w:rFonts w:ascii="BBVABentonSans" w:hAnsi="BBVABentonSans" w:cstheme="minorHAnsi"/>
          <w:color w:val="1F497D" w:themeColor="text2"/>
          <w:sz w:val="24"/>
          <w:szCs w:val="24"/>
        </w:rPr>
        <w:t>es</w:t>
      </w:r>
      <w:bookmarkEnd w:id="5"/>
      <w:bookmarkEnd w:id="8"/>
      <w:r w:rsidRPr="00110886">
        <w:rPr>
          <w:rFonts w:ascii="BBVABentonSans" w:hAnsi="BBVABentonSans" w:cstheme="minorHAnsi"/>
          <w:color w:val="1F497D" w:themeColor="text2"/>
          <w:sz w:val="24"/>
          <w:szCs w:val="24"/>
        </w:rPr>
        <w:t xml:space="preserve"> </w:t>
      </w:r>
    </w:p>
    <w:p w14:paraId="0CE7EF01" w14:textId="77777777" w:rsidR="00865565" w:rsidRDefault="00A56EA8" w:rsidP="00C37E34">
      <w:pPr>
        <w:keepNext/>
        <w:keepLines/>
        <w:spacing w:after="120"/>
        <w:jc w:val="both"/>
        <w:rPr>
          <w:rFonts w:ascii="BBVABentonSansLight" w:hAnsi="BBVABentonSansLight" w:cstheme="minorHAnsi"/>
        </w:rPr>
      </w:pPr>
      <w:r>
        <w:rPr>
          <w:rFonts w:ascii="BBVABentonSansLight" w:hAnsi="BBVABentonSansLight" w:cstheme="minorHAnsi"/>
        </w:rPr>
        <w:t xml:space="preserve">El Servicer </w:t>
      </w:r>
      <w:r w:rsidR="00F352BF" w:rsidRPr="00BD170F">
        <w:rPr>
          <w:rFonts w:ascii="BBVABentonSansLight" w:hAnsi="BBVABentonSansLight" w:cstheme="minorHAnsi"/>
        </w:rPr>
        <w:t xml:space="preserve">deberá </w:t>
      </w:r>
      <w:r>
        <w:rPr>
          <w:rFonts w:ascii="BBVABentonSansLight" w:hAnsi="BBVABentonSansLight" w:cstheme="minorHAnsi"/>
        </w:rPr>
        <w:t>disponer de</w:t>
      </w:r>
      <w:r w:rsidR="00865565">
        <w:rPr>
          <w:rFonts w:ascii="BBVABentonSansLight" w:hAnsi="BBVABentonSansLight" w:cstheme="minorHAnsi"/>
        </w:rPr>
        <w:t xml:space="preserve">: </w:t>
      </w:r>
    </w:p>
    <w:p w14:paraId="38C8C292" w14:textId="77777777" w:rsidR="00865565" w:rsidRDefault="00865565" w:rsidP="00C37E34">
      <w:pPr>
        <w:keepNext/>
        <w:keepLines/>
        <w:spacing w:after="120"/>
        <w:jc w:val="both"/>
        <w:rPr>
          <w:rFonts w:ascii="BBVABentonSansLight" w:hAnsi="BBVABentonSansLight" w:cstheme="minorHAnsi"/>
        </w:rPr>
      </w:pPr>
      <w:r>
        <w:rPr>
          <w:rFonts w:ascii="BBVABentonSansLight" w:hAnsi="BBVABentonSansLight" w:cstheme="minorHAnsi"/>
        </w:rPr>
        <w:t>Plan de Comercialización:</w:t>
      </w:r>
    </w:p>
    <w:p w14:paraId="08DD2047" w14:textId="77777777" w:rsidR="00F352BF" w:rsidRDefault="00865565" w:rsidP="0028477C">
      <w:pPr>
        <w:pStyle w:val="Prrafodelista"/>
        <w:keepNext/>
        <w:keepLines/>
        <w:numPr>
          <w:ilvl w:val="0"/>
          <w:numId w:val="20"/>
        </w:numPr>
        <w:spacing w:after="120"/>
        <w:ind w:left="284" w:hanging="284"/>
        <w:jc w:val="both"/>
        <w:rPr>
          <w:rFonts w:ascii="BBVABentonSansLight" w:hAnsi="BBVABentonSansLight" w:cstheme="minorHAnsi"/>
        </w:rPr>
      </w:pPr>
      <w:r>
        <w:rPr>
          <w:rFonts w:ascii="BBVABentonSansLight" w:hAnsi="BBVABentonSansLight" w:cstheme="minorHAnsi"/>
        </w:rPr>
        <w:t>I</w:t>
      </w:r>
      <w:r w:rsidR="00F352BF" w:rsidRPr="00865565">
        <w:rPr>
          <w:rFonts w:ascii="BBVABentonSansLight" w:hAnsi="BBVABentonSansLight" w:cstheme="minorHAnsi"/>
        </w:rPr>
        <w:t>ncluirá aquellos planes especiales que se consideren oportunos a fin de maximizar el valor de los activos, bien por su tipología o bien por su situación geográfica, detallándose, en su caso, las singularidades del proceso de comercialización</w:t>
      </w:r>
      <w:r w:rsidR="009855E9">
        <w:rPr>
          <w:rFonts w:ascii="BBVABentonSansLight" w:hAnsi="BBVABentonSansLight" w:cstheme="minorHAnsi"/>
        </w:rPr>
        <w:t>.</w:t>
      </w:r>
    </w:p>
    <w:p w14:paraId="262BF0FA" w14:textId="77777777" w:rsidR="00F352BF" w:rsidRDefault="00865565" w:rsidP="0028477C">
      <w:pPr>
        <w:pStyle w:val="Prrafodelista"/>
        <w:keepNext/>
        <w:keepLines/>
        <w:numPr>
          <w:ilvl w:val="0"/>
          <w:numId w:val="20"/>
        </w:numPr>
        <w:spacing w:after="120"/>
        <w:ind w:left="284" w:hanging="284"/>
        <w:jc w:val="both"/>
        <w:rPr>
          <w:rFonts w:ascii="BBVABentonSansLight" w:hAnsi="BBVABentonSansLight" w:cstheme="minorHAnsi"/>
        </w:rPr>
      </w:pPr>
      <w:r>
        <w:rPr>
          <w:rFonts w:ascii="BBVABentonSansLight" w:hAnsi="BBVABentonSansLight" w:cstheme="minorHAnsi"/>
        </w:rPr>
        <w:t>Para su elaboración s</w:t>
      </w:r>
      <w:r w:rsidR="00F352BF" w:rsidRPr="00865565">
        <w:rPr>
          <w:rFonts w:ascii="BBVABentonSansLight" w:hAnsi="BBVABentonSansLight" w:cstheme="minorHAnsi"/>
        </w:rPr>
        <w:t>e atenderá a la ubicación, situación física, análisis de la oferta y deman</w:t>
      </w:r>
      <w:r w:rsidR="00A56EA8" w:rsidRPr="00865565">
        <w:rPr>
          <w:rFonts w:ascii="BBVABentonSansLight" w:hAnsi="BBVABentonSansLight" w:cstheme="minorHAnsi"/>
        </w:rPr>
        <w:t xml:space="preserve">da del sector inmobiliario </w:t>
      </w:r>
      <w:r w:rsidR="00F352BF" w:rsidRPr="00865565">
        <w:rPr>
          <w:rFonts w:ascii="BBVABentonSansLight" w:hAnsi="BBVABentonSansLight" w:cstheme="minorHAnsi"/>
        </w:rPr>
        <w:t>para cada tipología de activos y estimación de un valor de mercado de los bienes inmuebles, realizando una recomendación de precios de venta inmediata o valor razonable a medio plazo.</w:t>
      </w:r>
    </w:p>
    <w:p w14:paraId="7EC86E99" w14:textId="77777777" w:rsidR="00865565" w:rsidRPr="00865565" w:rsidRDefault="00865565" w:rsidP="0028477C">
      <w:pPr>
        <w:pStyle w:val="Prrafodelista"/>
        <w:keepNext/>
        <w:keepLines/>
        <w:numPr>
          <w:ilvl w:val="0"/>
          <w:numId w:val="20"/>
        </w:numPr>
        <w:spacing w:after="120"/>
        <w:ind w:left="284" w:hanging="284"/>
        <w:jc w:val="both"/>
        <w:rPr>
          <w:rFonts w:ascii="BBVABentonSansLight" w:hAnsi="BBVABentonSansLight" w:cstheme="minorHAnsi"/>
        </w:rPr>
      </w:pPr>
      <w:r>
        <w:rPr>
          <w:rFonts w:ascii="BBVABentonSansLight" w:hAnsi="BBVABentonSansLight" w:cstheme="minorHAnsi"/>
        </w:rPr>
        <w:t xml:space="preserve">Red Comercial: </w:t>
      </w:r>
      <w:r w:rsidRPr="00865565">
        <w:rPr>
          <w:rFonts w:ascii="BBVABentonSansLight" w:hAnsi="BBVABentonSansLight" w:cstheme="minorHAnsi"/>
        </w:rPr>
        <w:t xml:space="preserve">incluirá aspectos como la </w:t>
      </w:r>
      <w:r>
        <w:rPr>
          <w:rFonts w:ascii="BBVABentonSansLight" w:hAnsi="BBVABentonSansLight" w:cstheme="minorHAnsi"/>
        </w:rPr>
        <w:t>distribución territorial</w:t>
      </w:r>
      <w:r w:rsidRPr="00865565">
        <w:rPr>
          <w:rFonts w:ascii="BBVABentonSansLight" w:hAnsi="BBVABentonSansLight" w:cstheme="minorHAnsi"/>
        </w:rPr>
        <w:t>, los criterios de asignación</w:t>
      </w:r>
      <w:r>
        <w:rPr>
          <w:rFonts w:ascii="BBVABentonSansLight" w:hAnsi="BBVABentonSansLight" w:cstheme="minorHAnsi"/>
        </w:rPr>
        <w:t xml:space="preserve"> y </w:t>
      </w:r>
      <w:r w:rsidRPr="00865565">
        <w:rPr>
          <w:rFonts w:ascii="BBVABentonSansLight" w:hAnsi="BBVABentonSansLight" w:cstheme="minorHAnsi"/>
        </w:rPr>
        <w:t xml:space="preserve"> canalización de prescripciones y los procesos de auditoría a la Red Comercial. </w:t>
      </w:r>
    </w:p>
    <w:p w14:paraId="6A47E43B" w14:textId="77777777" w:rsidR="00865565" w:rsidRDefault="00865565" w:rsidP="0028477C">
      <w:pPr>
        <w:pStyle w:val="Prrafodelista"/>
        <w:keepNext/>
        <w:keepLines/>
        <w:numPr>
          <w:ilvl w:val="0"/>
          <w:numId w:val="20"/>
        </w:numPr>
        <w:spacing w:after="120"/>
        <w:ind w:left="284" w:hanging="284"/>
        <w:jc w:val="both"/>
        <w:rPr>
          <w:rFonts w:ascii="BBVABentonSansLight" w:hAnsi="BBVABentonSansLight" w:cstheme="minorHAnsi"/>
        </w:rPr>
      </w:pPr>
      <w:r>
        <w:rPr>
          <w:rFonts w:ascii="BBVABentonSansLight" w:hAnsi="BBVABentonSansLight" w:cstheme="minorHAnsi"/>
        </w:rPr>
        <w:t>La propuesta será</w:t>
      </w:r>
      <w:r w:rsidR="00A1567D">
        <w:rPr>
          <w:rFonts w:ascii="BBVABentonSansLight" w:hAnsi="BBVABentonSansLight" w:cstheme="minorHAnsi"/>
        </w:rPr>
        <w:t xml:space="preserve"> compartida a través de la carpeta de intercambio o enviad</w:t>
      </w:r>
      <w:r w:rsidR="00441DDC">
        <w:rPr>
          <w:rFonts w:ascii="BBVABentonSansLight" w:hAnsi="BBVABentonSansLight" w:cstheme="minorHAnsi"/>
        </w:rPr>
        <w:t>a</w:t>
      </w:r>
      <w:r w:rsidR="00A1567D">
        <w:rPr>
          <w:rFonts w:ascii="BBVABentonSansLight" w:hAnsi="BBVABentonSansLight" w:cstheme="minorHAnsi"/>
        </w:rPr>
        <w:t xml:space="preserve"> </w:t>
      </w:r>
      <w:r w:rsidRPr="00865565">
        <w:rPr>
          <w:rFonts w:ascii="BBVABentonSansLight" w:hAnsi="BBVABentonSansLight" w:cstheme="minorHAnsi"/>
        </w:rPr>
        <w:t>por email</w:t>
      </w:r>
      <w:r>
        <w:rPr>
          <w:rFonts w:ascii="BBVABentonSansLight" w:hAnsi="BBVABentonSansLight" w:cstheme="minorHAnsi"/>
        </w:rPr>
        <w:t>,</w:t>
      </w:r>
      <w:r w:rsidRPr="00865565">
        <w:rPr>
          <w:rFonts w:ascii="BBVABentonSansLight" w:hAnsi="BBVABentonSansLight" w:cstheme="minorHAnsi"/>
        </w:rPr>
        <w:t xml:space="preserve"> dentro del último trimestre del año</w:t>
      </w:r>
      <w:r>
        <w:rPr>
          <w:rFonts w:ascii="BBVABentonSansLight" w:hAnsi="BBVABentonSansLight" w:cstheme="minorHAnsi"/>
        </w:rPr>
        <w:t>,</w:t>
      </w:r>
      <w:r w:rsidRPr="00865565">
        <w:rPr>
          <w:rFonts w:ascii="BBVABentonSansLight" w:hAnsi="BBVABentonSansLight" w:cstheme="minorHAnsi"/>
        </w:rPr>
        <w:t xml:space="preserve"> a BBVA- EGI para su aprobación.</w:t>
      </w:r>
    </w:p>
    <w:p w14:paraId="630BA6FD" w14:textId="77777777" w:rsidR="00865565" w:rsidRPr="00865565" w:rsidRDefault="00865565" w:rsidP="00C37E34">
      <w:pPr>
        <w:keepNext/>
        <w:keepLines/>
        <w:spacing w:after="120"/>
        <w:jc w:val="both"/>
        <w:rPr>
          <w:rFonts w:ascii="BBVABentonSansLight" w:hAnsi="BBVABentonSansLight" w:cstheme="minorHAnsi"/>
        </w:rPr>
      </w:pPr>
      <w:r>
        <w:rPr>
          <w:rFonts w:ascii="BBVABentonSansLight" w:hAnsi="BBVABentonSansLight" w:cstheme="minorHAnsi"/>
        </w:rPr>
        <w:t xml:space="preserve">Plan de Marketing: </w:t>
      </w:r>
    </w:p>
    <w:p w14:paraId="511225E7" w14:textId="77777777" w:rsidR="00865565" w:rsidRDefault="00865565" w:rsidP="0028477C">
      <w:pPr>
        <w:pStyle w:val="Prrafodelista"/>
        <w:keepNext/>
        <w:keepLines/>
        <w:numPr>
          <w:ilvl w:val="0"/>
          <w:numId w:val="21"/>
        </w:numPr>
        <w:spacing w:after="120"/>
        <w:ind w:left="284" w:hanging="284"/>
        <w:jc w:val="both"/>
        <w:rPr>
          <w:rFonts w:ascii="BBVABentonSansLight" w:hAnsi="BBVABentonSansLight" w:cstheme="minorHAnsi"/>
        </w:rPr>
      </w:pPr>
      <w:r>
        <w:rPr>
          <w:rFonts w:ascii="BBVABentonSansLight" w:hAnsi="BBVABentonSansLight" w:cstheme="minorHAnsi"/>
        </w:rPr>
        <w:t>S</w:t>
      </w:r>
      <w:r w:rsidR="00F352BF" w:rsidRPr="00865565">
        <w:rPr>
          <w:rFonts w:ascii="BBVABentonSansLight" w:hAnsi="BBVABentonSansLight" w:cstheme="minorHAnsi"/>
        </w:rPr>
        <w:t>e detallarán l</w:t>
      </w:r>
      <w:r w:rsidRPr="00865565">
        <w:rPr>
          <w:rFonts w:ascii="BBVABentonSansLight" w:hAnsi="BBVABentonSansLight" w:cstheme="minorHAnsi"/>
        </w:rPr>
        <w:t>as campañas y planes comerc</w:t>
      </w:r>
      <w:r>
        <w:rPr>
          <w:rFonts w:ascii="BBVABentonSansLight" w:hAnsi="BBVABentonSansLight" w:cstheme="minorHAnsi"/>
        </w:rPr>
        <w:t>iales para impulsar las ventas</w:t>
      </w:r>
      <w:r w:rsidRPr="00865565">
        <w:rPr>
          <w:rFonts w:ascii="BBVABentonSansLight" w:hAnsi="BBVABentonSansLight" w:cstheme="minorHAnsi"/>
        </w:rPr>
        <w:t xml:space="preserve">. </w:t>
      </w:r>
    </w:p>
    <w:p w14:paraId="404501A2" w14:textId="77777777" w:rsidR="00F352BF" w:rsidRDefault="00865565" w:rsidP="0028477C">
      <w:pPr>
        <w:pStyle w:val="Prrafodelista"/>
        <w:keepNext/>
        <w:keepLines/>
        <w:numPr>
          <w:ilvl w:val="0"/>
          <w:numId w:val="21"/>
        </w:numPr>
        <w:spacing w:after="120"/>
        <w:ind w:left="284" w:hanging="284"/>
        <w:jc w:val="both"/>
        <w:rPr>
          <w:rFonts w:ascii="BBVABentonSansLight" w:hAnsi="BBVABentonSansLight" w:cstheme="minorHAnsi"/>
        </w:rPr>
      </w:pPr>
      <w:r>
        <w:rPr>
          <w:rFonts w:ascii="BBVABentonSansLight" w:hAnsi="BBVABentonSansLight" w:cstheme="minorHAnsi"/>
        </w:rPr>
        <w:t>La propuesta s</w:t>
      </w:r>
      <w:r w:rsidR="00232760">
        <w:rPr>
          <w:rFonts w:ascii="BBVABentonSansLight" w:hAnsi="BBVABentonSansLight" w:cstheme="minorHAnsi"/>
        </w:rPr>
        <w:t>erá enviada</w:t>
      </w:r>
      <w:r w:rsidR="00D87DB0" w:rsidRPr="00865565">
        <w:rPr>
          <w:rFonts w:ascii="BBVABentonSansLight" w:hAnsi="BBVABentonSansLight" w:cstheme="minorHAnsi"/>
        </w:rPr>
        <w:t xml:space="preserve"> por email</w:t>
      </w:r>
      <w:r w:rsidR="00232760">
        <w:rPr>
          <w:rFonts w:ascii="BBVABentonSansLight" w:hAnsi="BBVABentonSansLight" w:cstheme="minorHAnsi"/>
        </w:rPr>
        <w:t>, dentro de</w:t>
      </w:r>
      <w:r w:rsidR="00D87DB0" w:rsidRPr="00865565">
        <w:rPr>
          <w:rFonts w:ascii="BBVABentonSansLight" w:hAnsi="BBVABentonSansLight" w:cstheme="minorHAnsi"/>
        </w:rPr>
        <w:t xml:space="preserve">l último trimestre del año a </w:t>
      </w:r>
      <w:r w:rsidRPr="00865565">
        <w:rPr>
          <w:rFonts w:ascii="BBVABentonSansLight" w:hAnsi="BBVABentonSansLight" w:cstheme="minorHAnsi"/>
        </w:rPr>
        <w:t xml:space="preserve">BBVA- EGI </w:t>
      </w:r>
      <w:r w:rsidR="00D87DB0" w:rsidRPr="00865565">
        <w:rPr>
          <w:rFonts w:ascii="BBVABentonSansLight" w:hAnsi="BBVABentonSansLight" w:cstheme="minorHAnsi"/>
        </w:rPr>
        <w:t>para su aprobación.</w:t>
      </w:r>
    </w:p>
    <w:p w14:paraId="325C8137" w14:textId="77777777" w:rsidR="00232760" w:rsidRPr="00232760" w:rsidRDefault="00232760" w:rsidP="00C37E34">
      <w:pPr>
        <w:keepNext/>
        <w:keepLines/>
        <w:spacing w:after="120"/>
        <w:jc w:val="both"/>
        <w:rPr>
          <w:rFonts w:ascii="BBVABentonSansLight" w:hAnsi="BBVABentonSansLight" w:cstheme="minorHAnsi"/>
        </w:rPr>
      </w:pPr>
      <w:r>
        <w:rPr>
          <w:rFonts w:ascii="BBVABentonSansLight" w:hAnsi="BBVABentonSansLight" w:cstheme="minorHAnsi"/>
        </w:rPr>
        <w:t>Estos puntos se desarrollan en los apartados 3.2.1.1 y 3.2.1.2.</w:t>
      </w:r>
    </w:p>
    <w:p w14:paraId="21D5DAE5" w14:textId="77777777" w:rsidR="0034189C" w:rsidRPr="00110886" w:rsidRDefault="0034189C" w:rsidP="00C37E34">
      <w:pPr>
        <w:pStyle w:val="Ttulo1"/>
        <w:keepLines/>
        <w:numPr>
          <w:ilvl w:val="1"/>
          <w:numId w:val="3"/>
        </w:numPr>
        <w:spacing w:after="240"/>
        <w:ind w:left="567" w:hanging="567"/>
        <w:jc w:val="both"/>
        <w:rPr>
          <w:rFonts w:ascii="BBVABentonSans" w:hAnsi="BBVABentonSans" w:cstheme="minorHAnsi"/>
          <w:color w:val="1F497D" w:themeColor="text2"/>
          <w:sz w:val="24"/>
          <w:szCs w:val="24"/>
        </w:rPr>
      </w:pPr>
      <w:bookmarkStart w:id="9" w:name="_Toc60048829"/>
      <w:bookmarkEnd w:id="6"/>
      <w:bookmarkEnd w:id="7"/>
      <w:r w:rsidRPr="00110886">
        <w:rPr>
          <w:rFonts w:ascii="BBVABentonSans" w:hAnsi="BBVABentonSans" w:cstheme="minorHAnsi"/>
          <w:color w:val="1F497D" w:themeColor="text2"/>
          <w:sz w:val="24"/>
          <w:szCs w:val="24"/>
        </w:rPr>
        <w:t>Detalle de la Operativa: Comercializaci</w:t>
      </w:r>
      <w:r w:rsidR="009E1072" w:rsidRPr="00110886">
        <w:rPr>
          <w:rFonts w:ascii="BBVABentonSans" w:hAnsi="BBVABentonSans" w:cstheme="minorHAnsi"/>
          <w:color w:val="1F497D" w:themeColor="text2"/>
          <w:sz w:val="24"/>
          <w:szCs w:val="24"/>
        </w:rPr>
        <w:t xml:space="preserve">ón y Venta de Activos </w:t>
      </w:r>
      <w:r w:rsidRPr="00110886">
        <w:rPr>
          <w:rFonts w:ascii="BBVABentonSans" w:hAnsi="BBVABentonSans" w:cstheme="minorHAnsi"/>
          <w:color w:val="1F497D" w:themeColor="text2"/>
          <w:sz w:val="24"/>
          <w:szCs w:val="24"/>
        </w:rPr>
        <w:t xml:space="preserve">a </w:t>
      </w:r>
      <w:r w:rsidR="009E1072" w:rsidRPr="00110886">
        <w:rPr>
          <w:rFonts w:ascii="BBVABentonSans" w:hAnsi="BBVABentonSans" w:cstheme="minorHAnsi"/>
          <w:color w:val="1F497D" w:themeColor="text2"/>
          <w:sz w:val="24"/>
          <w:szCs w:val="24"/>
        </w:rPr>
        <w:t>Particu</w:t>
      </w:r>
      <w:r w:rsidRPr="00110886">
        <w:rPr>
          <w:rFonts w:ascii="BBVABentonSans" w:hAnsi="BBVABentonSans" w:cstheme="minorHAnsi"/>
          <w:color w:val="1F497D" w:themeColor="text2"/>
          <w:sz w:val="24"/>
          <w:szCs w:val="24"/>
        </w:rPr>
        <w:t>l</w:t>
      </w:r>
      <w:r w:rsidR="009E1072" w:rsidRPr="00110886">
        <w:rPr>
          <w:rFonts w:ascii="BBVABentonSans" w:hAnsi="BBVABentonSans" w:cstheme="minorHAnsi"/>
          <w:color w:val="1F497D" w:themeColor="text2"/>
          <w:sz w:val="24"/>
          <w:szCs w:val="24"/>
        </w:rPr>
        <w:t>ar</w:t>
      </w:r>
      <w:r w:rsidRPr="00110886">
        <w:rPr>
          <w:rFonts w:ascii="BBVABentonSans" w:hAnsi="BBVABentonSans" w:cstheme="minorHAnsi"/>
          <w:color w:val="1F497D" w:themeColor="text2"/>
          <w:sz w:val="24"/>
          <w:szCs w:val="24"/>
        </w:rPr>
        <w:t>es</w:t>
      </w:r>
      <w:bookmarkEnd w:id="9"/>
    </w:p>
    <w:p w14:paraId="243B5AB6" w14:textId="77777777" w:rsidR="00D62E17" w:rsidRPr="00D62E17" w:rsidRDefault="00A56EA8" w:rsidP="00C37E34">
      <w:pPr>
        <w:keepNext/>
        <w:keepLines/>
        <w:spacing w:before="120"/>
        <w:jc w:val="both"/>
        <w:rPr>
          <w:rFonts w:ascii="BBVABentonSansLight" w:hAnsi="BBVABentonSansLight" w:cstheme="minorHAnsi"/>
        </w:rPr>
      </w:pPr>
      <w:r w:rsidRPr="00D62E17">
        <w:rPr>
          <w:rFonts w:ascii="BBVABentonSansLight" w:hAnsi="BBVABentonSansLight" w:cstheme="minorHAnsi"/>
        </w:rPr>
        <w:t xml:space="preserve">Se considera cliente particular al pequeño inversor inmobiliario o a cualquier persona física o jurídica interesada en la compra de activos para uso propio. </w:t>
      </w:r>
    </w:p>
    <w:p w14:paraId="1413B197" w14:textId="77777777" w:rsidR="00A56EA8" w:rsidRPr="00D62E17" w:rsidRDefault="00A56EA8" w:rsidP="00C37E34">
      <w:pPr>
        <w:keepNext/>
        <w:keepLines/>
        <w:spacing w:before="120"/>
        <w:jc w:val="both"/>
        <w:rPr>
          <w:rFonts w:ascii="BBVABentonSansLight" w:hAnsi="BBVABentonSansLight" w:cstheme="minorHAnsi"/>
        </w:rPr>
      </w:pPr>
      <w:r w:rsidRPr="00D62E17">
        <w:rPr>
          <w:rFonts w:ascii="BBVABentonSansLight" w:hAnsi="BBVABentonSansLight" w:cstheme="minorHAnsi"/>
        </w:rPr>
        <w:t>Los activos inmobiliarios que se comercializan para clientes considerados particulares son principalmente los activos depurados que tienen las siguientes características:</w:t>
      </w:r>
    </w:p>
    <w:p w14:paraId="5290AD8B" w14:textId="77777777" w:rsidR="00A56EA8" w:rsidRPr="00D62E17" w:rsidRDefault="00A56EA8" w:rsidP="00C37E34">
      <w:pPr>
        <w:pStyle w:val="Prrafodelista"/>
        <w:keepNext/>
        <w:keepLines/>
        <w:numPr>
          <w:ilvl w:val="0"/>
          <w:numId w:val="5"/>
        </w:numPr>
        <w:spacing w:after="120"/>
        <w:jc w:val="both"/>
        <w:rPr>
          <w:rFonts w:ascii="BBVABentonSansLight" w:hAnsi="BBVABentonSansLight" w:cstheme="minorHAnsi"/>
        </w:rPr>
      </w:pPr>
      <w:r w:rsidRPr="00D62E17">
        <w:rPr>
          <w:rFonts w:ascii="BBVABentonSansLight" w:hAnsi="BBVABentonSansLight" w:cstheme="minorHAnsi"/>
        </w:rPr>
        <w:t>Activos residenciales de cualquier condición: principalmente viviendas, garajes y trasteros.</w:t>
      </w:r>
    </w:p>
    <w:p w14:paraId="135E9679" w14:textId="77777777" w:rsidR="00A56EA8" w:rsidRPr="00D62E17" w:rsidRDefault="00A56EA8" w:rsidP="00C37E34">
      <w:pPr>
        <w:pStyle w:val="Prrafodelista"/>
        <w:keepNext/>
        <w:keepLines/>
        <w:numPr>
          <w:ilvl w:val="0"/>
          <w:numId w:val="5"/>
        </w:numPr>
        <w:spacing w:after="120"/>
        <w:jc w:val="both"/>
        <w:rPr>
          <w:rFonts w:ascii="BBVABentonSansLight" w:hAnsi="BBVABentonSansLight" w:cstheme="minorHAnsi"/>
        </w:rPr>
      </w:pPr>
      <w:r w:rsidRPr="00D62E17">
        <w:rPr>
          <w:rFonts w:ascii="BBVABentonSansLight" w:hAnsi="BBVABentonSansLight" w:cstheme="minorHAnsi"/>
        </w:rPr>
        <w:t>Solares dirigidos a la autopromoción (para la construcción de una única vivienda que se destinará a uso propio por el promotor).</w:t>
      </w:r>
    </w:p>
    <w:p w14:paraId="2EBF65CB" w14:textId="77777777" w:rsidR="00A56EA8" w:rsidRPr="00D62E17" w:rsidRDefault="00A56EA8" w:rsidP="00C37E34">
      <w:pPr>
        <w:pStyle w:val="Prrafodelista"/>
        <w:keepNext/>
        <w:keepLines/>
        <w:numPr>
          <w:ilvl w:val="0"/>
          <w:numId w:val="5"/>
        </w:numPr>
        <w:spacing w:after="120"/>
        <w:jc w:val="both"/>
        <w:rPr>
          <w:rFonts w:ascii="BBVABentonSansLight" w:hAnsi="BBVABentonSansLight" w:cstheme="minorHAnsi"/>
        </w:rPr>
      </w:pPr>
      <w:r w:rsidRPr="00D62E17">
        <w:rPr>
          <w:rFonts w:ascii="BBVABentonSansLight" w:hAnsi="BBVABentonSansLight" w:cstheme="minorHAnsi"/>
        </w:rPr>
        <w:t xml:space="preserve">Suelos rústicos con VBC inferior a 0,5 MM €. </w:t>
      </w:r>
    </w:p>
    <w:p w14:paraId="7FB0DB4F" w14:textId="77777777" w:rsidR="00A56EA8" w:rsidRPr="00D62E17" w:rsidRDefault="00A56EA8" w:rsidP="00C37E34">
      <w:pPr>
        <w:pStyle w:val="Prrafodelista"/>
        <w:keepNext/>
        <w:keepLines/>
        <w:numPr>
          <w:ilvl w:val="0"/>
          <w:numId w:val="5"/>
        </w:numPr>
        <w:spacing w:after="120"/>
        <w:jc w:val="both"/>
        <w:rPr>
          <w:rFonts w:ascii="BBVABentonSansLight" w:hAnsi="BBVABentonSansLight" w:cstheme="minorHAnsi"/>
        </w:rPr>
      </w:pPr>
      <w:r w:rsidRPr="00D62E17">
        <w:rPr>
          <w:rFonts w:ascii="BBVABentonSansLight" w:hAnsi="BBVABentonSansLight" w:cstheme="minorHAnsi"/>
        </w:rPr>
        <w:t>Locales Comerciales, naves industriales y cualquier edificio de tipo no residencial con PVP inferior a 0,5 MM €.</w:t>
      </w:r>
    </w:p>
    <w:p w14:paraId="3EDA593D" w14:textId="77777777" w:rsidR="00B573A2" w:rsidRPr="00BD170F" w:rsidRDefault="00862B7B" w:rsidP="00C37E34">
      <w:pPr>
        <w:keepNext/>
        <w:keepLines/>
        <w:spacing w:after="120"/>
        <w:jc w:val="both"/>
        <w:rPr>
          <w:rFonts w:ascii="BBVABentonSansLight" w:hAnsi="BBVABentonSansLight" w:cstheme="minorHAnsi"/>
        </w:rPr>
      </w:pPr>
      <w:r>
        <w:rPr>
          <w:rFonts w:ascii="BBVABentonSansLight" w:hAnsi="BBVABentonSansLight" w:cstheme="minorHAnsi"/>
        </w:rPr>
        <w:t xml:space="preserve">Requisitos: </w:t>
      </w:r>
    </w:p>
    <w:p w14:paraId="599E5698" w14:textId="77777777" w:rsidR="00033354" w:rsidRPr="00033354" w:rsidRDefault="00B573A2" w:rsidP="00C37E34">
      <w:pPr>
        <w:pStyle w:val="Prrafodelista"/>
        <w:keepNext/>
        <w:keepLines/>
        <w:numPr>
          <w:ilvl w:val="0"/>
          <w:numId w:val="5"/>
        </w:numPr>
        <w:spacing w:after="120"/>
        <w:jc w:val="both"/>
        <w:rPr>
          <w:rFonts w:ascii="BBVABentonSansLight" w:hAnsi="BBVABentonSansLight" w:cstheme="minorHAnsi"/>
        </w:rPr>
      </w:pPr>
      <w:r w:rsidRPr="00033354">
        <w:rPr>
          <w:rFonts w:ascii="BBVABentonSansLight" w:hAnsi="BBVABentonSansLight" w:cstheme="minorHAnsi"/>
        </w:rPr>
        <w:t xml:space="preserve">Activo depurado </w:t>
      </w:r>
      <w:r w:rsidR="00D62E17" w:rsidRPr="00033354">
        <w:rPr>
          <w:rFonts w:ascii="BBVABentonSansLight" w:hAnsi="BBVABentonSansLight" w:cstheme="minorHAnsi"/>
        </w:rPr>
        <w:t>jurídicamente</w:t>
      </w:r>
      <w:r w:rsidR="00033354" w:rsidRPr="00033354">
        <w:rPr>
          <w:rFonts w:ascii="BBVABentonSansLight" w:hAnsi="BBVABentonSansLight" w:cstheme="minorHAnsi"/>
        </w:rPr>
        <w:t>:</w:t>
      </w:r>
    </w:p>
    <w:p w14:paraId="2A6CF277" w14:textId="77777777" w:rsidR="00033354" w:rsidRDefault="00033354" w:rsidP="0028477C">
      <w:pPr>
        <w:pStyle w:val="Prrafodelista"/>
        <w:keepNext/>
        <w:keepLines/>
        <w:numPr>
          <w:ilvl w:val="0"/>
          <w:numId w:val="26"/>
        </w:numPr>
        <w:spacing w:after="120"/>
        <w:ind w:left="851" w:hanging="284"/>
        <w:jc w:val="both"/>
        <w:rPr>
          <w:rFonts w:ascii="BBVABentonSansLight" w:hAnsi="BBVABentonSansLight" w:cstheme="minorHAnsi"/>
        </w:rPr>
      </w:pPr>
      <w:r w:rsidRPr="00033354">
        <w:rPr>
          <w:rFonts w:ascii="BBVABentonSansLight" w:hAnsi="BBVABentonSansLight" w:cstheme="minorHAnsi"/>
        </w:rPr>
        <w:t>Obtención del título de propiedad.</w:t>
      </w:r>
    </w:p>
    <w:p w14:paraId="309E92A0" w14:textId="77777777" w:rsidR="00033354" w:rsidRPr="00033354" w:rsidRDefault="00033354" w:rsidP="0028477C">
      <w:pPr>
        <w:pStyle w:val="Prrafodelista"/>
        <w:keepNext/>
        <w:keepLines/>
        <w:numPr>
          <w:ilvl w:val="0"/>
          <w:numId w:val="26"/>
        </w:numPr>
        <w:spacing w:after="120"/>
        <w:ind w:left="851" w:hanging="284"/>
        <w:jc w:val="both"/>
        <w:rPr>
          <w:rFonts w:ascii="BBVABentonSansLight" w:hAnsi="BBVABentonSansLight" w:cstheme="minorHAnsi"/>
        </w:rPr>
      </w:pPr>
      <w:r w:rsidRPr="00033354">
        <w:rPr>
          <w:rFonts w:ascii="BBVABentonSansLight" w:hAnsi="BBVABentonSansLight" w:cstheme="minorHAnsi"/>
        </w:rPr>
        <w:t>Cancelación de cargas.</w:t>
      </w:r>
    </w:p>
    <w:p w14:paraId="4E6BE455" w14:textId="77777777" w:rsidR="00033354" w:rsidRPr="00033354" w:rsidRDefault="00033354" w:rsidP="0028477C">
      <w:pPr>
        <w:pStyle w:val="Prrafodelista"/>
        <w:keepNext/>
        <w:keepLines/>
        <w:numPr>
          <w:ilvl w:val="0"/>
          <w:numId w:val="26"/>
        </w:numPr>
        <w:spacing w:after="120"/>
        <w:ind w:left="851" w:hanging="284"/>
        <w:jc w:val="both"/>
        <w:rPr>
          <w:rFonts w:ascii="BBVABentonSansLight" w:hAnsi="BBVABentonSansLight" w:cstheme="minorHAnsi"/>
        </w:rPr>
      </w:pPr>
      <w:r w:rsidRPr="00033354">
        <w:rPr>
          <w:rFonts w:ascii="BBVABentonSansLight" w:hAnsi="BBVABentonSansLight" w:cstheme="minorHAnsi"/>
        </w:rPr>
        <w:t xml:space="preserve">Inscripción en el Registro de la Propiedad, </w:t>
      </w:r>
    </w:p>
    <w:p w14:paraId="1C23736A" w14:textId="77777777" w:rsidR="00033354" w:rsidRDefault="00033354" w:rsidP="0028477C">
      <w:pPr>
        <w:pStyle w:val="Prrafodelista"/>
        <w:keepNext/>
        <w:keepLines/>
        <w:numPr>
          <w:ilvl w:val="0"/>
          <w:numId w:val="26"/>
        </w:numPr>
        <w:spacing w:after="120"/>
        <w:ind w:left="851" w:hanging="284"/>
        <w:jc w:val="both"/>
        <w:rPr>
          <w:rFonts w:ascii="BBVABentonSansLight" w:hAnsi="BBVABentonSansLight" w:cstheme="minorHAnsi"/>
        </w:rPr>
      </w:pPr>
      <w:r w:rsidRPr="00033354">
        <w:rPr>
          <w:rFonts w:ascii="BBVABentonSansLight" w:hAnsi="BBVABentonSansLight" w:cstheme="minorHAnsi"/>
        </w:rPr>
        <w:t>Actualización catastral</w:t>
      </w:r>
      <w:r>
        <w:rPr>
          <w:rFonts w:ascii="BBVABentonSansLight" w:hAnsi="BBVABentonSansLight" w:cstheme="minorHAnsi"/>
        </w:rPr>
        <w:t>.</w:t>
      </w:r>
    </w:p>
    <w:p w14:paraId="170F5784" w14:textId="77777777" w:rsidR="00B73088" w:rsidRPr="00033354" w:rsidRDefault="00033354" w:rsidP="0028477C">
      <w:pPr>
        <w:pStyle w:val="Prrafodelista"/>
        <w:keepNext/>
        <w:keepLines/>
        <w:numPr>
          <w:ilvl w:val="0"/>
          <w:numId w:val="26"/>
        </w:numPr>
        <w:spacing w:after="120"/>
        <w:ind w:left="851" w:hanging="284"/>
        <w:jc w:val="both"/>
        <w:rPr>
          <w:rFonts w:ascii="BBVABentonSansLight" w:hAnsi="BBVABentonSansLight" w:cstheme="minorHAnsi"/>
        </w:rPr>
      </w:pPr>
      <w:r>
        <w:rPr>
          <w:rFonts w:ascii="BBVABentonSansLight" w:hAnsi="BBVABentonSansLight" w:cstheme="minorHAnsi"/>
        </w:rPr>
        <w:t>L</w:t>
      </w:r>
      <w:r w:rsidR="00B73088" w:rsidRPr="00033354">
        <w:rPr>
          <w:rFonts w:ascii="BBVABentonSansLight" w:hAnsi="BBVABentonSansLight" w:cstheme="minorHAnsi"/>
        </w:rPr>
        <w:t xml:space="preserve">iquidación de impuestos; </w:t>
      </w:r>
    </w:p>
    <w:p w14:paraId="429D2AA9" w14:textId="77777777" w:rsidR="00033354" w:rsidRDefault="00B73088" w:rsidP="0028477C">
      <w:pPr>
        <w:pStyle w:val="Prrafodelista"/>
        <w:keepNext/>
        <w:keepLines/>
        <w:numPr>
          <w:ilvl w:val="0"/>
          <w:numId w:val="26"/>
        </w:numPr>
        <w:spacing w:after="120"/>
        <w:ind w:left="851" w:hanging="284"/>
        <w:jc w:val="both"/>
        <w:rPr>
          <w:rFonts w:ascii="BBVABentonSansLight" w:hAnsi="BBVABentonSansLight" w:cstheme="minorHAnsi"/>
        </w:rPr>
      </w:pPr>
      <w:r w:rsidRPr="00033354">
        <w:rPr>
          <w:rFonts w:ascii="BBVABentonSansLight" w:hAnsi="BBVABentonSansLight" w:cstheme="minorHAnsi"/>
        </w:rPr>
        <w:t>Declaraciones arrendaticias y comunicaciones a arrendatarios</w:t>
      </w:r>
      <w:r w:rsidR="00033354" w:rsidRPr="00033354">
        <w:rPr>
          <w:rFonts w:ascii="BBVABentonSansLight" w:hAnsi="BBVABentonSansLight" w:cstheme="minorHAnsi"/>
        </w:rPr>
        <w:t xml:space="preserve">, </w:t>
      </w:r>
    </w:p>
    <w:p w14:paraId="227A68B8" w14:textId="77777777" w:rsidR="00D62E17" w:rsidRDefault="00033354" w:rsidP="0028477C">
      <w:pPr>
        <w:pStyle w:val="Prrafodelista"/>
        <w:keepNext/>
        <w:keepLines/>
        <w:numPr>
          <w:ilvl w:val="0"/>
          <w:numId w:val="26"/>
        </w:numPr>
        <w:spacing w:after="120"/>
        <w:ind w:left="851" w:hanging="284"/>
        <w:jc w:val="both"/>
        <w:rPr>
          <w:rFonts w:ascii="BBVABentonSansLight" w:hAnsi="BBVABentonSansLight" w:cstheme="minorHAnsi"/>
        </w:rPr>
      </w:pPr>
      <w:r>
        <w:rPr>
          <w:rFonts w:ascii="BBVABentonSansLight" w:hAnsi="BBVABentonSansLight" w:cstheme="minorHAnsi"/>
        </w:rPr>
        <w:t>T</w:t>
      </w:r>
      <w:r w:rsidRPr="00033354">
        <w:rPr>
          <w:rFonts w:ascii="BBVABentonSansLight" w:hAnsi="BBVABentonSansLight" w:cstheme="minorHAnsi"/>
        </w:rPr>
        <w:t>oma de posesión</w:t>
      </w:r>
      <w:r>
        <w:rPr>
          <w:rFonts w:ascii="BBVABentonSansLight" w:hAnsi="BBVABentonSansLight" w:cstheme="minorHAnsi"/>
        </w:rPr>
        <w:t>.</w:t>
      </w:r>
      <w:r w:rsidRPr="00033354">
        <w:rPr>
          <w:rFonts w:ascii="BBVABentonSansLight" w:hAnsi="BBVABentonSansLight" w:cstheme="minorHAnsi"/>
        </w:rPr>
        <w:t xml:space="preserve"> </w:t>
      </w:r>
    </w:p>
    <w:p w14:paraId="4D100DB8" w14:textId="77777777" w:rsidR="00DA252B" w:rsidRDefault="00D62E17" w:rsidP="00C37E34">
      <w:pPr>
        <w:pStyle w:val="Prrafodelista"/>
        <w:keepNext/>
        <w:keepLines/>
        <w:numPr>
          <w:ilvl w:val="0"/>
          <w:numId w:val="5"/>
        </w:numPr>
        <w:spacing w:after="120"/>
        <w:jc w:val="both"/>
        <w:rPr>
          <w:rFonts w:ascii="BBVABentonSansLight" w:hAnsi="BBVABentonSansLight" w:cstheme="minorHAnsi"/>
        </w:rPr>
      </w:pPr>
      <w:r>
        <w:rPr>
          <w:rFonts w:ascii="BBVABentonSansLight" w:hAnsi="BBVABentonSansLight" w:cstheme="minorHAnsi"/>
        </w:rPr>
        <w:t>C</w:t>
      </w:r>
      <w:r w:rsidR="00B573A2" w:rsidRPr="00D62E17">
        <w:rPr>
          <w:rFonts w:ascii="BBVABentonSansLight" w:hAnsi="BBVABentonSansLight" w:cstheme="minorHAnsi"/>
        </w:rPr>
        <w:t xml:space="preserve">on precio de venta o, en su caso, </w:t>
      </w:r>
      <w:r w:rsidR="00B73088">
        <w:rPr>
          <w:rFonts w:ascii="BBVABentonSansLight" w:hAnsi="BBVABentonSansLight" w:cstheme="minorHAnsi"/>
        </w:rPr>
        <w:t xml:space="preserve">con un informe de </w:t>
      </w:r>
      <w:r w:rsidR="00B573A2" w:rsidRPr="00D62E17">
        <w:rPr>
          <w:rFonts w:ascii="BBVABentonSansLight" w:hAnsi="BBVABentonSansLight" w:cstheme="minorHAnsi"/>
        </w:rPr>
        <w:t xml:space="preserve">valoración </w:t>
      </w:r>
      <w:r w:rsidR="00B73088">
        <w:rPr>
          <w:rFonts w:ascii="BBVABentonSansLight" w:hAnsi="BBVABentonSansLight" w:cstheme="minorHAnsi"/>
        </w:rPr>
        <w:t xml:space="preserve">actualizado. </w:t>
      </w:r>
      <w:r w:rsidR="00B573A2" w:rsidRPr="00D62E17">
        <w:rPr>
          <w:rFonts w:ascii="BBVABentonSansLight" w:hAnsi="BBVABentonSansLight" w:cstheme="minorHAnsi"/>
        </w:rPr>
        <w:t xml:space="preserve"> </w:t>
      </w:r>
    </w:p>
    <w:p w14:paraId="7BEB327E" w14:textId="77777777" w:rsidR="00D62E17" w:rsidRDefault="003E0AE9" w:rsidP="00C37E34">
      <w:pPr>
        <w:pStyle w:val="Prrafodelista"/>
        <w:keepNext/>
        <w:keepLines/>
        <w:numPr>
          <w:ilvl w:val="0"/>
          <w:numId w:val="5"/>
        </w:numPr>
        <w:spacing w:after="120"/>
        <w:jc w:val="both"/>
        <w:rPr>
          <w:rFonts w:ascii="BBVABentonSansLight" w:hAnsi="BBVABentonSansLight" w:cstheme="minorHAnsi"/>
        </w:rPr>
      </w:pPr>
      <w:r w:rsidRPr="00D62E17">
        <w:rPr>
          <w:rFonts w:ascii="BBVABentonSansLight" w:hAnsi="BBVABentonSansLight" w:cstheme="minorHAnsi"/>
        </w:rPr>
        <w:t>Sin ocupantes ilegales</w:t>
      </w:r>
      <w:r w:rsidR="00FB496F">
        <w:rPr>
          <w:rFonts w:ascii="BBVABentonSansLight" w:hAnsi="BBVABentonSansLight" w:cstheme="minorHAnsi"/>
        </w:rPr>
        <w:t>.</w:t>
      </w:r>
    </w:p>
    <w:p w14:paraId="08FD0623" w14:textId="77777777" w:rsidR="00033354" w:rsidRDefault="00FB496F" w:rsidP="00C37E34">
      <w:pPr>
        <w:pStyle w:val="Prrafodelista"/>
        <w:keepNext/>
        <w:keepLines/>
        <w:numPr>
          <w:ilvl w:val="0"/>
          <w:numId w:val="5"/>
        </w:numPr>
        <w:spacing w:after="120"/>
        <w:jc w:val="both"/>
        <w:rPr>
          <w:rFonts w:ascii="BBVABentonSansLight" w:hAnsi="BBVABentonSansLight" w:cstheme="minorHAnsi"/>
        </w:rPr>
      </w:pPr>
      <w:r w:rsidRPr="00FB496F">
        <w:rPr>
          <w:rFonts w:ascii="BBVABentonSansLight" w:hAnsi="BBVABentonSansLight" w:cstheme="minorHAnsi"/>
        </w:rPr>
        <w:t xml:space="preserve">Depuración </w:t>
      </w:r>
      <w:r w:rsidR="00DA252B" w:rsidRPr="00FB496F">
        <w:rPr>
          <w:rFonts w:ascii="BBVABentonSansLight" w:hAnsi="BBVABentonSansLight" w:cstheme="minorHAnsi"/>
        </w:rPr>
        <w:t>de gestión</w:t>
      </w:r>
      <w:r w:rsidRPr="00FB496F">
        <w:rPr>
          <w:rFonts w:ascii="BBVABentonSansLight" w:hAnsi="BBVABentonSansLight" w:cstheme="minorHAnsi"/>
        </w:rPr>
        <w:t xml:space="preserve">: </w:t>
      </w:r>
    </w:p>
    <w:p w14:paraId="6DE111A7" w14:textId="77777777" w:rsidR="00033354" w:rsidRPr="00AB7C22" w:rsidRDefault="00033354" w:rsidP="0028477C">
      <w:pPr>
        <w:pStyle w:val="Prrafodelista"/>
        <w:keepNext/>
        <w:keepLines/>
        <w:numPr>
          <w:ilvl w:val="0"/>
          <w:numId w:val="26"/>
        </w:numPr>
        <w:spacing w:after="120"/>
        <w:ind w:left="851" w:hanging="284"/>
        <w:jc w:val="both"/>
        <w:rPr>
          <w:rFonts w:ascii="BBVABentonSansLight" w:hAnsi="BBVABentonSansLight" w:cstheme="minorHAnsi"/>
        </w:rPr>
      </w:pPr>
      <w:r w:rsidRPr="00033354">
        <w:rPr>
          <w:rFonts w:ascii="BBVABentonSansLight" w:hAnsi="BBVABentonSansLight" w:cstheme="minorHAnsi"/>
        </w:rPr>
        <w:t>Disponibilidad de fotos y descripción comercial del inmueble (normalmente realizados por el API, que podría detectar incidencias en el mismo, comunicándolas al responsable comercial para su subsanación)</w:t>
      </w:r>
      <w:r w:rsidRPr="00A51748">
        <w:rPr>
          <w:rFonts w:ascii="BBVABentonSansLight" w:hAnsi="BBVABentonSansLight" w:cstheme="minorHAnsi"/>
        </w:rPr>
        <w:t xml:space="preserve">, </w:t>
      </w:r>
    </w:p>
    <w:p w14:paraId="6E6F228F" w14:textId="77777777" w:rsidR="00033354" w:rsidRPr="00033354" w:rsidRDefault="00033354" w:rsidP="0028477C">
      <w:pPr>
        <w:pStyle w:val="Prrafodelista"/>
        <w:keepNext/>
        <w:keepLines/>
        <w:numPr>
          <w:ilvl w:val="0"/>
          <w:numId w:val="26"/>
        </w:numPr>
        <w:spacing w:after="120"/>
        <w:ind w:left="851" w:hanging="284"/>
        <w:jc w:val="both"/>
        <w:rPr>
          <w:rFonts w:ascii="BBVABentonSansLight" w:hAnsi="BBVABentonSansLight" w:cstheme="minorHAnsi"/>
        </w:rPr>
      </w:pPr>
      <w:r w:rsidRPr="00033354">
        <w:rPr>
          <w:rFonts w:ascii="BBVABentonSansLight" w:hAnsi="BBVABentonSansLight" w:cstheme="minorHAnsi"/>
        </w:rPr>
        <w:t>Obtención de certificaciones energéticas</w:t>
      </w:r>
      <w:r>
        <w:rPr>
          <w:rFonts w:ascii="BBVABentonSansLight" w:hAnsi="BBVABentonSansLight" w:cstheme="minorHAnsi"/>
        </w:rPr>
        <w:t xml:space="preserve"> </w:t>
      </w:r>
      <w:r w:rsidRPr="00033354">
        <w:rPr>
          <w:rFonts w:ascii="BBVABentonSansLight" w:hAnsi="BBVABentonSansLight" w:cstheme="minorHAnsi"/>
        </w:rPr>
        <w:t xml:space="preserve">y cédula de habitabilidad.  </w:t>
      </w:r>
    </w:p>
    <w:p w14:paraId="388DC18F" w14:textId="77777777" w:rsidR="00FB496F" w:rsidRPr="00AB7C22" w:rsidRDefault="00D25F84" w:rsidP="0028477C">
      <w:pPr>
        <w:pStyle w:val="Prrafodelista"/>
        <w:keepNext/>
        <w:keepLines/>
        <w:numPr>
          <w:ilvl w:val="0"/>
          <w:numId w:val="26"/>
        </w:numPr>
        <w:spacing w:after="120"/>
        <w:ind w:left="851" w:hanging="284"/>
        <w:jc w:val="both"/>
        <w:rPr>
          <w:rFonts w:ascii="BBVABentonSansLight" w:hAnsi="BBVABentonSansLight" w:cstheme="minorHAnsi"/>
        </w:rPr>
      </w:pPr>
      <w:r>
        <w:rPr>
          <w:rFonts w:ascii="BBVABentonSansLight" w:hAnsi="BBVABentonSansLight" w:cstheme="minorHAnsi"/>
        </w:rPr>
        <w:t>Servicio básico de adecuación.</w:t>
      </w:r>
      <w:r w:rsidR="00033354" w:rsidRPr="00033354">
        <w:rPr>
          <w:rFonts w:ascii="BBVABentonSansLight" w:hAnsi="BBVABentonSansLight" w:cstheme="minorHAnsi"/>
        </w:rPr>
        <w:t xml:space="preserve"> </w:t>
      </w:r>
    </w:p>
    <w:p w14:paraId="31475D4C" w14:textId="77777777" w:rsidR="00DA252B" w:rsidRPr="00FB496F" w:rsidRDefault="00DB268E" w:rsidP="0028477C">
      <w:pPr>
        <w:pStyle w:val="Prrafodelista"/>
        <w:keepNext/>
        <w:keepLines/>
        <w:numPr>
          <w:ilvl w:val="0"/>
          <w:numId w:val="22"/>
        </w:numPr>
        <w:spacing w:after="120"/>
        <w:ind w:left="284" w:hanging="284"/>
        <w:jc w:val="both"/>
        <w:rPr>
          <w:rFonts w:ascii="BBVABentonSansLight" w:hAnsi="BBVABentonSansLight" w:cstheme="minorHAnsi"/>
        </w:rPr>
      </w:pPr>
      <w:r>
        <w:rPr>
          <w:rFonts w:ascii="BBVABentonSansLight" w:hAnsi="BBVABentonSansLight" w:cstheme="minorHAnsi"/>
        </w:rPr>
        <w:lastRenderedPageBreak/>
        <w:t xml:space="preserve">Publicación en </w:t>
      </w:r>
      <w:r w:rsidR="000377B2" w:rsidRPr="00FB496F">
        <w:rPr>
          <w:rFonts w:ascii="BBVABentonSansLight" w:hAnsi="BBVABentonSansLight" w:cstheme="minorHAnsi"/>
        </w:rPr>
        <w:t>Web</w:t>
      </w:r>
      <w:r>
        <w:rPr>
          <w:rFonts w:ascii="BBVABentonSansLight" w:hAnsi="BBVABentonSansLight" w:cstheme="minorHAnsi"/>
        </w:rPr>
        <w:t xml:space="preserve"> del Servicer y portales. </w:t>
      </w:r>
      <w:r w:rsidR="00A801F9">
        <w:rPr>
          <w:rFonts w:ascii="BBVABentonSansLight" w:hAnsi="BBVABentonSansLight" w:cstheme="minorHAnsi"/>
        </w:rPr>
        <w:t>En este caso s</w:t>
      </w:r>
      <w:r>
        <w:rPr>
          <w:rFonts w:ascii="BBVABentonSansLight" w:hAnsi="BBVABentonSansLight" w:cstheme="minorHAnsi"/>
        </w:rPr>
        <w:t xml:space="preserve">e han de incluir </w:t>
      </w:r>
      <w:r w:rsidR="000377B2" w:rsidRPr="00FB496F">
        <w:rPr>
          <w:rFonts w:ascii="BBVABentonSansLight" w:hAnsi="BBVABentonSansLight" w:cstheme="minorHAnsi"/>
        </w:rPr>
        <w:t xml:space="preserve">los datos de localización </w:t>
      </w:r>
      <w:r w:rsidR="00954E31" w:rsidRPr="00FB496F">
        <w:rPr>
          <w:rFonts w:ascii="BBVABentonSansLight" w:hAnsi="BBVABentonSansLight" w:cstheme="minorHAnsi"/>
        </w:rPr>
        <w:t>y</w:t>
      </w:r>
      <w:r w:rsidR="000377B2" w:rsidRPr="00FB496F">
        <w:rPr>
          <w:rFonts w:ascii="BBVABentonSansLight" w:hAnsi="BBVABentonSansLight" w:cstheme="minorHAnsi"/>
        </w:rPr>
        <w:t xml:space="preserve"> en activos de tipo vivienda</w:t>
      </w:r>
      <w:r w:rsidR="00DA252B" w:rsidRPr="00FB496F">
        <w:rPr>
          <w:rFonts w:ascii="BBVABentonSansLight" w:hAnsi="BBVABentonSansLight" w:cstheme="minorHAnsi"/>
        </w:rPr>
        <w:t xml:space="preserve">, </w:t>
      </w:r>
      <w:r w:rsidR="000377B2" w:rsidRPr="00FB496F">
        <w:rPr>
          <w:rFonts w:ascii="BBVABentonSansLight" w:hAnsi="BBVABentonSansLight" w:cstheme="minorHAnsi"/>
        </w:rPr>
        <w:t>la superficie útil o construida</w:t>
      </w:r>
      <w:r w:rsidR="00DA252B" w:rsidRPr="00FB496F">
        <w:rPr>
          <w:rFonts w:ascii="BBVABentonSansLight" w:hAnsi="BBVABentonSansLight" w:cstheme="minorHAnsi"/>
        </w:rPr>
        <w:t xml:space="preserve"> del inmueble</w:t>
      </w:r>
      <w:r w:rsidR="000377B2" w:rsidRPr="00FB496F">
        <w:rPr>
          <w:rFonts w:ascii="BBVABentonSansLight" w:hAnsi="BBVABentonSansLight" w:cstheme="minorHAnsi"/>
        </w:rPr>
        <w:t xml:space="preserve"> y</w:t>
      </w:r>
      <w:r w:rsidR="00DA252B" w:rsidRPr="00FB496F">
        <w:rPr>
          <w:rFonts w:ascii="BBVABentonSansLight" w:hAnsi="BBVABentonSansLight" w:cstheme="minorHAnsi"/>
        </w:rPr>
        <w:t xml:space="preserve"> número de dormitorios y baños</w:t>
      </w:r>
      <w:r>
        <w:rPr>
          <w:rFonts w:ascii="BBVABentonSansLight" w:hAnsi="BBVABentonSansLight" w:cstheme="minorHAnsi"/>
        </w:rPr>
        <w:t>;</w:t>
      </w:r>
      <w:r w:rsidR="000377B2" w:rsidRPr="00FB496F">
        <w:rPr>
          <w:rFonts w:ascii="BBVABentonSansLight" w:hAnsi="BBVABentonSansLight" w:cstheme="minorHAnsi"/>
        </w:rPr>
        <w:t xml:space="preserve"> en activos de tipo suelo la superficie registral</w:t>
      </w:r>
      <w:r w:rsidR="00DA252B" w:rsidRPr="00FB496F">
        <w:rPr>
          <w:rFonts w:ascii="BBVABentonSansLight" w:hAnsi="BBVABentonSansLight" w:cstheme="minorHAnsi"/>
        </w:rPr>
        <w:t xml:space="preserve">. </w:t>
      </w:r>
    </w:p>
    <w:p w14:paraId="19D2F7FD" w14:textId="77777777" w:rsidR="00651C5E" w:rsidRPr="00A801F9" w:rsidRDefault="00A801F9" w:rsidP="00C37E34">
      <w:pPr>
        <w:keepNext/>
        <w:keepLines/>
        <w:spacing w:before="120"/>
        <w:jc w:val="both"/>
        <w:rPr>
          <w:rFonts w:ascii="BBVABentonSansLight" w:hAnsi="BBVABentonSansLight" w:cstheme="minorHAnsi"/>
        </w:rPr>
      </w:pPr>
      <w:bookmarkStart w:id="10" w:name="_Toc425501787"/>
      <w:r w:rsidRPr="00F36726">
        <w:rPr>
          <w:rFonts w:ascii="BBVABentonSansLight" w:hAnsi="BBVABentonSansLight" w:cstheme="minorHAnsi"/>
        </w:rPr>
        <w:t>S</w:t>
      </w:r>
      <w:r w:rsidR="006F4D02" w:rsidRPr="00F36726">
        <w:rPr>
          <w:rFonts w:ascii="BBVABentonSansLight" w:hAnsi="BBVABentonSansLight" w:cstheme="minorHAnsi"/>
        </w:rPr>
        <w:t>iempre y cuando un activo tenga precio</w:t>
      </w:r>
      <w:r w:rsidR="009044C4" w:rsidRPr="00F36726">
        <w:rPr>
          <w:rFonts w:ascii="BBVABentonSansLight" w:hAnsi="BBVABentonSansLight" w:cstheme="minorHAnsi"/>
        </w:rPr>
        <w:t xml:space="preserve">, esté publicado </w:t>
      </w:r>
      <w:r w:rsidR="006F4D02" w:rsidRPr="00F36726">
        <w:rPr>
          <w:rFonts w:ascii="BBVABentonSansLight" w:hAnsi="BBVABentonSansLight" w:cstheme="minorHAnsi"/>
        </w:rPr>
        <w:t>en Web</w:t>
      </w:r>
      <w:r w:rsidR="009044C4" w:rsidRPr="00F36726">
        <w:rPr>
          <w:rFonts w:ascii="BBVABentonSansLight" w:hAnsi="BBVABentonSansLight" w:cstheme="minorHAnsi"/>
        </w:rPr>
        <w:t xml:space="preserve">, depurado y disponible </w:t>
      </w:r>
      <w:r w:rsidR="00AB7C22" w:rsidRPr="00F36726">
        <w:rPr>
          <w:rFonts w:ascii="BBVABentonSansLight" w:hAnsi="BBVABentonSansLight" w:cstheme="minorHAnsi"/>
        </w:rPr>
        <w:t>jurídicamente</w:t>
      </w:r>
      <w:r w:rsidR="009044C4" w:rsidRPr="00F36726">
        <w:rPr>
          <w:rFonts w:ascii="BBVABentonSansLight" w:hAnsi="BBVABentonSansLight" w:cstheme="minorHAnsi"/>
        </w:rPr>
        <w:t xml:space="preserve"> </w:t>
      </w:r>
      <w:r w:rsidR="006F4D02" w:rsidRPr="00F36726">
        <w:rPr>
          <w:rFonts w:ascii="BBVABentonSansLight" w:hAnsi="BBVABentonSansLight" w:cstheme="minorHAnsi"/>
        </w:rPr>
        <w:t>no será necesaria la aprobación de las propuestas de venta</w:t>
      </w:r>
      <w:r w:rsidR="009044C4" w:rsidRPr="00F36726">
        <w:rPr>
          <w:rFonts w:ascii="BBVABentonSansLight" w:hAnsi="BBVABentonSansLight" w:cstheme="minorHAnsi"/>
        </w:rPr>
        <w:t xml:space="preserve"> por parte de BBVA si la oferta iguala el precio</w:t>
      </w:r>
      <w:r w:rsidR="00212DA8" w:rsidRPr="00F36726">
        <w:rPr>
          <w:rFonts w:ascii="BBVABentonSansLight" w:hAnsi="BBVABentonSansLight" w:cstheme="minorHAnsi"/>
        </w:rPr>
        <w:t xml:space="preserve"> publicado, considerando las facultades establecidas en este protocolo</w:t>
      </w:r>
      <w:r w:rsidR="00B12C91" w:rsidRPr="00F36726">
        <w:rPr>
          <w:rFonts w:ascii="BBVABentonSansLight" w:hAnsi="BBVABentonSansLight" w:cstheme="minorHAnsi"/>
        </w:rPr>
        <w:t xml:space="preserve"> (punto 4)</w:t>
      </w:r>
      <w:r w:rsidR="009044C4" w:rsidRPr="00F36726">
        <w:rPr>
          <w:rFonts w:ascii="BBVABentonSansLight" w:hAnsi="BBVABentonSansLight" w:cstheme="minorHAnsi"/>
        </w:rPr>
        <w:t>. En caso de no ser así el Servicer deberá elevar la propuesta a BBVA para su revisión.</w:t>
      </w:r>
      <w:r w:rsidR="009044C4">
        <w:rPr>
          <w:rFonts w:ascii="BBVABentonSansLight" w:hAnsi="BBVABentonSansLight" w:cstheme="minorHAnsi"/>
        </w:rPr>
        <w:t xml:space="preserve"> </w:t>
      </w:r>
    </w:p>
    <w:p w14:paraId="53FEAF45" w14:textId="1172C0EE" w:rsidR="00A801F9" w:rsidRDefault="00A96806" w:rsidP="0091646F">
      <w:pPr>
        <w:keepNext/>
        <w:keepLines/>
        <w:spacing w:before="120"/>
        <w:jc w:val="both"/>
        <w:rPr>
          <w:rFonts w:ascii="BBVABentonSansLight" w:hAnsi="BBVABentonSansLight" w:cstheme="minorHAnsi"/>
        </w:rPr>
      </w:pPr>
      <w:r w:rsidRPr="0004690E">
        <w:rPr>
          <w:rFonts w:ascii="BBVABentonSansLight" w:hAnsi="BBVABentonSansLight" w:cstheme="minorHAnsi"/>
        </w:rPr>
        <w:t xml:space="preserve">En </w:t>
      </w:r>
      <w:r w:rsidR="00651C5E" w:rsidRPr="0004690E">
        <w:rPr>
          <w:rFonts w:ascii="BBVABentonSansLight" w:hAnsi="BBVABentonSansLight" w:cstheme="minorHAnsi"/>
        </w:rPr>
        <w:t xml:space="preserve">el </w:t>
      </w:r>
      <w:r w:rsidRPr="0004690E">
        <w:rPr>
          <w:rFonts w:ascii="BBVABentonSansLight" w:hAnsi="BBVABentonSansLight" w:cstheme="minorHAnsi"/>
        </w:rPr>
        <w:t xml:space="preserve">caso </w:t>
      </w:r>
      <w:r w:rsidR="00651C5E" w:rsidRPr="0004690E">
        <w:rPr>
          <w:rFonts w:ascii="BBVABentonSansLight" w:hAnsi="BBVABentonSansLight" w:cstheme="minorHAnsi"/>
        </w:rPr>
        <w:t xml:space="preserve">de no estar publicado en Web, </w:t>
      </w:r>
      <w:r w:rsidRPr="0004690E">
        <w:rPr>
          <w:rFonts w:ascii="BBVABentonSansLight" w:hAnsi="BBVABentonSansLight" w:cstheme="minorHAnsi"/>
        </w:rPr>
        <w:t xml:space="preserve">el </w:t>
      </w:r>
      <w:r w:rsidR="00F20B01" w:rsidRPr="0004690E">
        <w:rPr>
          <w:rFonts w:ascii="BBVABentonSansLight" w:hAnsi="BBVABentonSansLight" w:cstheme="minorHAnsi"/>
        </w:rPr>
        <w:t xml:space="preserve">Responsable Comercial </w:t>
      </w:r>
      <w:r w:rsidR="00A801F9" w:rsidRPr="0004690E">
        <w:rPr>
          <w:rFonts w:ascii="BBVABentonSansLight" w:hAnsi="BBVABentonSansLight" w:cstheme="minorHAnsi"/>
        </w:rPr>
        <w:t xml:space="preserve">del Servicer, </w:t>
      </w:r>
      <w:r w:rsidRPr="0004690E">
        <w:rPr>
          <w:rFonts w:ascii="BBVABentonSansLight" w:hAnsi="BBVABentonSansLight" w:cstheme="minorHAnsi"/>
        </w:rPr>
        <w:t>deberá dejar evidencia documental de que el activo ha sido comercializa</w:t>
      </w:r>
      <w:r w:rsidR="006B41C7" w:rsidRPr="0004690E">
        <w:rPr>
          <w:rFonts w:ascii="BBVABentonSansLight" w:hAnsi="BBVABentonSansLight" w:cstheme="minorHAnsi"/>
        </w:rPr>
        <w:t>do</w:t>
      </w:r>
      <w:r w:rsidR="00651C5E" w:rsidRPr="0004690E">
        <w:rPr>
          <w:rFonts w:ascii="BBVABentonSansLight" w:hAnsi="BBVABentonSansLight" w:cstheme="minorHAnsi"/>
        </w:rPr>
        <w:t xml:space="preserve"> </w:t>
      </w:r>
      <w:r w:rsidR="00A801F9" w:rsidRPr="0004690E">
        <w:rPr>
          <w:rFonts w:ascii="BBVABentonSansLight" w:hAnsi="BBVABentonSansLight" w:cstheme="minorHAnsi"/>
        </w:rPr>
        <w:t xml:space="preserve">por los canales oportunos (API y </w:t>
      </w:r>
      <w:proofErr w:type="spellStart"/>
      <w:r w:rsidR="00A801F9" w:rsidRPr="0004690E">
        <w:rPr>
          <w:rFonts w:ascii="BBVABentonSansLight" w:hAnsi="BBVABentonSansLight" w:cstheme="minorHAnsi"/>
        </w:rPr>
        <w:t>Contact</w:t>
      </w:r>
      <w:proofErr w:type="spellEnd"/>
      <w:r w:rsidR="00A801F9" w:rsidRPr="0004690E">
        <w:rPr>
          <w:rFonts w:ascii="BBVABentonSansLight" w:hAnsi="BBVABentonSansLight" w:cstheme="minorHAnsi"/>
        </w:rPr>
        <w:t xml:space="preserve"> Center)</w:t>
      </w:r>
      <w:r w:rsidR="009044C4" w:rsidRPr="0004690E">
        <w:rPr>
          <w:rFonts w:ascii="BBVABentonSansLight" w:hAnsi="BBVABentonSansLight" w:cstheme="minorHAnsi"/>
        </w:rPr>
        <w:t xml:space="preserve">, así como </w:t>
      </w:r>
      <w:r w:rsidR="00AB7C22" w:rsidRPr="0004690E">
        <w:rPr>
          <w:rFonts w:ascii="BBVABentonSansLight" w:hAnsi="BBVABentonSansLight" w:cstheme="minorHAnsi"/>
        </w:rPr>
        <w:t>indicar por qué medio conoció el comprador dicho activo.</w:t>
      </w:r>
      <w:r w:rsidR="00AB7C22">
        <w:rPr>
          <w:rFonts w:ascii="BBVABentonSansLight" w:hAnsi="BBVABentonSansLight" w:cstheme="minorHAnsi"/>
        </w:rPr>
        <w:t xml:space="preserve"> </w:t>
      </w:r>
    </w:p>
    <w:p w14:paraId="6C96BCB6" w14:textId="77777777" w:rsidR="00DA252B" w:rsidRPr="00110886" w:rsidRDefault="00DA252B" w:rsidP="00C37E34">
      <w:pPr>
        <w:pStyle w:val="Ttulo1"/>
        <w:keepLines/>
        <w:numPr>
          <w:ilvl w:val="2"/>
          <w:numId w:val="3"/>
        </w:numPr>
        <w:spacing w:after="240"/>
        <w:ind w:left="426" w:hanging="426"/>
        <w:jc w:val="both"/>
        <w:rPr>
          <w:rFonts w:ascii="BBVABentonSans" w:hAnsi="BBVABentonSans" w:cstheme="minorHAnsi"/>
          <w:color w:val="1F497D" w:themeColor="text2"/>
          <w:sz w:val="24"/>
          <w:szCs w:val="24"/>
        </w:rPr>
      </w:pPr>
      <w:bookmarkStart w:id="11" w:name="_Toc60048830"/>
      <w:r w:rsidRPr="00110886">
        <w:rPr>
          <w:rFonts w:ascii="BBVABentonSans" w:hAnsi="BBVABentonSans" w:cstheme="minorHAnsi"/>
          <w:color w:val="1F497D" w:themeColor="text2"/>
          <w:sz w:val="24"/>
          <w:szCs w:val="24"/>
        </w:rPr>
        <w:t>Preparación de Activos para Venta a Particulares</w:t>
      </w:r>
      <w:bookmarkEnd w:id="10"/>
      <w:bookmarkEnd w:id="11"/>
    </w:p>
    <w:p w14:paraId="6DD2795E" w14:textId="77777777" w:rsidR="00BA410B" w:rsidRPr="00282CB7" w:rsidRDefault="00197214" w:rsidP="0028477C">
      <w:pPr>
        <w:pStyle w:val="Prrafodelista"/>
        <w:keepNext/>
        <w:keepLines/>
        <w:numPr>
          <w:ilvl w:val="0"/>
          <w:numId w:val="23"/>
        </w:numPr>
        <w:spacing w:after="120"/>
        <w:jc w:val="both"/>
        <w:rPr>
          <w:rFonts w:ascii="BBVABentonSansLight" w:hAnsi="BBVABentonSansLight" w:cstheme="minorHAnsi"/>
        </w:rPr>
      </w:pPr>
      <w:r w:rsidRPr="00282CB7">
        <w:rPr>
          <w:rFonts w:ascii="BBVABentonSansLight" w:hAnsi="BBVABentonSansLight" w:cstheme="minorHAnsi"/>
        </w:rPr>
        <w:t xml:space="preserve">Como norma general todos los activos deberán tener asignado un Responsable Comercial del Servicer </w:t>
      </w:r>
      <w:r w:rsidR="001D4D97">
        <w:rPr>
          <w:rFonts w:ascii="BBVABentonSansLight" w:hAnsi="BBVABentonSansLight" w:cstheme="minorHAnsi"/>
        </w:rPr>
        <w:t xml:space="preserve">y </w:t>
      </w:r>
      <w:r w:rsidRPr="00282CB7">
        <w:rPr>
          <w:rFonts w:ascii="BBVABentonSansLight" w:hAnsi="BBVABentonSansLight" w:cstheme="minorHAnsi"/>
        </w:rPr>
        <w:t>un API</w:t>
      </w:r>
      <w:r w:rsidR="001D4D97">
        <w:rPr>
          <w:rFonts w:ascii="BBVABentonSansLight" w:hAnsi="BBVABentonSansLight" w:cstheme="minorHAnsi"/>
        </w:rPr>
        <w:t>.</w:t>
      </w:r>
      <w:r w:rsidR="00831754">
        <w:rPr>
          <w:rFonts w:ascii="BBVABentonSansLight" w:hAnsi="BBVABentonSansLight" w:cstheme="minorHAnsi"/>
        </w:rPr>
        <w:t xml:space="preserve"> </w:t>
      </w:r>
    </w:p>
    <w:p w14:paraId="3E86F0AD" w14:textId="77777777" w:rsidR="00197214" w:rsidRPr="00282CB7" w:rsidRDefault="00BA410B" w:rsidP="0028477C">
      <w:pPr>
        <w:pStyle w:val="Prrafodelista"/>
        <w:keepNext/>
        <w:keepLines/>
        <w:numPr>
          <w:ilvl w:val="0"/>
          <w:numId w:val="23"/>
        </w:numPr>
        <w:spacing w:after="120"/>
        <w:jc w:val="both"/>
        <w:rPr>
          <w:rFonts w:ascii="BBVABentonSansLight" w:hAnsi="BBVABentonSansLight" w:cstheme="minorHAnsi"/>
        </w:rPr>
      </w:pPr>
      <w:r w:rsidRPr="00282CB7">
        <w:rPr>
          <w:rFonts w:ascii="BBVABentonSansLight" w:hAnsi="BBVABentonSansLight" w:cstheme="minorHAnsi"/>
        </w:rPr>
        <w:t>E</w:t>
      </w:r>
      <w:r w:rsidR="00197214" w:rsidRPr="00282CB7">
        <w:rPr>
          <w:rFonts w:ascii="BBVABentonSansLight" w:hAnsi="BBVABentonSansLight" w:cstheme="minorHAnsi"/>
        </w:rPr>
        <w:t xml:space="preserve">l Servicer dispondrá de un protocolo interno de selección, </w:t>
      </w:r>
      <w:r w:rsidRPr="00282CB7">
        <w:rPr>
          <w:rFonts w:ascii="BBVABentonSansLight" w:hAnsi="BBVABentonSansLight" w:cstheme="minorHAnsi"/>
        </w:rPr>
        <w:t xml:space="preserve">contratación, </w:t>
      </w:r>
      <w:r w:rsidR="00197214" w:rsidRPr="00282CB7">
        <w:rPr>
          <w:rFonts w:ascii="BBVABentonSansLight" w:hAnsi="BBVABentonSansLight" w:cstheme="minorHAnsi"/>
        </w:rPr>
        <w:t xml:space="preserve">asignación y </w:t>
      </w:r>
      <w:r w:rsidRPr="00282CB7">
        <w:rPr>
          <w:rFonts w:ascii="BBVABentonSansLight" w:hAnsi="BBVABentonSansLight" w:cstheme="minorHAnsi"/>
        </w:rPr>
        <w:t xml:space="preserve">seguimiento </w:t>
      </w:r>
      <w:r w:rsidR="00197214" w:rsidRPr="00282CB7">
        <w:rPr>
          <w:rFonts w:ascii="BBVABentonSansLight" w:hAnsi="BBVABentonSansLight" w:cstheme="minorHAnsi"/>
        </w:rPr>
        <w:t xml:space="preserve">de </w:t>
      </w:r>
      <w:r w:rsidRPr="00282CB7">
        <w:rPr>
          <w:rFonts w:ascii="BBVABentonSansLight" w:hAnsi="BBVABentonSansLight" w:cstheme="minorHAnsi"/>
        </w:rPr>
        <w:t xml:space="preserve">los </w:t>
      </w:r>
      <w:r w:rsidR="00197214" w:rsidRPr="00282CB7">
        <w:rPr>
          <w:rFonts w:ascii="BBVABentonSansLight" w:hAnsi="BBVABentonSansLight" w:cstheme="minorHAnsi"/>
        </w:rPr>
        <w:t>APIs</w:t>
      </w:r>
      <w:r w:rsidRPr="00282CB7">
        <w:rPr>
          <w:rFonts w:ascii="BBVABentonSansLight" w:hAnsi="BBVABentonSansLight" w:cstheme="minorHAnsi"/>
        </w:rPr>
        <w:t xml:space="preserve"> que participen en el proceso de comercialización de activos del Grupo BBVA, de cara a ofrecer la máxima transparencia al banco</w:t>
      </w:r>
      <w:r w:rsidR="001D4D97">
        <w:rPr>
          <w:rFonts w:ascii="BBVABentonSansLight" w:hAnsi="BBVABentonSansLight" w:cstheme="minorHAnsi"/>
        </w:rPr>
        <w:t xml:space="preserve"> en esta operativa</w:t>
      </w:r>
      <w:r w:rsidRPr="00282CB7">
        <w:rPr>
          <w:rFonts w:ascii="BBVABentonSansLight" w:hAnsi="BBVABentonSansLight" w:cstheme="minorHAnsi"/>
        </w:rPr>
        <w:t xml:space="preserve">. </w:t>
      </w:r>
    </w:p>
    <w:p w14:paraId="59CBFB7B" w14:textId="77777777" w:rsidR="00DA252B" w:rsidRPr="00D25F84" w:rsidRDefault="00DA252B" w:rsidP="0028477C">
      <w:pPr>
        <w:pStyle w:val="Prrafodelista"/>
        <w:keepNext/>
        <w:keepLines/>
        <w:numPr>
          <w:ilvl w:val="0"/>
          <w:numId w:val="23"/>
        </w:numPr>
        <w:spacing w:before="120"/>
        <w:jc w:val="both"/>
        <w:rPr>
          <w:rFonts w:ascii="BBVABentonSansLight" w:hAnsi="BBVABentonSansLight" w:cstheme="minorHAnsi"/>
        </w:rPr>
      </w:pPr>
      <w:r w:rsidRPr="00D25F84">
        <w:rPr>
          <w:rFonts w:ascii="BBVABentonSansLight" w:hAnsi="BBVABentonSansLight" w:cstheme="minorHAnsi"/>
        </w:rPr>
        <w:t>Una vez que un activo ya tiene asignados Responsable</w:t>
      </w:r>
      <w:r w:rsidR="00831754" w:rsidRPr="00D25F84">
        <w:rPr>
          <w:rFonts w:ascii="BBVABentonSansLight" w:hAnsi="BBVABentonSansLight" w:cstheme="minorHAnsi"/>
        </w:rPr>
        <w:t xml:space="preserve"> Comercial</w:t>
      </w:r>
      <w:r w:rsidRPr="00D25F84">
        <w:rPr>
          <w:rFonts w:ascii="BBVABentonSansLight" w:hAnsi="BBVABentonSansLight" w:cstheme="minorHAnsi"/>
        </w:rPr>
        <w:t xml:space="preserve"> </w:t>
      </w:r>
      <w:r w:rsidR="00AB7C22" w:rsidRPr="00D25F84">
        <w:rPr>
          <w:rFonts w:ascii="BBVABentonSansLight" w:hAnsi="BBVABentonSansLight" w:cstheme="minorHAnsi"/>
        </w:rPr>
        <w:t xml:space="preserve">y API </w:t>
      </w:r>
      <w:r w:rsidRPr="00D25F84">
        <w:rPr>
          <w:rFonts w:ascii="BBVABentonSansLight" w:hAnsi="BBVABentonSansLight" w:cstheme="minorHAnsi"/>
        </w:rPr>
        <w:t xml:space="preserve">en </w:t>
      </w:r>
      <w:r w:rsidR="00831754" w:rsidRPr="00D25F84">
        <w:rPr>
          <w:rFonts w:ascii="BBVABentonSansLight" w:hAnsi="BBVABentonSansLight" w:cstheme="minorHAnsi"/>
        </w:rPr>
        <w:t>los Sistemas del Servicer</w:t>
      </w:r>
      <w:r w:rsidRPr="00D25F84">
        <w:rPr>
          <w:rFonts w:ascii="BBVABentonSansLight" w:hAnsi="BBVABentonSansLight" w:cstheme="minorHAnsi"/>
        </w:rPr>
        <w:t xml:space="preserve"> se considera que está depurado comercialmente por lo que se podrá proceder a su comercialización por los siguientes canales:</w:t>
      </w:r>
    </w:p>
    <w:p w14:paraId="017B8756" w14:textId="77777777" w:rsidR="00DA252B" w:rsidRPr="006433A1" w:rsidRDefault="00DA252B" w:rsidP="0028477C">
      <w:pPr>
        <w:pStyle w:val="Prrafodelista"/>
        <w:keepNext/>
        <w:keepLines/>
        <w:numPr>
          <w:ilvl w:val="0"/>
          <w:numId w:val="34"/>
        </w:numPr>
        <w:spacing w:before="120"/>
        <w:ind w:left="709" w:hanging="283"/>
        <w:jc w:val="both"/>
        <w:rPr>
          <w:rFonts w:ascii="BBVABentonSansLight" w:hAnsi="BBVABentonSansLight" w:cstheme="minorHAnsi"/>
        </w:rPr>
      </w:pPr>
      <w:r w:rsidRPr="006433A1">
        <w:rPr>
          <w:rFonts w:ascii="BBVABentonSansLight" w:hAnsi="BBVABentonSansLight" w:cstheme="minorHAnsi"/>
          <w:u w:val="single"/>
        </w:rPr>
        <w:t>Publicación en</w:t>
      </w:r>
      <w:r w:rsidR="001C54E3" w:rsidRPr="006433A1">
        <w:rPr>
          <w:rFonts w:ascii="BBVABentonSansLight" w:hAnsi="BBVABentonSansLight" w:cstheme="minorHAnsi"/>
          <w:u w:val="single"/>
        </w:rPr>
        <w:t xml:space="preserve"> la</w:t>
      </w:r>
      <w:r w:rsidRPr="006433A1">
        <w:rPr>
          <w:rFonts w:ascii="BBVABentonSansLight" w:hAnsi="BBVABentonSansLight" w:cstheme="minorHAnsi"/>
          <w:u w:val="single"/>
        </w:rPr>
        <w:t xml:space="preserve"> Web</w:t>
      </w:r>
      <w:r w:rsidRPr="006433A1">
        <w:rPr>
          <w:rFonts w:ascii="BBVABentonSansLight" w:hAnsi="BBVABentonSansLight" w:cstheme="minorHAnsi"/>
        </w:rPr>
        <w:t xml:space="preserve">: todo activo que se comercialice para particulares </w:t>
      </w:r>
      <w:r w:rsidR="008E795B" w:rsidRPr="006433A1">
        <w:rPr>
          <w:rFonts w:ascii="BBVABentonSansLight" w:hAnsi="BBVABentonSansLight" w:cstheme="minorHAnsi"/>
        </w:rPr>
        <w:t xml:space="preserve">deberá ser </w:t>
      </w:r>
      <w:r w:rsidRPr="006433A1">
        <w:rPr>
          <w:rFonts w:ascii="BBVABentonSansLight" w:hAnsi="BBVABentonSansLight" w:cstheme="minorHAnsi"/>
        </w:rPr>
        <w:t>publicado</w:t>
      </w:r>
      <w:r w:rsidR="008E795B" w:rsidRPr="006433A1">
        <w:rPr>
          <w:rFonts w:ascii="BBVABentonSansLight" w:hAnsi="BBVABentonSansLight" w:cstheme="minorHAnsi"/>
        </w:rPr>
        <w:t xml:space="preserve"> </w:t>
      </w:r>
      <w:r w:rsidRPr="006433A1">
        <w:rPr>
          <w:rFonts w:ascii="BBVABentonSansLight" w:hAnsi="BBVABentonSansLight" w:cstheme="minorHAnsi"/>
        </w:rPr>
        <w:t>por este canal.</w:t>
      </w:r>
      <w:r w:rsidR="008E795B" w:rsidRPr="006433A1">
        <w:rPr>
          <w:rFonts w:ascii="BBVABentonSansLight" w:hAnsi="BBVABentonSansLight" w:cstheme="minorHAnsi"/>
        </w:rPr>
        <w:t xml:space="preserve"> </w:t>
      </w:r>
      <w:r w:rsidR="00603C76" w:rsidRPr="006433A1">
        <w:rPr>
          <w:rFonts w:ascii="BBVABentonSansLight" w:hAnsi="BBVABentonSansLight" w:cstheme="minorHAnsi"/>
        </w:rPr>
        <w:t>Como excepción</w:t>
      </w:r>
      <w:r w:rsidR="00246202" w:rsidRPr="006433A1">
        <w:rPr>
          <w:rFonts w:ascii="BBVABentonSansLight" w:hAnsi="BBVABentonSansLight" w:cstheme="minorHAnsi"/>
        </w:rPr>
        <w:t xml:space="preserve">, </w:t>
      </w:r>
      <w:r w:rsidR="00603C76" w:rsidRPr="006433A1">
        <w:rPr>
          <w:rFonts w:ascii="BBVABentonSansLight" w:hAnsi="BBVABentonSansLight" w:cstheme="minorHAnsi"/>
        </w:rPr>
        <w:t>para aquellos activos que no sean</w:t>
      </w:r>
      <w:r w:rsidR="00246202" w:rsidRPr="006433A1">
        <w:rPr>
          <w:rFonts w:ascii="BBVABentonSansLight" w:hAnsi="BBVABentonSansLight" w:cstheme="minorHAnsi"/>
        </w:rPr>
        <w:t xml:space="preserve"> publicados</w:t>
      </w:r>
      <w:r w:rsidR="00603C76" w:rsidRPr="006433A1">
        <w:rPr>
          <w:rFonts w:ascii="BBVABentonSansLight" w:hAnsi="BBVABentonSansLight" w:cstheme="minorHAnsi"/>
        </w:rPr>
        <w:t xml:space="preserve">, el Servicer deberá presentar la propuesta a los comités del BBVA. </w:t>
      </w:r>
    </w:p>
    <w:p w14:paraId="7B03A60F" w14:textId="77777777" w:rsidR="009F5AA2" w:rsidRPr="00D25F84" w:rsidRDefault="00EE5B31" w:rsidP="0028477C">
      <w:pPr>
        <w:pStyle w:val="Prrafodelista"/>
        <w:keepNext/>
        <w:keepLines/>
        <w:numPr>
          <w:ilvl w:val="0"/>
          <w:numId w:val="34"/>
        </w:numPr>
        <w:spacing w:before="120"/>
        <w:ind w:left="709" w:hanging="283"/>
        <w:jc w:val="both"/>
        <w:rPr>
          <w:rFonts w:ascii="BBVABentonSansLight" w:hAnsi="BBVABentonSansLight" w:cstheme="minorHAnsi"/>
        </w:rPr>
      </w:pPr>
      <w:r w:rsidRPr="00D25F84">
        <w:rPr>
          <w:rFonts w:ascii="BBVABentonSansLight" w:hAnsi="BBVABentonSansLight" w:cstheme="minorHAnsi"/>
        </w:rPr>
        <w:t>Como norma general, todos los activos publicados se muestran con precio visible en la Web</w:t>
      </w:r>
      <w:r w:rsidR="009F5AA2" w:rsidRPr="00D25F84">
        <w:rPr>
          <w:rFonts w:ascii="BBVABentonSansLight" w:hAnsi="BBVABentonSansLight" w:cstheme="minorHAnsi"/>
        </w:rPr>
        <w:t>. En el caso excepcional en el que el Servicer plantee a BBVA la publicación de un activo con precio oculto,</w:t>
      </w:r>
      <w:r w:rsidR="00FF05F7">
        <w:rPr>
          <w:rFonts w:ascii="BBVABentonSansLight" w:hAnsi="BBVABentonSansLight" w:cstheme="minorHAnsi"/>
        </w:rPr>
        <w:t xml:space="preserve"> </w:t>
      </w:r>
      <w:r w:rsidR="009F5AA2" w:rsidRPr="00D25F84">
        <w:rPr>
          <w:rFonts w:ascii="BBVABentonSansLight" w:hAnsi="BBVABentonSansLight" w:cstheme="minorHAnsi"/>
        </w:rPr>
        <w:t xml:space="preserve">la propuesta </w:t>
      </w:r>
      <w:r w:rsidR="00FF05F7">
        <w:rPr>
          <w:rFonts w:ascii="BBVABentonSansLight" w:hAnsi="BBVABentonSansLight" w:cstheme="minorHAnsi"/>
        </w:rPr>
        <w:t xml:space="preserve">deberá informarse </w:t>
      </w:r>
      <w:r w:rsidR="009F5AA2" w:rsidRPr="00D25F84">
        <w:rPr>
          <w:rFonts w:ascii="BBVABentonSansLight" w:hAnsi="BBVABentonSansLight" w:cstheme="minorHAnsi"/>
        </w:rPr>
        <w:t xml:space="preserve">en el Comité EGI. </w:t>
      </w:r>
    </w:p>
    <w:p w14:paraId="56069A04" w14:textId="77777777" w:rsidR="00DA252B" w:rsidRPr="001D516F" w:rsidRDefault="00DA252B" w:rsidP="0028477C">
      <w:pPr>
        <w:pStyle w:val="Prrafodelista"/>
        <w:keepNext/>
        <w:keepLines/>
        <w:numPr>
          <w:ilvl w:val="0"/>
          <w:numId w:val="34"/>
        </w:numPr>
        <w:spacing w:before="120"/>
        <w:ind w:left="709" w:hanging="283"/>
        <w:jc w:val="both"/>
        <w:rPr>
          <w:rFonts w:ascii="BBVABentonSansLight" w:hAnsi="BBVABentonSansLight" w:cstheme="minorHAnsi"/>
        </w:rPr>
      </w:pPr>
      <w:r w:rsidRPr="001D516F">
        <w:rPr>
          <w:rFonts w:ascii="BBVABentonSansLight" w:hAnsi="BBVABentonSansLight" w:cstheme="minorHAnsi"/>
          <w:u w:val="single"/>
        </w:rPr>
        <w:t>Publicación en Portales Inmobiliarios</w:t>
      </w:r>
      <w:r w:rsidRPr="001D516F">
        <w:rPr>
          <w:rFonts w:ascii="BBVABentonSansLight" w:hAnsi="BBVABentonSansLight" w:cstheme="minorHAnsi"/>
        </w:rPr>
        <w:t xml:space="preserve">: según los acuerdos establecidos con dichos portales, se publicarán los activos que cumplan </w:t>
      </w:r>
      <w:r w:rsidR="005D6A4E" w:rsidRPr="001D516F">
        <w:rPr>
          <w:rFonts w:ascii="BBVABentonSansLight" w:hAnsi="BBVABentonSansLight" w:cstheme="minorHAnsi"/>
        </w:rPr>
        <w:t>las condiciones acordadas entre el Servicer y los proveedores</w:t>
      </w:r>
      <w:r w:rsidRPr="001D516F">
        <w:rPr>
          <w:rFonts w:ascii="BBVABentonSansLight" w:hAnsi="BBVABentonSansLight" w:cstheme="minorHAnsi"/>
        </w:rPr>
        <w:t>.</w:t>
      </w:r>
    </w:p>
    <w:p w14:paraId="564F678A" w14:textId="77777777" w:rsidR="00CF092F" w:rsidRPr="001D516F" w:rsidRDefault="00282CB7" w:rsidP="0028477C">
      <w:pPr>
        <w:pStyle w:val="Prrafodelista"/>
        <w:keepNext/>
        <w:keepLines/>
        <w:numPr>
          <w:ilvl w:val="0"/>
          <w:numId w:val="34"/>
        </w:numPr>
        <w:spacing w:before="120"/>
        <w:ind w:left="709" w:hanging="283"/>
        <w:jc w:val="both"/>
        <w:rPr>
          <w:rFonts w:ascii="BBVABentonSansLight" w:hAnsi="BBVABentonSansLight" w:cstheme="minorHAnsi"/>
        </w:rPr>
      </w:pPr>
      <w:r w:rsidRPr="00142F97">
        <w:rPr>
          <w:rFonts w:ascii="BBVABentonSansLight" w:hAnsi="BBVABentonSansLight" w:cstheme="minorHAnsi"/>
          <w:u w:val="single"/>
        </w:rPr>
        <w:t>Activos alquilados:</w:t>
      </w:r>
      <w:r w:rsidRPr="001D516F">
        <w:rPr>
          <w:rFonts w:ascii="BBVABentonSansLight" w:hAnsi="BBVABentonSansLight" w:cstheme="minorHAnsi"/>
        </w:rPr>
        <w:t xml:space="preserve"> </w:t>
      </w:r>
      <w:r w:rsidR="0081223E" w:rsidRPr="001D516F">
        <w:rPr>
          <w:rFonts w:ascii="BBVABentonSansLight" w:hAnsi="BBVABentonSansLight" w:cstheme="minorHAnsi"/>
        </w:rPr>
        <w:t xml:space="preserve">cuando se </w:t>
      </w:r>
      <w:r w:rsidRPr="001D516F">
        <w:rPr>
          <w:rFonts w:ascii="BBVABentonSansLight" w:hAnsi="BBVABentonSansLight" w:cstheme="minorHAnsi"/>
        </w:rPr>
        <w:t xml:space="preserve">trate de comercializar </w:t>
      </w:r>
      <w:r w:rsidR="0081223E" w:rsidRPr="001D516F">
        <w:rPr>
          <w:rFonts w:ascii="BBVABentonSansLight" w:hAnsi="BBVABentonSansLight" w:cstheme="minorHAnsi"/>
        </w:rPr>
        <w:t>un activo que se encuentre alquilado</w:t>
      </w:r>
      <w:r w:rsidRPr="001D516F">
        <w:rPr>
          <w:rFonts w:ascii="BBVABentonSansLight" w:hAnsi="BBVABentonSansLight" w:cstheme="minorHAnsi"/>
        </w:rPr>
        <w:t xml:space="preserve"> d</w:t>
      </w:r>
      <w:r w:rsidR="00CF092F" w:rsidRPr="001D516F">
        <w:rPr>
          <w:rFonts w:ascii="BBVABentonSansLight" w:hAnsi="BBVABentonSansLight" w:cstheme="minorHAnsi"/>
        </w:rPr>
        <w:t>ebe</w:t>
      </w:r>
      <w:r w:rsidR="001D516F">
        <w:rPr>
          <w:rFonts w:ascii="BBVABentonSansLight" w:hAnsi="BBVABentonSansLight" w:cstheme="minorHAnsi"/>
        </w:rPr>
        <w:t>rá</w:t>
      </w:r>
      <w:r w:rsidR="00CF092F" w:rsidRPr="001D516F">
        <w:rPr>
          <w:rFonts w:ascii="BBVABentonSansLight" w:hAnsi="BBVABentonSansLight" w:cstheme="minorHAnsi"/>
        </w:rPr>
        <w:t xml:space="preserve"> hacerse mención a la existencia de arrendamientos, así como la obligac</w:t>
      </w:r>
      <w:r w:rsidRPr="001D516F">
        <w:rPr>
          <w:rFonts w:ascii="BBVABentonSansLight" w:hAnsi="BBVABentonSansLight" w:cstheme="minorHAnsi"/>
        </w:rPr>
        <w:t>ión del adquirente a subrogarse</w:t>
      </w:r>
      <w:r w:rsidR="00CF092F" w:rsidRPr="001D516F">
        <w:rPr>
          <w:rFonts w:ascii="BBVABentonSansLight" w:hAnsi="BBVABentonSansLight" w:cstheme="minorHAnsi"/>
        </w:rPr>
        <w:t xml:space="preserve"> en la posición de arrendador.</w:t>
      </w:r>
    </w:p>
    <w:p w14:paraId="3F43FC0A" w14:textId="77777777" w:rsidR="00677565" w:rsidRPr="001D516F" w:rsidRDefault="00DA252B" w:rsidP="00C37E34">
      <w:pPr>
        <w:keepNext/>
        <w:keepLines/>
        <w:spacing w:before="120"/>
        <w:jc w:val="both"/>
        <w:rPr>
          <w:rFonts w:ascii="BBVABentonSansLight" w:hAnsi="BBVABentonSansLight" w:cstheme="minorHAnsi"/>
        </w:rPr>
      </w:pPr>
      <w:r w:rsidRPr="001D516F">
        <w:rPr>
          <w:rFonts w:ascii="BBVABentonSansLight" w:hAnsi="BBVABentonSansLight" w:cstheme="minorHAnsi"/>
        </w:rPr>
        <w:t xml:space="preserve">Una vez que el activo se publica por primera vez en </w:t>
      </w:r>
      <w:r w:rsidR="001C54E3" w:rsidRPr="001D516F">
        <w:rPr>
          <w:rFonts w:ascii="BBVABentonSansLight" w:hAnsi="BBVABentonSansLight" w:cstheme="minorHAnsi"/>
        </w:rPr>
        <w:t>la Web</w:t>
      </w:r>
      <w:r w:rsidRPr="001D516F">
        <w:rPr>
          <w:rFonts w:ascii="BBVABentonSansLight" w:hAnsi="BBVABentonSansLight" w:cstheme="minorHAnsi"/>
        </w:rPr>
        <w:t xml:space="preserve">, el </w:t>
      </w:r>
      <w:r w:rsidR="001F0EC4" w:rsidRPr="001D516F">
        <w:rPr>
          <w:rFonts w:ascii="BBVABentonSansLight" w:hAnsi="BBVABentonSansLight" w:cstheme="minorHAnsi"/>
        </w:rPr>
        <w:t xml:space="preserve">API dispondrá de las llaves del activo para poder acceder al inmueble en caso de visitas comerciales </w:t>
      </w:r>
      <w:r w:rsidR="00966C81" w:rsidRPr="001D516F">
        <w:rPr>
          <w:rFonts w:ascii="BBVABentonSansLight" w:hAnsi="BBVABentonSansLight" w:cstheme="minorHAnsi"/>
        </w:rPr>
        <w:t xml:space="preserve">y otras funciones que tenga encomendadas. </w:t>
      </w:r>
    </w:p>
    <w:p w14:paraId="2E28DC7B" w14:textId="77777777" w:rsidR="003461F9" w:rsidRPr="00BD170F" w:rsidRDefault="003461F9" w:rsidP="00C37E34">
      <w:pPr>
        <w:keepNext/>
        <w:keepLines/>
        <w:spacing w:before="120"/>
        <w:jc w:val="both"/>
        <w:rPr>
          <w:rFonts w:ascii="BBVABentonSansLight" w:hAnsi="BBVABentonSansLight" w:cstheme="minorHAnsi"/>
        </w:rPr>
      </w:pPr>
      <w:r w:rsidRPr="001D516F">
        <w:rPr>
          <w:rFonts w:ascii="BBVABentonSansLight" w:hAnsi="BBVABentonSansLight" w:cstheme="minorHAnsi"/>
        </w:rPr>
        <w:t>A continuación se describen otras acciones a realizar en la preparación de acti</w:t>
      </w:r>
      <w:r w:rsidR="00CD375C" w:rsidRPr="001D516F">
        <w:rPr>
          <w:rFonts w:ascii="BBVABentonSansLight" w:hAnsi="BBVABentonSansLight" w:cstheme="minorHAnsi"/>
        </w:rPr>
        <w:t>vos para su comercialización a clientes particulares.</w:t>
      </w:r>
    </w:p>
    <w:p w14:paraId="709F3425" w14:textId="77777777" w:rsidR="002F525E" w:rsidRPr="006728B1" w:rsidRDefault="002F525E" w:rsidP="0028477C">
      <w:pPr>
        <w:pStyle w:val="Prrafodelista"/>
        <w:keepNext/>
        <w:keepLines/>
        <w:numPr>
          <w:ilvl w:val="0"/>
          <w:numId w:val="17"/>
        </w:numPr>
        <w:spacing w:before="240" w:after="60"/>
        <w:contextualSpacing w:val="0"/>
        <w:jc w:val="both"/>
        <w:outlineLvl w:val="0"/>
        <w:rPr>
          <w:rFonts w:ascii="BBVABentonSans" w:hAnsi="BBVABentonSans"/>
          <w:b/>
          <w:bCs/>
          <w:vanish/>
          <w:kern w:val="32"/>
          <w:sz w:val="32"/>
          <w:szCs w:val="32"/>
        </w:rPr>
      </w:pPr>
      <w:bookmarkStart w:id="12" w:name="_Toc455473168"/>
      <w:bookmarkStart w:id="13" w:name="_Toc455476607"/>
      <w:bookmarkStart w:id="14" w:name="_Toc455587443"/>
      <w:bookmarkStart w:id="15" w:name="_Toc455662785"/>
      <w:bookmarkStart w:id="16" w:name="_Toc456099951"/>
      <w:bookmarkStart w:id="17" w:name="_Toc456100679"/>
      <w:bookmarkStart w:id="18" w:name="_Toc456252548"/>
      <w:bookmarkStart w:id="19" w:name="_Toc456252801"/>
      <w:bookmarkStart w:id="20" w:name="_Toc461438393"/>
      <w:bookmarkStart w:id="21" w:name="_Toc462917200"/>
      <w:bookmarkStart w:id="22" w:name="_Toc462921578"/>
      <w:bookmarkStart w:id="23" w:name="_Toc464147114"/>
      <w:bookmarkStart w:id="24" w:name="_Toc466640046"/>
      <w:bookmarkStart w:id="25" w:name="_Toc466880784"/>
      <w:bookmarkStart w:id="26" w:name="_Toc466966113"/>
      <w:bookmarkStart w:id="27" w:name="_Toc467139742"/>
      <w:bookmarkStart w:id="28" w:name="_Toc468707860"/>
      <w:bookmarkStart w:id="29" w:name="_Toc468868094"/>
      <w:bookmarkStart w:id="30" w:name="_Toc472435768"/>
      <w:bookmarkStart w:id="31" w:name="_Toc475450032"/>
      <w:bookmarkStart w:id="32" w:name="_Toc475619709"/>
      <w:bookmarkStart w:id="33" w:name="_Toc475955928"/>
      <w:bookmarkStart w:id="34" w:name="_Toc476050445"/>
      <w:bookmarkStart w:id="35" w:name="_Toc476831534"/>
      <w:bookmarkStart w:id="36" w:name="_Toc478119510"/>
      <w:bookmarkStart w:id="37" w:name="_Toc478132052"/>
      <w:bookmarkStart w:id="38" w:name="_Toc479251313"/>
      <w:bookmarkStart w:id="39" w:name="_Toc480293482"/>
      <w:bookmarkStart w:id="40" w:name="_Toc482101391"/>
      <w:bookmarkStart w:id="41" w:name="_Toc482101887"/>
      <w:bookmarkStart w:id="42" w:name="_Toc482291907"/>
      <w:bookmarkStart w:id="43" w:name="_Toc482292071"/>
      <w:bookmarkStart w:id="44" w:name="_Toc482348653"/>
      <w:bookmarkStart w:id="45" w:name="_Toc482349159"/>
      <w:bookmarkStart w:id="46" w:name="_Toc482893217"/>
      <w:bookmarkStart w:id="47" w:name="_Toc482894746"/>
      <w:bookmarkStart w:id="48" w:name="_Toc484688971"/>
      <w:bookmarkStart w:id="49" w:name="_Toc484689500"/>
      <w:bookmarkStart w:id="50" w:name="_Toc485046224"/>
      <w:bookmarkStart w:id="51" w:name="_Toc485123743"/>
      <w:bookmarkStart w:id="52" w:name="_Toc485629988"/>
      <w:bookmarkStart w:id="53" w:name="_Toc519769655"/>
      <w:bookmarkStart w:id="54" w:name="_Toc519769699"/>
      <w:bookmarkStart w:id="55" w:name="_Toc519769743"/>
      <w:bookmarkStart w:id="56" w:name="_Toc519778170"/>
      <w:bookmarkStart w:id="57" w:name="_Toc519780156"/>
      <w:bookmarkStart w:id="58" w:name="_Toc519780201"/>
      <w:bookmarkStart w:id="59" w:name="_Toc519840262"/>
      <w:bookmarkStart w:id="60" w:name="_Toc519842944"/>
      <w:bookmarkStart w:id="61" w:name="_Toc523754629"/>
      <w:bookmarkStart w:id="62" w:name="_Toc523834047"/>
      <w:bookmarkStart w:id="63" w:name="_Toc523838512"/>
      <w:bookmarkStart w:id="64" w:name="_Toc523838629"/>
      <w:bookmarkStart w:id="65" w:name="_Toc523838666"/>
      <w:bookmarkStart w:id="66" w:name="_Toc523838703"/>
      <w:bookmarkStart w:id="67" w:name="_Toc523838740"/>
      <w:bookmarkStart w:id="68" w:name="_Toc39145425"/>
      <w:bookmarkStart w:id="69" w:name="_Toc39751750"/>
      <w:bookmarkStart w:id="70" w:name="_Toc41039990"/>
      <w:bookmarkStart w:id="71" w:name="_Toc41642010"/>
      <w:bookmarkStart w:id="72" w:name="_Toc41923213"/>
      <w:bookmarkStart w:id="73" w:name="_Toc41926719"/>
      <w:bookmarkStart w:id="74" w:name="_Toc41930241"/>
      <w:bookmarkStart w:id="75" w:name="_Toc41999569"/>
      <w:bookmarkStart w:id="76" w:name="_Toc6004883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26A06B00" w14:textId="77777777" w:rsidR="002F525E" w:rsidRPr="006728B1" w:rsidRDefault="002F525E" w:rsidP="0028477C">
      <w:pPr>
        <w:pStyle w:val="Prrafodelista"/>
        <w:keepNext/>
        <w:keepLines/>
        <w:numPr>
          <w:ilvl w:val="0"/>
          <w:numId w:val="17"/>
        </w:numPr>
        <w:spacing w:before="240" w:after="60"/>
        <w:contextualSpacing w:val="0"/>
        <w:jc w:val="both"/>
        <w:outlineLvl w:val="0"/>
        <w:rPr>
          <w:rFonts w:ascii="BBVABentonSans" w:hAnsi="BBVABentonSans"/>
          <w:b/>
          <w:bCs/>
          <w:vanish/>
          <w:kern w:val="32"/>
          <w:sz w:val="32"/>
          <w:szCs w:val="32"/>
        </w:rPr>
      </w:pPr>
      <w:bookmarkStart w:id="77" w:name="_Toc455473169"/>
      <w:bookmarkStart w:id="78" w:name="_Toc455476608"/>
      <w:bookmarkStart w:id="79" w:name="_Toc455587444"/>
      <w:bookmarkStart w:id="80" w:name="_Toc455662786"/>
      <w:bookmarkStart w:id="81" w:name="_Toc456099952"/>
      <w:bookmarkStart w:id="82" w:name="_Toc456100680"/>
      <w:bookmarkStart w:id="83" w:name="_Toc456252549"/>
      <w:bookmarkStart w:id="84" w:name="_Toc456252802"/>
      <w:bookmarkStart w:id="85" w:name="_Toc461438394"/>
      <w:bookmarkStart w:id="86" w:name="_Toc462917201"/>
      <w:bookmarkStart w:id="87" w:name="_Toc462921579"/>
      <w:bookmarkStart w:id="88" w:name="_Toc464147115"/>
      <w:bookmarkStart w:id="89" w:name="_Toc466640047"/>
      <w:bookmarkStart w:id="90" w:name="_Toc466880785"/>
      <w:bookmarkStart w:id="91" w:name="_Toc466966114"/>
      <w:bookmarkStart w:id="92" w:name="_Toc467139743"/>
      <w:bookmarkStart w:id="93" w:name="_Toc468707861"/>
      <w:bookmarkStart w:id="94" w:name="_Toc468868095"/>
      <w:bookmarkStart w:id="95" w:name="_Toc472435769"/>
      <w:bookmarkStart w:id="96" w:name="_Toc475450033"/>
      <w:bookmarkStart w:id="97" w:name="_Toc475619710"/>
      <w:bookmarkStart w:id="98" w:name="_Toc475955929"/>
      <w:bookmarkStart w:id="99" w:name="_Toc476050446"/>
      <w:bookmarkStart w:id="100" w:name="_Toc476831535"/>
      <w:bookmarkStart w:id="101" w:name="_Toc478119511"/>
      <w:bookmarkStart w:id="102" w:name="_Toc478132053"/>
      <w:bookmarkStart w:id="103" w:name="_Toc479251314"/>
      <w:bookmarkStart w:id="104" w:name="_Toc480293483"/>
      <w:bookmarkStart w:id="105" w:name="_Toc482101392"/>
      <w:bookmarkStart w:id="106" w:name="_Toc482101888"/>
      <w:bookmarkStart w:id="107" w:name="_Toc482291908"/>
      <w:bookmarkStart w:id="108" w:name="_Toc482292072"/>
      <w:bookmarkStart w:id="109" w:name="_Toc482348654"/>
      <w:bookmarkStart w:id="110" w:name="_Toc482349160"/>
      <w:bookmarkStart w:id="111" w:name="_Toc482893218"/>
      <w:bookmarkStart w:id="112" w:name="_Toc482894747"/>
      <w:bookmarkStart w:id="113" w:name="_Toc484688972"/>
      <w:bookmarkStart w:id="114" w:name="_Toc484689501"/>
      <w:bookmarkStart w:id="115" w:name="_Toc485046225"/>
      <w:bookmarkStart w:id="116" w:name="_Toc485123744"/>
      <w:bookmarkStart w:id="117" w:name="_Toc485629989"/>
      <w:bookmarkStart w:id="118" w:name="_Toc519769656"/>
      <w:bookmarkStart w:id="119" w:name="_Toc519769700"/>
      <w:bookmarkStart w:id="120" w:name="_Toc519769744"/>
      <w:bookmarkStart w:id="121" w:name="_Toc519778171"/>
      <w:bookmarkStart w:id="122" w:name="_Toc519780157"/>
      <w:bookmarkStart w:id="123" w:name="_Toc519780202"/>
      <w:bookmarkStart w:id="124" w:name="_Toc519840263"/>
      <w:bookmarkStart w:id="125" w:name="_Toc519842945"/>
      <w:bookmarkStart w:id="126" w:name="_Toc523754630"/>
      <w:bookmarkStart w:id="127" w:name="_Toc523834048"/>
      <w:bookmarkStart w:id="128" w:name="_Toc523838513"/>
      <w:bookmarkStart w:id="129" w:name="_Toc523838630"/>
      <w:bookmarkStart w:id="130" w:name="_Toc523838667"/>
      <w:bookmarkStart w:id="131" w:name="_Toc523838704"/>
      <w:bookmarkStart w:id="132" w:name="_Toc523838741"/>
      <w:bookmarkStart w:id="133" w:name="_Toc39145426"/>
      <w:bookmarkStart w:id="134" w:name="_Toc39751751"/>
      <w:bookmarkStart w:id="135" w:name="_Toc41039991"/>
      <w:bookmarkStart w:id="136" w:name="_Toc41642011"/>
      <w:bookmarkStart w:id="137" w:name="_Toc41923214"/>
      <w:bookmarkStart w:id="138" w:name="_Toc41926720"/>
      <w:bookmarkStart w:id="139" w:name="_Toc41930242"/>
      <w:bookmarkStart w:id="140" w:name="_Toc41999570"/>
      <w:bookmarkStart w:id="141" w:name="_Toc60048832"/>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p>
    <w:p w14:paraId="7335A6B4" w14:textId="77777777" w:rsidR="002F525E" w:rsidRPr="006728B1" w:rsidRDefault="002F525E" w:rsidP="0028477C">
      <w:pPr>
        <w:pStyle w:val="Prrafodelista"/>
        <w:keepNext/>
        <w:keepLines/>
        <w:numPr>
          <w:ilvl w:val="0"/>
          <w:numId w:val="17"/>
        </w:numPr>
        <w:spacing w:before="240" w:after="60"/>
        <w:contextualSpacing w:val="0"/>
        <w:jc w:val="both"/>
        <w:outlineLvl w:val="0"/>
        <w:rPr>
          <w:rFonts w:ascii="BBVABentonSans" w:hAnsi="BBVABentonSans"/>
          <w:b/>
          <w:bCs/>
          <w:vanish/>
          <w:kern w:val="32"/>
          <w:sz w:val="32"/>
          <w:szCs w:val="32"/>
        </w:rPr>
      </w:pPr>
      <w:bookmarkStart w:id="142" w:name="_Toc455473170"/>
      <w:bookmarkStart w:id="143" w:name="_Toc455476609"/>
      <w:bookmarkStart w:id="144" w:name="_Toc455587445"/>
      <w:bookmarkStart w:id="145" w:name="_Toc455662787"/>
      <w:bookmarkStart w:id="146" w:name="_Toc456099953"/>
      <w:bookmarkStart w:id="147" w:name="_Toc456100681"/>
      <w:bookmarkStart w:id="148" w:name="_Toc456252550"/>
      <w:bookmarkStart w:id="149" w:name="_Toc456252803"/>
      <w:bookmarkStart w:id="150" w:name="_Toc461438395"/>
      <w:bookmarkStart w:id="151" w:name="_Toc462917202"/>
      <w:bookmarkStart w:id="152" w:name="_Toc462921580"/>
      <w:bookmarkStart w:id="153" w:name="_Toc464147116"/>
      <w:bookmarkStart w:id="154" w:name="_Toc466640048"/>
      <w:bookmarkStart w:id="155" w:name="_Toc466880786"/>
      <w:bookmarkStart w:id="156" w:name="_Toc466966115"/>
      <w:bookmarkStart w:id="157" w:name="_Toc467139744"/>
      <w:bookmarkStart w:id="158" w:name="_Toc468707862"/>
      <w:bookmarkStart w:id="159" w:name="_Toc468868096"/>
      <w:bookmarkStart w:id="160" w:name="_Toc472435770"/>
      <w:bookmarkStart w:id="161" w:name="_Toc475450034"/>
      <w:bookmarkStart w:id="162" w:name="_Toc475619711"/>
      <w:bookmarkStart w:id="163" w:name="_Toc475955930"/>
      <w:bookmarkStart w:id="164" w:name="_Toc476050447"/>
      <w:bookmarkStart w:id="165" w:name="_Toc476831536"/>
      <w:bookmarkStart w:id="166" w:name="_Toc478119512"/>
      <w:bookmarkStart w:id="167" w:name="_Toc478132054"/>
      <w:bookmarkStart w:id="168" w:name="_Toc479251315"/>
      <w:bookmarkStart w:id="169" w:name="_Toc480293484"/>
      <w:bookmarkStart w:id="170" w:name="_Toc482101393"/>
      <w:bookmarkStart w:id="171" w:name="_Toc482101889"/>
      <w:bookmarkStart w:id="172" w:name="_Toc482291909"/>
      <w:bookmarkStart w:id="173" w:name="_Toc482292073"/>
      <w:bookmarkStart w:id="174" w:name="_Toc482348655"/>
      <w:bookmarkStart w:id="175" w:name="_Toc482349161"/>
      <w:bookmarkStart w:id="176" w:name="_Toc482893219"/>
      <w:bookmarkStart w:id="177" w:name="_Toc482894748"/>
      <w:bookmarkStart w:id="178" w:name="_Toc484688973"/>
      <w:bookmarkStart w:id="179" w:name="_Toc484689502"/>
      <w:bookmarkStart w:id="180" w:name="_Toc485046226"/>
      <w:bookmarkStart w:id="181" w:name="_Toc485123745"/>
      <w:bookmarkStart w:id="182" w:name="_Toc485629990"/>
      <w:bookmarkStart w:id="183" w:name="_Toc519769657"/>
      <w:bookmarkStart w:id="184" w:name="_Toc519769701"/>
      <w:bookmarkStart w:id="185" w:name="_Toc519769745"/>
      <w:bookmarkStart w:id="186" w:name="_Toc519778172"/>
      <w:bookmarkStart w:id="187" w:name="_Toc519780158"/>
      <w:bookmarkStart w:id="188" w:name="_Toc519780203"/>
      <w:bookmarkStart w:id="189" w:name="_Toc519840264"/>
      <w:bookmarkStart w:id="190" w:name="_Toc519842946"/>
      <w:bookmarkStart w:id="191" w:name="_Toc523754631"/>
      <w:bookmarkStart w:id="192" w:name="_Toc523834049"/>
      <w:bookmarkStart w:id="193" w:name="_Toc523838514"/>
      <w:bookmarkStart w:id="194" w:name="_Toc523838631"/>
      <w:bookmarkStart w:id="195" w:name="_Toc523838668"/>
      <w:bookmarkStart w:id="196" w:name="_Toc523838705"/>
      <w:bookmarkStart w:id="197" w:name="_Toc523838742"/>
      <w:bookmarkStart w:id="198" w:name="_Toc39145427"/>
      <w:bookmarkStart w:id="199" w:name="_Toc39751752"/>
      <w:bookmarkStart w:id="200" w:name="_Toc41039992"/>
      <w:bookmarkStart w:id="201" w:name="_Toc41642012"/>
      <w:bookmarkStart w:id="202" w:name="_Toc41923215"/>
      <w:bookmarkStart w:id="203" w:name="_Toc41926721"/>
      <w:bookmarkStart w:id="204" w:name="_Toc41930243"/>
      <w:bookmarkStart w:id="205" w:name="_Toc41999571"/>
      <w:bookmarkStart w:id="206" w:name="_Toc60048833"/>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6C494112" w14:textId="77777777" w:rsidR="002F525E" w:rsidRPr="006728B1" w:rsidRDefault="002F525E" w:rsidP="0028477C">
      <w:pPr>
        <w:pStyle w:val="Prrafodelista"/>
        <w:keepNext/>
        <w:keepLines/>
        <w:numPr>
          <w:ilvl w:val="1"/>
          <w:numId w:val="17"/>
        </w:numPr>
        <w:spacing w:before="240" w:after="60"/>
        <w:contextualSpacing w:val="0"/>
        <w:jc w:val="both"/>
        <w:outlineLvl w:val="1"/>
        <w:rPr>
          <w:rFonts w:ascii="BBVABentonSans" w:hAnsi="BBVABentonSans" w:cs="Arial"/>
          <w:b/>
          <w:bCs/>
          <w:i/>
          <w:iCs/>
          <w:vanish/>
          <w:sz w:val="28"/>
          <w:szCs w:val="28"/>
        </w:rPr>
      </w:pPr>
      <w:bookmarkStart w:id="207" w:name="_Toc455473171"/>
      <w:bookmarkStart w:id="208" w:name="_Toc455476610"/>
      <w:bookmarkStart w:id="209" w:name="_Toc455587446"/>
      <w:bookmarkStart w:id="210" w:name="_Toc455662788"/>
      <w:bookmarkStart w:id="211" w:name="_Toc456099954"/>
      <w:bookmarkStart w:id="212" w:name="_Toc456100682"/>
      <w:bookmarkStart w:id="213" w:name="_Toc456252551"/>
      <w:bookmarkStart w:id="214" w:name="_Toc456252804"/>
      <w:bookmarkStart w:id="215" w:name="_Toc461438396"/>
      <w:bookmarkStart w:id="216" w:name="_Toc462917203"/>
      <w:bookmarkStart w:id="217" w:name="_Toc462921581"/>
      <w:bookmarkStart w:id="218" w:name="_Toc464147117"/>
      <w:bookmarkStart w:id="219" w:name="_Toc466640049"/>
      <w:bookmarkStart w:id="220" w:name="_Toc466880787"/>
      <w:bookmarkStart w:id="221" w:name="_Toc466966116"/>
      <w:bookmarkStart w:id="222" w:name="_Toc467139745"/>
      <w:bookmarkStart w:id="223" w:name="_Toc468707863"/>
      <w:bookmarkStart w:id="224" w:name="_Toc468868097"/>
      <w:bookmarkStart w:id="225" w:name="_Toc472435771"/>
      <w:bookmarkStart w:id="226" w:name="_Toc475450035"/>
      <w:bookmarkStart w:id="227" w:name="_Toc475619712"/>
      <w:bookmarkStart w:id="228" w:name="_Toc475955931"/>
      <w:bookmarkStart w:id="229" w:name="_Toc476050448"/>
      <w:bookmarkStart w:id="230" w:name="_Toc476831537"/>
      <w:bookmarkStart w:id="231" w:name="_Toc478119513"/>
      <w:bookmarkStart w:id="232" w:name="_Toc478132055"/>
      <w:bookmarkStart w:id="233" w:name="_Toc479251316"/>
      <w:bookmarkStart w:id="234" w:name="_Toc480293485"/>
      <w:bookmarkStart w:id="235" w:name="_Toc482101394"/>
      <w:bookmarkStart w:id="236" w:name="_Toc482101890"/>
      <w:bookmarkStart w:id="237" w:name="_Toc482291910"/>
      <w:bookmarkStart w:id="238" w:name="_Toc482292074"/>
      <w:bookmarkStart w:id="239" w:name="_Toc482348656"/>
      <w:bookmarkStart w:id="240" w:name="_Toc482349162"/>
      <w:bookmarkStart w:id="241" w:name="_Toc482893220"/>
      <w:bookmarkStart w:id="242" w:name="_Toc482894749"/>
      <w:bookmarkStart w:id="243" w:name="_Toc484688974"/>
      <w:bookmarkStart w:id="244" w:name="_Toc484689503"/>
      <w:bookmarkStart w:id="245" w:name="_Toc485046227"/>
      <w:bookmarkStart w:id="246" w:name="_Toc485123746"/>
      <w:bookmarkStart w:id="247" w:name="_Toc485629991"/>
      <w:bookmarkStart w:id="248" w:name="_Toc519769658"/>
      <w:bookmarkStart w:id="249" w:name="_Toc519769702"/>
      <w:bookmarkStart w:id="250" w:name="_Toc519769746"/>
      <w:bookmarkStart w:id="251" w:name="_Toc519778173"/>
      <w:bookmarkStart w:id="252" w:name="_Toc519780159"/>
      <w:bookmarkStart w:id="253" w:name="_Toc519780204"/>
      <w:bookmarkStart w:id="254" w:name="_Toc519840265"/>
      <w:bookmarkStart w:id="255" w:name="_Toc519842947"/>
      <w:bookmarkStart w:id="256" w:name="_Toc523754632"/>
      <w:bookmarkStart w:id="257" w:name="_Toc523834050"/>
      <w:bookmarkStart w:id="258" w:name="_Toc523838515"/>
      <w:bookmarkStart w:id="259" w:name="_Toc523838632"/>
      <w:bookmarkStart w:id="260" w:name="_Toc523838669"/>
      <w:bookmarkStart w:id="261" w:name="_Toc523838706"/>
      <w:bookmarkStart w:id="262" w:name="_Toc523838743"/>
      <w:bookmarkStart w:id="263" w:name="_Toc39145428"/>
      <w:bookmarkStart w:id="264" w:name="_Toc39751753"/>
      <w:bookmarkStart w:id="265" w:name="_Toc41039993"/>
      <w:bookmarkStart w:id="266" w:name="_Toc41642013"/>
      <w:bookmarkStart w:id="267" w:name="_Toc41923216"/>
      <w:bookmarkStart w:id="268" w:name="_Toc41926722"/>
      <w:bookmarkStart w:id="269" w:name="_Toc41930244"/>
      <w:bookmarkStart w:id="270" w:name="_Toc41999572"/>
      <w:bookmarkStart w:id="271" w:name="_Toc60048834"/>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p>
    <w:p w14:paraId="51524F24" w14:textId="77777777" w:rsidR="002F525E" w:rsidRPr="006728B1" w:rsidRDefault="002F525E" w:rsidP="0028477C">
      <w:pPr>
        <w:pStyle w:val="Prrafodelista"/>
        <w:keepNext/>
        <w:keepLines/>
        <w:numPr>
          <w:ilvl w:val="1"/>
          <w:numId w:val="17"/>
        </w:numPr>
        <w:spacing w:before="240" w:after="60"/>
        <w:contextualSpacing w:val="0"/>
        <w:jc w:val="both"/>
        <w:outlineLvl w:val="1"/>
        <w:rPr>
          <w:rFonts w:ascii="BBVABentonSans" w:hAnsi="BBVABentonSans" w:cs="Arial"/>
          <w:b/>
          <w:bCs/>
          <w:i/>
          <w:iCs/>
          <w:vanish/>
          <w:sz w:val="28"/>
          <w:szCs w:val="28"/>
        </w:rPr>
      </w:pPr>
      <w:bookmarkStart w:id="272" w:name="_Toc455473172"/>
      <w:bookmarkStart w:id="273" w:name="_Toc455476611"/>
      <w:bookmarkStart w:id="274" w:name="_Toc455587447"/>
      <w:bookmarkStart w:id="275" w:name="_Toc455662789"/>
      <w:bookmarkStart w:id="276" w:name="_Toc456099955"/>
      <w:bookmarkStart w:id="277" w:name="_Toc456100683"/>
      <w:bookmarkStart w:id="278" w:name="_Toc456252552"/>
      <w:bookmarkStart w:id="279" w:name="_Toc456252805"/>
      <w:bookmarkStart w:id="280" w:name="_Toc461438397"/>
      <w:bookmarkStart w:id="281" w:name="_Toc462917204"/>
      <w:bookmarkStart w:id="282" w:name="_Toc462921582"/>
      <w:bookmarkStart w:id="283" w:name="_Toc464147118"/>
      <w:bookmarkStart w:id="284" w:name="_Toc466640050"/>
      <w:bookmarkStart w:id="285" w:name="_Toc466880788"/>
      <w:bookmarkStart w:id="286" w:name="_Toc466966117"/>
      <w:bookmarkStart w:id="287" w:name="_Toc467139746"/>
      <w:bookmarkStart w:id="288" w:name="_Toc468707864"/>
      <w:bookmarkStart w:id="289" w:name="_Toc468868098"/>
      <w:bookmarkStart w:id="290" w:name="_Toc472435772"/>
      <w:bookmarkStart w:id="291" w:name="_Toc475450036"/>
      <w:bookmarkStart w:id="292" w:name="_Toc475619713"/>
      <w:bookmarkStart w:id="293" w:name="_Toc475955932"/>
      <w:bookmarkStart w:id="294" w:name="_Toc476050449"/>
      <w:bookmarkStart w:id="295" w:name="_Toc476831538"/>
      <w:bookmarkStart w:id="296" w:name="_Toc478119514"/>
      <w:bookmarkStart w:id="297" w:name="_Toc478132056"/>
      <w:bookmarkStart w:id="298" w:name="_Toc479251317"/>
      <w:bookmarkStart w:id="299" w:name="_Toc480293486"/>
      <w:bookmarkStart w:id="300" w:name="_Toc482101395"/>
      <w:bookmarkStart w:id="301" w:name="_Toc482101891"/>
      <w:bookmarkStart w:id="302" w:name="_Toc482291911"/>
      <w:bookmarkStart w:id="303" w:name="_Toc482292075"/>
      <w:bookmarkStart w:id="304" w:name="_Toc482348657"/>
      <w:bookmarkStart w:id="305" w:name="_Toc482349163"/>
      <w:bookmarkStart w:id="306" w:name="_Toc482893221"/>
      <w:bookmarkStart w:id="307" w:name="_Toc482894750"/>
      <w:bookmarkStart w:id="308" w:name="_Toc484688975"/>
      <w:bookmarkStart w:id="309" w:name="_Toc484689504"/>
      <w:bookmarkStart w:id="310" w:name="_Toc485046228"/>
      <w:bookmarkStart w:id="311" w:name="_Toc485123747"/>
      <w:bookmarkStart w:id="312" w:name="_Toc485629992"/>
      <w:bookmarkStart w:id="313" w:name="_Toc519769659"/>
      <w:bookmarkStart w:id="314" w:name="_Toc519769703"/>
      <w:bookmarkStart w:id="315" w:name="_Toc519769747"/>
      <w:bookmarkStart w:id="316" w:name="_Toc519778174"/>
      <w:bookmarkStart w:id="317" w:name="_Toc519780160"/>
      <w:bookmarkStart w:id="318" w:name="_Toc519780205"/>
      <w:bookmarkStart w:id="319" w:name="_Toc519840266"/>
      <w:bookmarkStart w:id="320" w:name="_Toc519842948"/>
      <w:bookmarkStart w:id="321" w:name="_Toc523754633"/>
      <w:bookmarkStart w:id="322" w:name="_Toc523834051"/>
      <w:bookmarkStart w:id="323" w:name="_Toc523838516"/>
      <w:bookmarkStart w:id="324" w:name="_Toc523838633"/>
      <w:bookmarkStart w:id="325" w:name="_Toc523838670"/>
      <w:bookmarkStart w:id="326" w:name="_Toc523838707"/>
      <w:bookmarkStart w:id="327" w:name="_Toc523838744"/>
      <w:bookmarkStart w:id="328" w:name="_Toc39145429"/>
      <w:bookmarkStart w:id="329" w:name="_Toc39751754"/>
      <w:bookmarkStart w:id="330" w:name="_Toc41039994"/>
      <w:bookmarkStart w:id="331" w:name="_Toc41642014"/>
      <w:bookmarkStart w:id="332" w:name="_Toc41923217"/>
      <w:bookmarkStart w:id="333" w:name="_Toc41926723"/>
      <w:bookmarkStart w:id="334" w:name="_Toc41930245"/>
      <w:bookmarkStart w:id="335" w:name="_Toc41999573"/>
      <w:bookmarkStart w:id="336" w:name="_Toc60048835"/>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p>
    <w:p w14:paraId="5DB2FECE" w14:textId="77777777" w:rsidR="002F525E" w:rsidRPr="006728B1" w:rsidRDefault="002F525E" w:rsidP="0028477C">
      <w:pPr>
        <w:pStyle w:val="Prrafodelista"/>
        <w:keepNext/>
        <w:keepLines/>
        <w:numPr>
          <w:ilvl w:val="2"/>
          <w:numId w:val="17"/>
        </w:numPr>
        <w:spacing w:before="200"/>
        <w:contextualSpacing w:val="0"/>
        <w:jc w:val="both"/>
        <w:outlineLvl w:val="2"/>
        <w:rPr>
          <w:rFonts w:ascii="BBVABentonSans" w:eastAsiaTheme="majorEastAsia" w:hAnsi="BBVABentonSans" w:cstheme="majorBidi"/>
          <w:b/>
          <w:bCs/>
          <w:vanish/>
          <w:color w:val="4F81BD" w:themeColor="accent1"/>
        </w:rPr>
      </w:pPr>
      <w:bookmarkStart w:id="337" w:name="_Toc455473173"/>
      <w:bookmarkStart w:id="338" w:name="_Toc455476612"/>
      <w:bookmarkStart w:id="339" w:name="_Toc455587448"/>
      <w:bookmarkStart w:id="340" w:name="_Toc455662790"/>
      <w:bookmarkStart w:id="341" w:name="_Toc456099956"/>
      <w:bookmarkStart w:id="342" w:name="_Toc456100684"/>
      <w:bookmarkStart w:id="343" w:name="_Toc456252553"/>
      <w:bookmarkStart w:id="344" w:name="_Toc456252806"/>
      <w:bookmarkStart w:id="345" w:name="_Toc461438398"/>
      <w:bookmarkStart w:id="346" w:name="_Toc462917205"/>
      <w:bookmarkStart w:id="347" w:name="_Toc462921583"/>
      <w:bookmarkStart w:id="348" w:name="_Toc464147119"/>
      <w:bookmarkStart w:id="349" w:name="_Toc466640051"/>
      <w:bookmarkStart w:id="350" w:name="_Toc466880789"/>
      <w:bookmarkStart w:id="351" w:name="_Toc466966118"/>
      <w:bookmarkStart w:id="352" w:name="_Toc467139747"/>
      <w:bookmarkStart w:id="353" w:name="_Toc468707865"/>
      <w:bookmarkStart w:id="354" w:name="_Toc468868099"/>
      <w:bookmarkStart w:id="355" w:name="_Toc472435773"/>
      <w:bookmarkStart w:id="356" w:name="_Toc475450037"/>
      <w:bookmarkStart w:id="357" w:name="_Toc475619714"/>
      <w:bookmarkStart w:id="358" w:name="_Toc475955933"/>
      <w:bookmarkStart w:id="359" w:name="_Toc476050450"/>
      <w:bookmarkStart w:id="360" w:name="_Toc476831539"/>
      <w:bookmarkStart w:id="361" w:name="_Toc478119515"/>
      <w:bookmarkStart w:id="362" w:name="_Toc478132057"/>
      <w:bookmarkStart w:id="363" w:name="_Toc479251318"/>
      <w:bookmarkStart w:id="364" w:name="_Toc480293487"/>
      <w:bookmarkStart w:id="365" w:name="_Toc482101396"/>
      <w:bookmarkStart w:id="366" w:name="_Toc482101892"/>
      <w:bookmarkStart w:id="367" w:name="_Toc482291912"/>
      <w:bookmarkStart w:id="368" w:name="_Toc482292076"/>
      <w:bookmarkStart w:id="369" w:name="_Toc482348658"/>
      <w:bookmarkStart w:id="370" w:name="_Toc482349164"/>
      <w:bookmarkStart w:id="371" w:name="_Toc482893222"/>
      <w:bookmarkStart w:id="372" w:name="_Toc482894751"/>
      <w:bookmarkStart w:id="373" w:name="_Toc484688976"/>
      <w:bookmarkStart w:id="374" w:name="_Toc484689505"/>
      <w:bookmarkStart w:id="375" w:name="_Toc485046229"/>
      <w:bookmarkStart w:id="376" w:name="_Toc485123748"/>
      <w:bookmarkStart w:id="377" w:name="_Toc485629993"/>
      <w:bookmarkStart w:id="378" w:name="_Toc519769660"/>
      <w:bookmarkStart w:id="379" w:name="_Toc519769704"/>
      <w:bookmarkStart w:id="380" w:name="_Toc519769748"/>
      <w:bookmarkStart w:id="381" w:name="_Toc519778175"/>
      <w:bookmarkStart w:id="382" w:name="_Toc519780161"/>
      <w:bookmarkStart w:id="383" w:name="_Toc519780206"/>
      <w:bookmarkStart w:id="384" w:name="_Toc519840267"/>
      <w:bookmarkStart w:id="385" w:name="_Toc519842949"/>
      <w:bookmarkStart w:id="386" w:name="_Toc523754634"/>
      <w:bookmarkStart w:id="387" w:name="_Toc523834052"/>
      <w:bookmarkStart w:id="388" w:name="_Toc523838517"/>
      <w:bookmarkStart w:id="389" w:name="_Toc523838634"/>
      <w:bookmarkStart w:id="390" w:name="_Toc523838671"/>
      <w:bookmarkStart w:id="391" w:name="_Toc523838708"/>
      <w:bookmarkStart w:id="392" w:name="_Toc523838745"/>
      <w:bookmarkStart w:id="393" w:name="_Toc39145430"/>
      <w:bookmarkStart w:id="394" w:name="_Toc39751755"/>
      <w:bookmarkStart w:id="395" w:name="_Toc41039995"/>
      <w:bookmarkStart w:id="396" w:name="_Toc41642015"/>
      <w:bookmarkStart w:id="397" w:name="_Toc41923218"/>
      <w:bookmarkStart w:id="398" w:name="_Toc41926724"/>
      <w:bookmarkStart w:id="399" w:name="_Toc41930246"/>
      <w:bookmarkStart w:id="400" w:name="_Toc41999574"/>
      <w:bookmarkStart w:id="401" w:name="_Toc600488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p>
    <w:p w14:paraId="36E5FFCD" w14:textId="77777777" w:rsidR="002F525E" w:rsidRPr="00110886" w:rsidRDefault="005D36B6" w:rsidP="0028477C">
      <w:pPr>
        <w:pStyle w:val="Ttulo1"/>
        <w:keepLines/>
        <w:numPr>
          <w:ilvl w:val="3"/>
          <w:numId w:val="17"/>
        </w:numPr>
        <w:spacing w:after="240"/>
        <w:ind w:left="709" w:hanging="709"/>
        <w:jc w:val="both"/>
        <w:rPr>
          <w:rFonts w:ascii="BBVABentonSans" w:hAnsi="BBVABentonSans" w:cstheme="minorHAnsi"/>
          <w:color w:val="1F497D" w:themeColor="text2"/>
          <w:sz w:val="22"/>
          <w:szCs w:val="22"/>
        </w:rPr>
      </w:pPr>
      <w:r>
        <w:rPr>
          <w:rFonts w:ascii="BBVABentonSans" w:hAnsi="BBVABentonSans" w:cstheme="minorHAnsi"/>
          <w:color w:val="1F497D" w:themeColor="text2"/>
          <w:sz w:val="22"/>
          <w:szCs w:val="22"/>
        </w:rPr>
        <w:t xml:space="preserve">  </w:t>
      </w:r>
      <w:bookmarkStart w:id="402" w:name="_Toc60048837"/>
      <w:r w:rsidR="002F525E" w:rsidRPr="00110886">
        <w:rPr>
          <w:rFonts w:ascii="BBVABentonSans" w:hAnsi="BBVABentonSans" w:cstheme="minorHAnsi"/>
          <w:color w:val="1F497D" w:themeColor="text2"/>
          <w:sz w:val="22"/>
          <w:szCs w:val="22"/>
        </w:rPr>
        <w:t>Campañas Publicitarias</w:t>
      </w:r>
      <w:bookmarkEnd w:id="402"/>
    </w:p>
    <w:p w14:paraId="30932295" w14:textId="77777777" w:rsidR="000F4E38" w:rsidRPr="008704C0" w:rsidRDefault="003461F9" w:rsidP="0028477C">
      <w:pPr>
        <w:pStyle w:val="Prrafodelista"/>
        <w:keepNext/>
        <w:keepLines/>
        <w:numPr>
          <w:ilvl w:val="0"/>
          <w:numId w:val="25"/>
        </w:numPr>
        <w:spacing w:before="120"/>
        <w:jc w:val="both"/>
        <w:rPr>
          <w:rFonts w:ascii="BBVABentonSansLight" w:hAnsi="BBVABentonSansLight" w:cstheme="minorHAnsi"/>
        </w:rPr>
      </w:pPr>
      <w:r w:rsidRPr="008704C0">
        <w:rPr>
          <w:rFonts w:ascii="BBVABentonSansLight" w:hAnsi="BBVABentonSansLight" w:cstheme="minorHAnsi"/>
        </w:rPr>
        <w:t xml:space="preserve">Se considera </w:t>
      </w:r>
      <w:r w:rsidR="000F4E38" w:rsidRPr="008704C0">
        <w:rPr>
          <w:rFonts w:ascii="BBVABentonSansLight" w:hAnsi="BBVABentonSansLight" w:cstheme="minorHAnsi"/>
        </w:rPr>
        <w:t xml:space="preserve">Campaña Publicitaria a toda acción de marketing destinada a publicitar </w:t>
      </w:r>
      <w:r w:rsidR="005F3C4B">
        <w:rPr>
          <w:rFonts w:ascii="BBVABentonSansLight" w:hAnsi="BBVABentonSansLight" w:cstheme="minorHAnsi"/>
        </w:rPr>
        <w:t xml:space="preserve">(a través de cualquier medio) </w:t>
      </w:r>
      <w:r w:rsidR="000F4E38" w:rsidRPr="008704C0">
        <w:rPr>
          <w:rFonts w:ascii="BBVABentonSansLight" w:hAnsi="BBVABentonSansLight" w:cstheme="minorHAnsi"/>
        </w:rPr>
        <w:t>cualquier tipología de activos</w:t>
      </w:r>
      <w:r w:rsidR="00B00D52" w:rsidRPr="008704C0">
        <w:rPr>
          <w:rFonts w:ascii="BBVABentonSansLight" w:hAnsi="BBVABentonSansLight" w:cstheme="minorHAnsi"/>
        </w:rPr>
        <w:t xml:space="preserve"> (lotes o perímetros definidos)</w:t>
      </w:r>
      <w:r w:rsidR="000F4E38" w:rsidRPr="008704C0">
        <w:rPr>
          <w:rFonts w:ascii="BBVABentonSansLight" w:hAnsi="BBVABentonSansLight" w:cstheme="minorHAnsi"/>
        </w:rPr>
        <w:t xml:space="preserve">, con independencia de su valor, a través de </w:t>
      </w:r>
      <w:r w:rsidR="002B6DEF" w:rsidRPr="008704C0">
        <w:rPr>
          <w:rFonts w:ascii="BBVABentonSansLight" w:hAnsi="BBVABentonSansLight" w:cstheme="minorHAnsi"/>
        </w:rPr>
        <w:t xml:space="preserve">los </w:t>
      </w:r>
      <w:r w:rsidR="000F4E38" w:rsidRPr="008704C0">
        <w:rPr>
          <w:rFonts w:ascii="BBVABentonSansLight" w:hAnsi="BBVABentonSansLight" w:cstheme="minorHAnsi"/>
        </w:rPr>
        <w:t>diferentes medios existentes.</w:t>
      </w:r>
    </w:p>
    <w:p w14:paraId="17A27012" w14:textId="77777777" w:rsidR="00E250D0" w:rsidRPr="00E250D0" w:rsidRDefault="000F4E38" w:rsidP="0028477C">
      <w:pPr>
        <w:pStyle w:val="Prrafodelista"/>
        <w:keepNext/>
        <w:keepLines/>
        <w:numPr>
          <w:ilvl w:val="0"/>
          <w:numId w:val="25"/>
        </w:numPr>
        <w:spacing w:before="120"/>
        <w:jc w:val="both"/>
        <w:rPr>
          <w:rFonts w:ascii="BBVABentonSansLight" w:hAnsi="BBVABentonSansLight" w:cs="ArialMT"/>
        </w:rPr>
      </w:pPr>
      <w:r w:rsidRPr="00E250D0">
        <w:rPr>
          <w:rFonts w:ascii="BBVABentonSansLight" w:hAnsi="BBVABentonSansLight" w:cstheme="minorHAnsi"/>
        </w:rPr>
        <w:t xml:space="preserve">Estas acciones </w:t>
      </w:r>
      <w:r w:rsidR="00E250D0" w:rsidRPr="00E250D0">
        <w:rPr>
          <w:rFonts w:ascii="BBVABentonSansLight" w:hAnsi="BBVABentonSansLight" w:cstheme="minorHAnsi"/>
        </w:rPr>
        <w:t xml:space="preserve">podrán incluir descuentos </w:t>
      </w:r>
      <w:r w:rsidR="00E250D0">
        <w:rPr>
          <w:rFonts w:ascii="BBVABentonSansLight" w:hAnsi="BBVABentonSansLight" w:cstheme="minorHAnsi"/>
        </w:rPr>
        <w:t xml:space="preserve">sobre el precio de los activos. </w:t>
      </w:r>
    </w:p>
    <w:p w14:paraId="4DB21005" w14:textId="77777777" w:rsidR="00C37E34" w:rsidRPr="00C37E34" w:rsidRDefault="00881F18" w:rsidP="0028477C">
      <w:pPr>
        <w:pStyle w:val="Prrafodelista"/>
        <w:keepNext/>
        <w:keepLines/>
        <w:numPr>
          <w:ilvl w:val="0"/>
          <w:numId w:val="25"/>
        </w:numPr>
        <w:spacing w:before="120"/>
        <w:jc w:val="both"/>
        <w:rPr>
          <w:rFonts w:ascii="BBVABentonSansLight" w:hAnsi="BBVABentonSansLight" w:cs="ArialMT"/>
        </w:rPr>
      </w:pPr>
      <w:r w:rsidRPr="00E250D0">
        <w:rPr>
          <w:rFonts w:ascii="BBVABentonSansLight" w:hAnsi="BBVABentonSansLight" w:cs="ArialMT"/>
        </w:rPr>
        <w:t xml:space="preserve">BBVA </w:t>
      </w:r>
      <w:r w:rsidRPr="00CF198C">
        <w:rPr>
          <w:rFonts w:ascii="BBVABentonSansLight" w:hAnsi="BBVABentonSansLight" w:cs="ArialMT"/>
        </w:rPr>
        <w:t>defin</w:t>
      </w:r>
      <w:r w:rsidRPr="00E250D0">
        <w:rPr>
          <w:rFonts w:ascii="BBVABentonSansLight" w:hAnsi="BBVABentonSansLight" w:cs="ArialMT"/>
        </w:rPr>
        <w:t xml:space="preserve">irá </w:t>
      </w:r>
      <w:r w:rsidRPr="00CF198C">
        <w:rPr>
          <w:rFonts w:ascii="BBVABentonSansLight" w:hAnsi="BBVABentonSansLight" w:cs="ArialMT"/>
        </w:rPr>
        <w:t>el</w:t>
      </w:r>
      <w:r w:rsidRPr="00CF198C">
        <w:rPr>
          <w:rFonts w:ascii="BBVABentonSansLight" w:hAnsi="BBVABentonSansLight" w:cs="ArialMT"/>
          <w:b/>
        </w:rPr>
        <w:t xml:space="preserve"> </w:t>
      </w:r>
      <w:r w:rsidRPr="00CF198C">
        <w:rPr>
          <w:rFonts w:ascii="BBVABentonSansLight" w:hAnsi="BBVABentonSansLight" w:cs="ArialMT"/>
        </w:rPr>
        <w:t>perímetro de la campaña</w:t>
      </w:r>
      <w:r w:rsidR="008704C0" w:rsidRPr="00E250D0">
        <w:rPr>
          <w:rFonts w:ascii="BBVABentonSansLight" w:hAnsi="BBVABentonSansLight" w:cs="ArialMT"/>
        </w:rPr>
        <w:t>, que se aprobará en el Comité de EGI,</w:t>
      </w:r>
      <w:r w:rsidRPr="00E250D0">
        <w:rPr>
          <w:rFonts w:ascii="BBVABentonSansLight" w:hAnsi="BBVABentonSansLight" w:cs="ArialMT"/>
        </w:rPr>
        <w:t xml:space="preserve"> y lo com</w:t>
      </w:r>
      <w:r w:rsidR="00BE7F9C" w:rsidRPr="00E250D0">
        <w:rPr>
          <w:rFonts w:ascii="BBVABentonSansLight" w:hAnsi="BBVABentonSansLight" w:cs="ArialMT"/>
        </w:rPr>
        <w:t xml:space="preserve">unicará </w:t>
      </w:r>
      <w:r w:rsidRPr="00CF198C">
        <w:rPr>
          <w:rFonts w:ascii="BBVABentonSansLight" w:hAnsi="BBVABentonSansLight" w:cs="ArialMT"/>
        </w:rPr>
        <w:t>por correo</w:t>
      </w:r>
      <w:r w:rsidRPr="00E250D0">
        <w:rPr>
          <w:rFonts w:ascii="BBVABentonSansLight" w:hAnsi="BBVABentonSansLight" w:cs="ArialMT"/>
        </w:rPr>
        <w:t xml:space="preserve"> </w:t>
      </w:r>
      <w:r w:rsidRPr="00CF198C">
        <w:rPr>
          <w:rFonts w:ascii="BBVABentonSansLight" w:hAnsi="BBVABentonSansLight" w:cs="ArialMT"/>
        </w:rPr>
        <w:t xml:space="preserve">electrónico </w:t>
      </w:r>
      <w:r w:rsidR="00BE7F9C" w:rsidRPr="00E250D0">
        <w:rPr>
          <w:rFonts w:ascii="BBVABentonSansLight" w:hAnsi="BBVABentonSansLight" w:cs="ArialMT"/>
        </w:rPr>
        <w:t>a</w:t>
      </w:r>
      <w:r w:rsidR="00C37E34">
        <w:rPr>
          <w:rFonts w:ascii="BBVABentonSansLight" w:hAnsi="BBVABentonSansLight" w:cs="ArialMT"/>
        </w:rPr>
        <w:t xml:space="preserve">l Servicer. </w:t>
      </w:r>
      <w:r w:rsidR="00C37E34" w:rsidRPr="00C37E34">
        <w:rPr>
          <w:rFonts w:ascii="BBVABentonSansLight" w:hAnsi="BBVABentonSansLight" w:cs="ArialMT"/>
        </w:rPr>
        <w:t xml:space="preserve"> </w:t>
      </w:r>
    </w:p>
    <w:p w14:paraId="431D7379" w14:textId="77777777" w:rsidR="00E250D0" w:rsidRDefault="00881F18" w:rsidP="0028477C">
      <w:pPr>
        <w:pStyle w:val="Prrafodelista"/>
        <w:keepNext/>
        <w:keepLines/>
        <w:numPr>
          <w:ilvl w:val="0"/>
          <w:numId w:val="25"/>
        </w:numPr>
        <w:spacing w:before="120"/>
        <w:jc w:val="both"/>
        <w:rPr>
          <w:rFonts w:ascii="BBVABentonSansLight" w:hAnsi="BBVABentonSansLight" w:cs="ArialMT"/>
        </w:rPr>
      </w:pPr>
      <w:r w:rsidRPr="00E250D0">
        <w:rPr>
          <w:rFonts w:ascii="BBVABentonSansLight" w:hAnsi="BBVABentonSansLight" w:cs="ArialMT"/>
        </w:rPr>
        <w:t>En el caso de que la propuesta de campaña se haya iniciado proactivamente por parte de</w:t>
      </w:r>
      <w:r w:rsidRPr="008704C0">
        <w:rPr>
          <w:rFonts w:ascii="BBVABentonSansLight" w:hAnsi="BBVABentonSansLight" w:cs="ArialMT"/>
        </w:rPr>
        <w:t>l Servicer</w:t>
      </w:r>
      <w:r w:rsidRPr="00E250D0">
        <w:rPr>
          <w:rFonts w:ascii="BBVABentonSansLight" w:hAnsi="BBVABentonSansLight" w:cs="ArialMT"/>
        </w:rPr>
        <w:t xml:space="preserve"> se revisa</w:t>
      </w:r>
      <w:r w:rsidRPr="008704C0">
        <w:rPr>
          <w:rFonts w:ascii="BBVABentonSansLight" w:hAnsi="BBVABentonSansLight" w:cs="ArialMT"/>
        </w:rPr>
        <w:t>rá</w:t>
      </w:r>
      <w:r w:rsidRPr="00E250D0">
        <w:rPr>
          <w:rFonts w:ascii="BBVABentonSansLight" w:hAnsi="BBVABentonSansLight" w:cs="ArialMT"/>
        </w:rPr>
        <w:t xml:space="preserve"> el</w:t>
      </w:r>
      <w:r w:rsidR="008704C0">
        <w:rPr>
          <w:rFonts w:ascii="BBVABentonSansLight" w:hAnsi="BBVABentonSansLight" w:cs="ArialMT"/>
        </w:rPr>
        <w:t xml:space="preserve"> </w:t>
      </w:r>
      <w:r w:rsidRPr="00E250D0">
        <w:rPr>
          <w:rFonts w:ascii="BBVABentonSansLight" w:hAnsi="BBVABentonSansLight" w:cs="ArialMT"/>
        </w:rPr>
        <w:t>perímetro propuesto</w:t>
      </w:r>
      <w:r w:rsidRPr="008704C0">
        <w:rPr>
          <w:rFonts w:ascii="BBVABentonSansLight" w:hAnsi="BBVABentonSansLight" w:cs="ArialMT"/>
        </w:rPr>
        <w:t xml:space="preserve"> y se ajustará (si aplica) seg</w:t>
      </w:r>
      <w:r w:rsidR="00E57D12" w:rsidRPr="008704C0">
        <w:rPr>
          <w:rFonts w:ascii="BBVABentonSansLight" w:hAnsi="BBVABentonSansLight" w:cs="ArialMT"/>
        </w:rPr>
        <w:t xml:space="preserve">ún los requerimientos de </w:t>
      </w:r>
      <w:r w:rsidRPr="008704C0">
        <w:rPr>
          <w:rFonts w:ascii="BBVABentonSansLight" w:hAnsi="BBVABentonSansLight" w:cs="ArialMT"/>
        </w:rPr>
        <w:t xml:space="preserve">BBVA. </w:t>
      </w:r>
    </w:p>
    <w:p w14:paraId="5BE3B2C3" w14:textId="77777777" w:rsidR="004239C9" w:rsidRPr="00E250D0" w:rsidRDefault="00B00D52" w:rsidP="0028477C">
      <w:pPr>
        <w:pStyle w:val="Prrafodelista"/>
        <w:keepNext/>
        <w:keepLines/>
        <w:numPr>
          <w:ilvl w:val="0"/>
          <w:numId w:val="25"/>
        </w:numPr>
        <w:spacing w:before="120"/>
        <w:jc w:val="both"/>
        <w:rPr>
          <w:rFonts w:ascii="BBVABentonSansLight" w:hAnsi="BBVABentonSansLight" w:cs="ArialMT"/>
        </w:rPr>
      </w:pPr>
      <w:r w:rsidRPr="00E250D0">
        <w:rPr>
          <w:rFonts w:ascii="BBVABentonSansLight" w:hAnsi="BBVABentonSansLight" w:cs="ArialMT"/>
        </w:rPr>
        <w:t>El Servicer</w:t>
      </w:r>
      <w:r w:rsidR="008704C0" w:rsidRPr="00E250D0">
        <w:rPr>
          <w:rFonts w:ascii="BBVABentonSansLight" w:hAnsi="BBVABentonSansLight" w:cs="ArialMT"/>
        </w:rPr>
        <w:t xml:space="preserve"> </w:t>
      </w:r>
      <w:r w:rsidRPr="00E250D0">
        <w:rPr>
          <w:rFonts w:ascii="BBVABentonSansLight" w:hAnsi="BBVABentonSansLight" w:cs="ArialMT"/>
        </w:rPr>
        <w:t xml:space="preserve">se encargará </w:t>
      </w:r>
      <w:r w:rsidR="001F6442" w:rsidRPr="00E250D0">
        <w:rPr>
          <w:rFonts w:ascii="BBVABentonSansLight" w:hAnsi="BBVABentonSansLight" w:cs="ArialMT"/>
        </w:rPr>
        <w:t>de realizar el seguimiento de la ejecución</w:t>
      </w:r>
      <w:r w:rsidR="005F3C4B" w:rsidRPr="00E250D0">
        <w:rPr>
          <w:rFonts w:ascii="BBVABentonSansLight" w:hAnsi="BBVABentonSansLight" w:cs="ArialMT"/>
        </w:rPr>
        <w:t>, facilitar información a inversores</w:t>
      </w:r>
      <w:r w:rsidR="001F6442" w:rsidRPr="00E250D0">
        <w:rPr>
          <w:rFonts w:ascii="BBVABentonSansLight" w:hAnsi="BBVABentonSansLight" w:cs="ArialMT"/>
        </w:rPr>
        <w:t xml:space="preserve"> y </w:t>
      </w:r>
      <w:r w:rsidRPr="00E250D0">
        <w:rPr>
          <w:rFonts w:ascii="BBVABentonSansLight" w:hAnsi="BBVABentonSansLight" w:cs="ArialMT"/>
        </w:rPr>
        <w:t xml:space="preserve">monitorizar los </w:t>
      </w:r>
      <w:r w:rsidR="001F6442" w:rsidRPr="00E250D0">
        <w:rPr>
          <w:rFonts w:ascii="BBVABentonSansLight" w:hAnsi="BBVABentonSansLight" w:cs="ArialMT"/>
        </w:rPr>
        <w:t>resultados obtenidos con cada Campaña Publicitaria</w:t>
      </w:r>
      <w:r w:rsidRPr="00E250D0">
        <w:rPr>
          <w:rFonts w:ascii="BBVABentonSansLight" w:hAnsi="BBVABentonSansLight" w:cs="ArialMT"/>
        </w:rPr>
        <w:t xml:space="preserve"> para su reporte</w:t>
      </w:r>
      <w:r w:rsidR="005F3C4B" w:rsidRPr="00E250D0">
        <w:rPr>
          <w:rFonts w:ascii="BBVABentonSansLight" w:hAnsi="BBVABentonSansLight" w:cs="ArialMT"/>
        </w:rPr>
        <w:t xml:space="preserve"> semanal</w:t>
      </w:r>
      <w:r w:rsidRPr="00E250D0">
        <w:rPr>
          <w:rFonts w:ascii="BBVABentonSansLight" w:hAnsi="BBVABentonSansLight" w:cs="ArialMT"/>
        </w:rPr>
        <w:t xml:space="preserve"> </w:t>
      </w:r>
      <w:r w:rsidR="005F3C4B" w:rsidRPr="00E250D0">
        <w:rPr>
          <w:rFonts w:ascii="BBVABentonSansLight" w:hAnsi="BBVABentonSansLight" w:cs="ArialMT"/>
        </w:rPr>
        <w:t xml:space="preserve">por correo electrónico </w:t>
      </w:r>
      <w:r w:rsidRPr="00E250D0">
        <w:rPr>
          <w:rFonts w:ascii="BBVABentonSansLight" w:hAnsi="BBVABentonSansLight" w:cs="ArialMT"/>
        </w:rPr>
        <w:t>a BBVA</w:t>
      </w:r>
      <w:r w:rsidR="007B0A10" w:rsidRPr="00E250D0">
        <w:rPr>
          <w:rFonts w:ascii="BBVABentonSansLight" w:hAnsi="BBVABentonSansLight" w:cs="ArialMT"/>
        </w:rPr>
        <w:t xml:space="preserve">, para ello el Servicer: </w:t>
      </w:r>
    </w:p>
    <w:p w14:paraId="494DB975" w14:textId="77777777" w:rsidR="004239C9" w:rsidRPr="006433A1" w:rsidRDefault="007B0A10" w:rsidP="0028477C">
      <w:pPr>
        <w:pStyle w:val="Prrafodelista"/>
        <w:keepNext/>
        <w:keepLines/>
        <w:numPr>
          <w:ilvl w:val="1"/>
          <w:numId w:val="31"/>
        </w:numPr>
        <w:spacing w:before="120"/>
        <w:ind w:left="709" w:hanging="283"/>
        <w:jc w:val="both"/>
        <w:rPr>
          <w:rFonts w:ascii="BBVABentonSansLight" w:hAnsi="BBVABentonSansLight" w:cs="ArialMT"/>
        </w:rPr>
      </w:pPr>
      <w:r w:rsidRPr="00BE7F9C">
        <w:rPr>
          <w:rFonts w:ascii="BBVABentonSansLight" w:hAnsi="BBVABentonSansLight" w:cs="ArialMT"/>
        </w:rPr>
        <w:t>R</w:t>
      </w:r>
      <w:r w:rsidR="004239C9" w:rsidRPr="00E250D0">
        <w:rPr>
          <w:rFonts w:ascii="BBVABentonSansLight" w:hAnsi="BBVABentonSansLight" w:cs="ArialMT"/>
        </w:rPr>
        <w:t>ecopila</w:t>
      </w:r>
      <w:r w:rsidR="00E250D0">
        <w:rPr>
          <w:rFonts w:ascii="BBVABentonSansLight" w:hAnsi="BBVABentonSansLight" w:cs="ArialMT"/>
        </w:rPr>
        <w:t>rá</w:t>
      </w:r>
      <w:r w:rsidR="004239C9" w:rsidRPr="00E250D0">
        <w:rPr>
          <w:rFonts w:ascii="BBVABentonSansLight" w:hAnsi="BBVABentonSansLight" w:cs="ArialMT"/>
        </w:rPr>
        <w:t xml:space="preserve"> todas las ofertas recibida</w:t>
      </w:r>
      <w:r w:rsidRPr="00BE7F9C">
        <w:rPr>
          <w:rFonts w:ascii="BBVABentonSansLight" w:hAnsi="BBVABentonSansLight" w:cs="ArialMT"/>
        </w:rPr>
        <w:t xml:space="preserve">s </w:t>
      </w:r>
      <w:r w:rsidR="00B20EAC">
        <w:rPr>
          <w:rFonts w:ascii="BBVABentonSansLight" w:hAnsi="BBVABentonSansLight" w:cs="ArialMT"/>
        </w:rPr>
        <w:t>y las enviará</w:t>
      </w:r>
      <w:r w:rsidR="00B20EAC" w:rsidRPr="006433A1">
        <w:rPr>
          <w:rFonts w:cs="ArialMT"/>
        </w:rPr>
        <w:t xml:space="preserve"> </w:t>
      </w:r>
      <w:r w:rsidR="00A7566E" w:rsidRPr="006433A1">
        <w:rPr>
          <w:rFonts w:cs="ArialMT"/>
        </w:rPr>
        <w:t xml:space="preserve">anonimizadamente </w:t>
      </w:r>
      <w:r w:rsidR="00E250D0" w:rsidRPr="00B20EAC">
        <w:rPr>
          <w:rFonts w:ascii="BBVABentonSansLight" w:hAnsi="BBVABentonSansLight" w:cs="ArialMT"/>
        </w:rPr>
        <w:t xml:space="preserve">a BBVA para su revisión. </w:t>
      </w:r>
    </w:p>
    <w:p w14:paraId="45D09672" w14:textId="77777777" w:rsidR="004239C9" w:rsidRPr="00E250D0" w:rsidRDefault="004239C9" w:rsidP="0028477C">
      <w:pPr>
        <w:pStyle w:val="Prrafodelista"/>
        <w:keepNext/>
        <w:keepLines/>
        <w:numPr>
          <w:ilvl w:val="1"/>
          <w:numId w:val="25"/>
        </w:numPr>
        <w:autoSpaceDE w:val="0"/>
        <w:autoSpaceDN w:val="0"/>
        <w:adjustRightInd w:val="0"/>
        <w:ind w:left="709" w:hanging="283"/>
        <w:jc w:val="both"/>
        <w:rPr>
          <w:rFonts w:ascii="BBVABentonSansLight" w:hAnsi="BBVABentonSansLight" w:cs="ArialMT"/>
        </w:rPr>
      </w:pPr>
      <w:r w:rsidRPr="00E250D0">
        <w:rPr>
          <w:rFonts w:ascii="BBVABentonSansLight" w:hAnsi="BBVABentonSansLight" w:cs="ArialMT"/>
        </w:rPr>
        <w:t xml:space="preserve">En la presentación </w:t>
      </w:r>
      <w:r w:rsidR="00565B51" w:rsidRPr="00BE7F9C">
        <w:rPr>
          <w:rFonts w:ascii="BBVABentonSansLight" w:hAnsi="BBVABentonSansLight" w:cs="ArialMT"/>
        </w:rPr>
        <w:t>incluirá</w:t>
      </w:r>
      <w:r w:rsidRPr="00E250D0">
        <w:rPr>
          <w:rFonts w:ascii="BBVABentonSansLight" w:hAnsi="BBVABentonSansLight" w:cs="ArialMT"/>
        </w:rPr>
        <w:t xml:space="preserve"> el detalle del contenido de la campaña y cómo se </w:t>
      </w:r>
      <w:r w:rsidR="00565B51" w:rsidRPr="00BE7F9C">
        <w:rPr>
          <w:rFonts w:ascii="BBVABentonSansLight" w:hAnsi="BBVABentonSansLight" w:cs="ArialMT"/>
        </w:rPr>
        <w:t xml:space="preserve">está </w:t>
      </w:r>
      <w:r w:rsidRPr="00E250D0">
        <w:rPr>
          <w:rFonts w:ascii="BBVABentonSansLight" w:hAnsi="BBVABentonSansLight" w:cs="ArialMT"/>
        </w:rPr>
        <w:t xml:space="preserve"> desarrolla</w:t>
      </w:r>
      <w:r w:rsidR="00565B51" w:rsidRPr="00BE7F9C">
        <w:rPr>
          <w:rFonts w:ascii="BBVABentonSansLight" w:hAnsi="BBVABentonSansLight" w:cs="ArialMT"/>
        </w:rPr>
        <w:t>n</w:t>
      </w:r>
      <w:r w:rsidRPr="00E250D0">
        <w:rPr>
          <w:rFonts w:ascii="BBVABentonSansLight" w:hAnsi="BBVABentonSansLight" w:cs="ArialMT"/>
        </w:rPr>
        <w:t>do</w:t>
      </w:r>
      <w:r w:rsidR="00565B51" w:rsidRPr="00BE7F9C">
        <w:rPr>
          <w:rFonts w:ascii="BBVABentonSansLight" w:hAnsi="BBVABentonSansLight" w:cs="ArialMT"/>
        </w:rPr>
        <w:t>, o si ha finalizado, el resultado de la misma</w:t>
      </w:r>
      <w:r w:rsidRPr="00E250D0">
        <w:rPr>
          <w:rFonts w:ascii="BBVABentonSansLight" w:hAnsi="BBVABentonSansLight" w:cs="ArialMT"/>
        </w:rPr>
        <w:t>.</w:t>
      </w:r>
    </w:p>
    <w:p w14:paraId="6E285E31" w14:textId="77777777" w:rsidR="007B0A10" w:rsidRDefault="007B0A10" w:rsidP="0028477C">
      <w:pPr>
        <w:pStyle w:val="Prrafodelista"/>
        <w:keepNext/>
        <w:keepLines/>
        <w:numPr>
          <w:ilvl w:val="0"/>
          <w:numId w:val="25"/>
        </w:numPr>
        <w:spacing w:before="120"/>
        <w:jc w:val="both"/>
        <w:rPr>
          <w:rFonts w:ascii="BBVABentonSansLight" w:hAnsi="BBVABentonSansLight" w:cstheme="minorHAnsi"/>
        </w:rPr>
      </w:pPr>
      <w:r>
        <w:rPr>
          <w:rFonts w:ascii="BBVABentonSansLight" w:hAnsi="BBVABentonSansLight" w:cstheme="minorHAnsi"/>
        </w:rPr>
        <w:t xml:space="preserve">BBVA por su parte, en función de los resultados observados podrá realizar ajustes o bien proceder a la finalización de la campaña, realizando todas las comunicaciones por correo electrónico.  </w:t>
      </w:r>
    </w:p>
    <w:p w14:paraId="1DB26248" w14:textId="77777777" w:rsidR="007B0A10" w:rsidRPr="008704C0" w:rsidRDefault="007B0A10" w:rsidP="0028477C">
      <w:pPr>
        <w:pStyle w:val="Prrafodelista"/>
        <w:keepNext/>
        <w:keepLines/>
        <w:numPr>
          <w:ilvl w:val="0"/>
          <w:numId w:val="25"/>
        </w:numPr>
        <w:spacing w:before="120"/>
        <w:jc w:val="both"/>
        <w:rPr>
          <w:rFonts w:ascii="BBVABentonSansLight" w:hAnsi="BBVABentonSansLight" w:cstheme="minorHAnsi"/>
        </w:rPr>
      </w:pPr>
      <w:r>
        <w:rPr>
          <w:rFonts w:ascii="BBVABentonSansLight" w:hAnsi="BBVABentonSansLight" w:cstheme="minorHAnsi"/>
        </w:rPr>
        <w:t xml:space="preserve">El Servicer realizará las gestiones necesarias en sus sistemas y en la Web para cumplir lo establecido. </w:t>
      </w:r>
    </w:p>
    <w:p w14:paraId="5F712DF6" w14:textId="77777777" w:rsidR="007B0A10" w:rsidRDefault="007B0A10" w:rsidP="00C37E34">
      <w:pPr>
        <w:pStyle w:val="Prrafodelista"/>
        <w:keepNext/>
        <w:keepLines/>
        <w:spacing w:before="120"/>
        <w:jc w:val="both"/>
        <w:rPr>
          <w:rFonts w:ascii="BBVABentonSansLight" w:hAnsi="BBVABentonSansLight" w:cstheme="minorHAnsi"/>
        </w:rPr>
      </w:pPr>
    </w:p>
    <w:p w14:paraId="13FD0CFD" w14:textId="77777777" w:rsidR="002F525E" w:rsidRPr="00110886" w:rsidRDefault="002F525E" w:rsidP="0028477C">
      <w:pPr>
        <w:pStyle w:val="Ttulo1"/>
        <w:keepLines/>
        <w:numPr>
          <w:ilvl w:val="3"/>
          <w:numId w:val="17"/>
        </w:numPr>
        <w:spacing w:after="240"/>
        <w:ind w:left="992" w:hanging="992"/>
        <w:jc w:val="both"/>
        <w:rPr>
          <w:rFonts w:ascii="BBVABentonSans" w:hAnsi="BBVABentonSans" w:cstheme="minorHAnsi"/>
          <w:color w:val="1F497D" w:themeColor="text2"/>
          <w:sz w:val="22"/>
          <w:szCs w:val="22"/>
        </w:rPr>
      </w:pPr>
      <w:bookmarkStart w:id="403" w:name="_Toc60048838"/>
      <w:r w:rsidRPr="00110886">
        <w:rPr>
          <w:rFonts w:ascii="BBVABentonSans" w:hAnsi="BBVABentonSans" w:cstheme="minorHAnsi"/>
          <w:color w:val="1F497D" w:themeColor="text2"/>
          <w:sz w:val="22"/>
          <w:szCs w:val="22"/>
        </w:rPr>
        <w:lastRenderedPageBreak/>
        <w:t>Acciones y Planes Comerciales</w:t>
      </w:r>
      <w:bookmarkEnd w:id="403"/>
    </w:p>
    <w:p w14:paraId="6DE7F87C" w14:textId="77777777" w:rsidR="008704C0" w:rsidRDefault="008704C0" w:rsidP="0028477C">
      <w:pPr>
        <w:pStyle w:val="Prrafodelista"/>
        <w:keepNext/>
        <w:keepLines/>
        <w:numPr>
          <w:ilvl w:val="0"/>
          <w:numId w:val="24"/>
        </w:numPr>
        <w:spacing w:before="120"/>
        <w:jc w:val="both"/>
        <w:rPr>
          <w:rFonts w:ascii="BBVABentonSansLight" w:hAnsi="BBVABentonSansLight" w:cstheme="minorHAnsi"/>
        </w:rPr>
      </w:pPr>
      <w:r w:rsidRPr="008704C0">
        <w:rPr>
          <w:rFonts w:ascii="BBVABentonSansLight" w:hAnsi="BBVABentonSansLight" w:cstheme="minorHAnsi"/>
        </w:rPr>
        <w:t>Se consideran Acciones Comerciales a las iniciativas de comercialización de activos, de cualquier tipología y valor</w:t>
      </w:r>
      <w:r w:rsidR="00D108F8">
        <w:rPr>
          <w:rFonts w:ascii="BBVABentonSansLight" w:hAnsi="BBVABentonSansLight" w:cstheme="minorHAnsi"/>
        </w:rPr>
        <w:t>, pero no conllevan descuentos sobre el precio de los activos.</w:t>
      </w:r>
    </w:p>
    <w:p w14:paraId="77349E30" w14:textId="77777777" w:rsidR="00D108F8" w:rsidRPr="008704C0" w:rsidRDefault="00D108F8" w:rsidP="0028477C">
      <w:pPr>
        <w:pStyle w:val="Prrafodelista"/>
        <w:keepNext/>
        <w:keepLines/>
        <w:numPr>
          <w:ilvl w:val="0"/>
          <w:numId w:val="24"/>
        </w:numPr>
        <w:spacing w:before="120"/>
        <w:jc w:val="both"/>
        <w:rPr>
          <w:rFonts w:ascii="BBVABentonSansLight" w:hAnsi="BBVABentonSansLight" w:cstheme="minorHAnsi"/>
        </w:rPr>
      </w:pPr>
      <w:r w:rsidRPr="00BD170F">
        <w:rPr>
          <w:rFonts w:ascii="BBVABentonSansLight" w:hAnsi="BBVABentonSansLight" w:cstheme="minorHAnsi"/>
        </w:rPr>
        <w:t xml:space="preserve">Por su parte, tendrán la consideración de </w:t>
      </w:r>
      <w:r w:rsidRPr="00C26E6F">
        <w:rPr>
          <w:rFonts w:ascii="BBVABentonSansLight" w:hAnsi="BBVABentonSansLight" w:cstheme="minorHAnsi"/>
        </w:rPr>
        <w:t>Planes Comerciales</w:t>
      </w:r>
      <w:r w:rsidRPr="00BD170F">
        <w:rPr>
          <w:rFonts w:ascii="BBVABentonSansLight" w:hAnsi="BBVABentonSansLight" w:cstheme="minorHAnsi"/>
        </w:rPr>
        <w:t xml:space="preserve"> todas aquellas iniciativas en la que se produzca publicidad de descuentos sobre el precio de los activos</w:t>
      </w:r>
      <w:r>
        <w:rPr>
          <w:rFonts w:ascii="BBVABentonSansLight" w:hAnsi="BBVABentonSansLight" w:cstheme="minorHAnsi"/>
        </w:rPr>
        <w:t xml:space="preserve"> </w:t>
      </w:r>
      <w:r w:rsidRPr="00BD170F">
        <w:rPr>
          <w:rFonts w:ascii="BBVABentonSansLight" w:hAnsi="BBVABentonSansLight" w:cstheme="minorHAnsi"/>
        </w:rPr>
        <w:t>(</w:t>
      </w:r>
      <w:r w:rsidR="00332892" w:rsidRPr="00BE7F9C">
        <w:rPr>
          <w:rFonts w:ascii="BBVABentonSansLight" w:hAnsi="BBVABentonSansLight" w:cs="ArialMT"/>
        </w:rPr>
        <w:t xml:space="preserve">se elevarán para su aprobación las ofertas que estén por encima de las Facultades del Servicer, el resto se tramitarán y formalizarán, informando mensualmente </w:t>
      </w:r>
      <w:r w:rsidR="00332892">
        <w:rPr>
          <w:rFonts w:ascii="BBVABentonSansLight" w:hAnsi="BBVABentonSansLight" w:cs="ArialMT"/>
        </w:rPr>
        <w:t>a BBVA en el reporting agregado,</w:t>
      </w:r>
      <w:r w:rsidR="00332892" w:rsidRPr="00E250D0">
        <w:rPr>
          <w:rFonts w:ascii="BBVABentonSansLight" w:hAnsi="BBVABentonSansLight" w:cs="ArialMT"/>
        </w:rPr>
        <w:t xml:space="preserve"> </w:t>
      </w:r>
      <w:r w:rsidRPr="00BD170F">
        <w:rPr>
          <w:rFonts w:ascii="BBVABentonSansLight" w:hAnsi="BBVABentonSansLight" w:cstheme="minorHAnsi"/>
        </w:rPr>
        <w:t>ver apartado</w:t>
      </w:r>
      <w:r w:rsidR="00AD7BE9">
        <w:rPr>
          <w:rFonts w:ascii="BBVABentonSansLight" w:hAnsi="BBVABentonSansLight" w:cstheme="minorHAnsi"/>
        </w:rPr>
        <w:t xml:space="preserve"> 4.</w:t>
      </w:r>
      <w:r>
        <w:rPr>
          <w:rFonts w:ascii="BBVABentonSansLight" w:hAnsi="BBVABentonSansLight" w:cstheme="minorHAnsi"/>
        </w:rPr>
        <w:t xml:space="preserve"> Facultades</w:t>
      </w:r>
      <w:r w:rsidR="00AD7BE9">
        <w:rPr>
          <w:rFonts w:ascii="BBVABentonSansLight" w:hAnsi="BBVABentonSansLight" w:cstheme="minorHAnsi"/>
        </w:rPr>
        <w:t xml:space="preserve"> </w:t>
      </w:r>
      <w:r w:rsidRPr="00BD170F">
        <w:rPr>
          <w:rFonts w:ascii="BBVABentonSansLight" w:hAnsi="BBVABentonSansLight" w:cstheme="minorHAnsi"/>
        </w:rPr>
        <w:t xml:space="preserve">del presente </w:t>
      </w:r>
      <w:r w:rsidR="00AD7BE9">
        <w:rPr>
          <w:rFonts w:ascii="BBVABentonSansLight" w:hAnsi="BBVABentonSansLight" w:cstheme="minorHAnsi"/>
        </w:rPr>
        <w:t>docume</w:t>
      </w:r>
      <w:r w:rsidRPr="00BD170F">
        <w:rPr>
          <w:rFonts w:ascii="BBVABentonSansLight" w:hAnsi="BBVABentonSansLight" w:cstheme="minorHAnsi"/>
        </w:rPr>
        <w:t>nto).</w:t>
      </w:r>
    </w:p>
    <w:p w14:paraId="38A57C11" w14:textId="77777777" w:rsidR="008704C0" w:rsidRPr="00E250D0" w:rsidRDefault="008704C0" w:rsidP="0028477C">
      <w:pPr>
        <w:pStyle w:val="Prrafodelista"/>
        <w:keepNext/>
        <w:keepLines/>
        <w:numPr>
          <w:ilvl w:val="0"/>
          <w:numId w:val="24"/>
        </w:numPr>
        <w:autoSpaceDE w:val="0"/>
        <w:autoSpaceDN w:val="0"/>
        <w:adjustRightInd w:val="0"/>
        <w:jc w:val="both"/>
        <w:rPr>
          <w:rFonts w:ascii="BBVABentonSansLight" w:hAnsi="BBVABentonSansLight" w:cs="ArialMT"/>
        </w:rPr>
      </w:pPr>
      <w:r w:rsidRPr="008704C0">
        <w:rPr>
          <w:rFonts w:ascii="BBVABentonSansLight" w:hAnsi="BBVABentonSansLight" w:cs="ArialMT"/>
        </w:rPr>
        <w:t>BBVA definirá</w:t>
      </w:r>
      <w:r w:rsidRPr="00E250D0">
        <w:rPr>
          <w:rFonts w:ascii="BBVABentonSansLight" w:hAnsi="BBVABentonSansLight" w:cs="ArialMT"/>
        </w:rPr>
        <w:t xml:space="preserve"> la estrategia comercial sobre el plan a desarrollar, </w:t>
      </w:r>
      <w:r w:rsidRPr="008704C0">
        <w:rPr>
          <w:rFonts w:ascii="BBVABentonSansLight" w:hAnsi="BBVABentonSansLight" w:cs="ArialMT"/>
        </w:rPr>
        <w:t xml:space="preserve">destinatarios, acciones a llevar a cabo, </w:t>
      </w:r>
      <w:r w:rsidRPr="00E250D0">
        <w:rPr>
          <w:rFonts w:ascii="BBVABentonSansLight" w:hAnsi="BBVABentonSansLight" w:cs="ArialMT"/>
        </w:rPr>
        <w:t xml:space="preserve">coste </w:t>
      </w:r>
      <w:r w:rsidRPr="008704C0">
        <w:rPr>
          <w:rFonts w:ascii="BBVABentonSansLight" w:hAnsi="BBVABentonSansLight" w:cs="ArialMT"/>
        </w:rPr>
        <w:t xml:space="preserve">(simulación del impacto del plan) </w:t>
      </w:r>
      <w:r w:rsidRPr="00E250D0">
        <w:rPr>
          <w:rFonts w:ascii="BBVABentonSansLight" w:hAnsi="BBVABentonSansLight" w:cs="ArialMT"/>
        </w:rPr>
        <w:t>y l</w:t>
      </w:r>
      <w:r w:rsidRPr="008704C0">
        <w:rPr>
          <w:rFonts w:ascii="BBVABentonSansLight" w:hAnsi="BBVABentonSansLight" w:cs="ArialMT"/>
        </w:rPr>
        <w:t xml:space="preserve">os plazos de ejecución. </w:t>
      </w:r>
    </w:p>
    <w:p w14:paraId="3F956FEB" w14:textId="77777777" w:rsidR="00583AD2" w:rsidRPr="00BD170F" w:rsidRDefault="0060139C" w:rsidP="00C37E34">
      <w:pPr>
        <w:keepNext/>
        <w:keepLines/>
        <w:spacing w:before="120"/>
        <w:jc w:val="both"/>
        <w:rPr>
          <w:rFonts w:ascii="BBVABentonSansLight" w:hAnsi="BBVABentonSansLight" w:cstheme="minorHAnsi"/>
        </w:rPr>
      </w:pPr>
      <w:r w:rsidRPr="00BD170F">
        <w:rPr>
          <w:rFonts w:ascii="BBVABentonSansLight" w:hAnsi="BBVABentonSansLight" w:cstheme="minorHAnsi"/>
        </w:rPr>
        <w:t xml:space="preserve"> </w:t>
      </w:r>
    </w:p>
    <w:p w14:paraId="62F358BF" w14:textId="77777777" w:rsidR="00480A11" w:rsidRPr="00BD170F" w:rsidRDefault="00480A11" w:rsidP="00C37E34">
      <w:pPr>
        <w:keepNext/>
        <w:keepLines/>
        <w:spacing w:before="60"/>
        <w:jc w:val="both"/>
        <w:rPr>
          <w:rFonts w:ascii="BBVABentonSansLight" w:hAnsi="BBVABentonSansLight" w:cstheme="minorHAnsi"/>
        </w:rPr>
      </w:pPr>
      <w:r w:rsidRPr="00BD170F">
        <w:rPr>
          <w:rFonts w:ascii="BBVABentonSansLight" w:hAnsi="BBVABentonSansLight" w:cstheme="minorHAnsi"/>
        </w:rPr>
        <w:t>Las operativas que se desarrollan para la puesta en marcha y posterior comercialización de</w:t>
      </w:r>
      <w:r w:rsidR="0047241F" w:rsidRPr="00BD170F">
        <w:rPr>
          <w:rFonts w:ascii="BBVABentonSansLight" w:hAnsi="BBVABentonSansLight" w:cstheme="minorHAnsi"/>
        </w:rPr>
        <w:t xml:space="preserve"> Acciones y</w:t>
      </w:r>
      <w:r w:rsidR="00416CFE" w:rsidRPr="00BD170F">
        <w:rPr>
          <w:rFonts w:ascii="BBVABentonSansLight" w:hAnsi="BBVABentonSansLight" w:cstheme="minorHAnsi"/>
        </w:rPr>
        <w:t xml:space="preserve"> </w:t>
      </w:r>
      <w:r w:rsidRPr="00BD170F">
        <w:rPr>
          <w:rFonts w:ascii="BBVABentonSansLight" w:hAnsi="BBVABentonSansLight" w:cstheme="minorHAnsi"/>
        </w:rPr>
        <w:t xml:space="preserve">Planes </w:t>
      </w:r>
      <w:r w:rsidR="00416CFE" w:rsidRPr="00BD170F">
        <w:rPr>
          <w:rFonts w:ascii="BBVABentonSansLight" w:hAnsi="BBVABentonSansLight" w:cstheme="minorHAnsi"/>
        </w:rPr>
        <w:t>Comercia</w:t>
      </w:r>
      <w:r w:rsidRPr="00BD170F">
        <w:rPr>
          <w:rFonts w:ascii="BBVABentonSansLight" w:hAnsi="BBVABentonSansLight" w:cstheme="minorHAnsi"/>
        </w:rPr>
        <w:t>les son las siguientes:</w:t>
      </w:r>
      <w:r w:rsidR="00B11F3D" w:rsidRPr="00BD170F">
        <w:rPr>
          <w:rFonts w:ascii="BBVABentonSansLight" w:hAnsi="BBVABentonSansLight" w:cstheme="minorHAnsi"/>
        </w:rPr>
        <w:t xml:space="preserve"> </w:t>
      </w:r>
    </w:p>
    <w:p w14:paraId="2CA07114" w14:textId="77777777" w:rsidR="00480A11" w:rsidRPr="00BD170F" w:rsidRDefault="00480A11" w:rsidP="0028477C">
      <w:pPr>
        <w:pStyle w:val="Prrafodelista"/>
        <w:keepNext/>
        <w:keepLines/>
        <w:numPr>
          <w:ilvl w:val="0"/>
          <w:numId w:val="13"/>
        </w:numPr>
        <w:spacing w:before="120"/>
        <w:ind w:left="284" w:hanging="284"/>
        <w:jc w:val="both"/>
        <w:rPr>
          <w:rFonts w:ascii="BBVABentonSansLight" w:hAnsi="BBVABentonSansLight" w:cstheme="minorHAnsi"/>
        </w:rPr>
      </w:pPr>
      <w:r w:rsidRPr="00BD170F">
        <w:rPr>
          <w:rFonts w:ascii="BBVABentonSansLight" w:hAnsi="BBVABentonSansLight" w:cstheme="minorHAnsi"/>
          <w:u w:val="single"/>
        </w:rPr>
        <w:t>Elaboración de la Propuesta</w:t>
      </w:r>
      <w:r w:rsidR="0047241F" w:rsidRPr="00BD170F">
        <w:rPr>
          <w:rFonts w:ascii="BBVABentonSansLight" w:hAnsi="BBVABentonSansLight" w:cstheme="minorHAnsi"/>
          <w:u w:val="single"/>
        </w:rPr>
        <w:t xml:space="preserve"> de Acción</w:t>
      </w:r>
      <w:r w:rsidR="00450155" w:rsidRPr="00BD170F">
        <w:rPr>
          <w:rFonts w:ascii="BBVABentonSansLight" w:hAnsi="BBVABentonSansLight" w:cstheme="minorHAnsi"/>
          <w:u w:val="single"/>
        </w:rPr>
        <w:t xml:space="preserve"> / Plan</w:t>
      </w:r>
      <w:r w:rsidR="0047241F" w:rsidRPr="00BD170F">
        <w:rPr>
          <w:rFonts w:ascii="BBVABentonSansLight" w:hAnsi="BBVABentonSansLight" w:cstheme="minorHAnsi"/>
          <w:u w:val="single"/>
        </w:rPr>
        <w:t xml:space="preserve"> Comercial</w:t>
      </w:r>
      <w:r w:rsidR="00822FF5" w:rsidRPr="00BD170F">
        <w:rPr>
          <w:rFonts w:ascii="BBVABentonSansLight" w:hAnsi="BBVABentonSansLight" w:cstheme="minorHAnsi"/>
        </w:rPr>
        <w:t>:</w:t>
      </w:r>
    </w:p>
    <w:p w14:paraId="221ED001" w14:textId="77777777" w:rsidR="00560F79" w:rsidRPr="00F45FB6" w:rsidRDefault="00441219" w:rsidP="00C37E34">
      <w:pPr>
        <w:keepNext/>
        <w:keepLines/>
        <w:spacing w:before="120"/>
        <w:ind w:left="284"/>
        <w:jc w:val="both"/>
        <w:rPr>
          <w:rFonts w:ascii="BBVABentonSansLight" w:hAnsi="BBVABentonSansLight" w:cstheme="minorHAnsi"/>
        </w:rPr>
      </w:pPr>
      <w:r w:rsidRPr="00F45FB6">
        <w:rPr>
          <w:rFonts w:ascii="BBVABentonSansLight" w:hAnsi="BBVABentonSansLight" w:cstheme="minorHAnsi"/>
        </w:rPr>
        <w:t xml:space="preserve">El Servicer </w:t>
      </w:r>
      <w:r w:rsidR="00480A11" w:rsidRPr="00F45FB6">
        <w:rPr>
          <w:rFonts w:ascii="BBVABentonSansLight" w:hAnsi="BBVABentonSansLight" w:cstheme="minorHAnsi"/>
        </w:rPr>
        <w:t>realizar</w:t>
      </w:r>
      <w:r w:rsidRPr="00F45FB6">
        <w:rPr>
          <w:rFonts w:ascii="BBVABentonSansLight" w:hAnsi="BBVABentonSansLight" w:cstheme="minorHAnsi"/>
        </w:rPr>
        <w:t>á</w:t>
      </w:r>
      <w:r w:rsidR="00480A11" w:rsidRPr="00F45FB6">
        <w:rPr>
          <w:rFonts w:ascii="BBVABentonSansLight" w:hAnsi="BBVABentonSansLight" w:cstheme="minorHAnsi"/>
        </w:rPr>
        <w:t xml:space="preserve"> </w:t>
      </w:r>
      <w:r w:rsidRPr="00F45FB6">
        <w:rPr>
          <w:rFonts w:ascii="BBVABentonSansLight" w:hAnsi="BBVABentonSansLight" w:cstheme="minorHAnsi"/>
        </w:rPr>
        <w:t xml:space="preserve"> un</w:t>
      </w:r>
      <w:r w:rsidR="00480A11" w:rsidRPr="00F45FB6">
        <w:rPr>
          <w:rFonts w:ascii="BBVABentonSansLight" w:hAnsi="BBVABentonSansLight" w:cstheme="minorHAnsi"/>
        </w:rPr>
        <w:t xml:space="preserve"> estudio pormenorizado de</w:t>
      </w:r>
      <w:r w:rsidR="00E250D0" w:rsidRPr="00F45FB6">
        <w:rPr>
          <w:rFonts w:ascii="BBVABentonSansLight" w:hAnsi="BBVABentonSansLight" w:cstheme="minorHAnsi"/>
        </w:rPr>
        <w:t xml:space="preserve"> las siguientes variables</w:t>
      </w:r>
      <w:r w:rsidRPr="00F45FB6">
        <w:rPr>
          <w:rFonts w:ascii="BBVABentonSansLight" w:hAnsi="BBVABentonSansLight" w:cstheme="minorHAnsi"/>
        </w:rPr>
        <w:t xml:space="preserve"> a </w:t>
      </w:r>
      <w:r w:rsidR="00480A11" w:rsidRPr="00F45FB6">
        <w:rPr>
          <w:rFonts w:ascii="BBVABentonSansLight" w:hAnsi="BBVABentonSansLight" w:cstheme="minorHAnsi"/>
        </w:rPr>
        <w:t xml:space="preserve">incluir </w:t>
      </w:r>
      <w:r w:rsidR="0047241F" w:rsidRPr="00F45FB6">
        <w:rPr>
          <w:rFonts w:ascii="BBVABentonSansLight" w:hAnsi="BBVABentonSansLight" w:cstheme="minorHAnsi"/>
        </w:rPr>
        <w:t>en la Acción</w:t>
      </w:r>
      <w:r w:rsidR="00450155" w:rsidRPr="00F45FB6">
        <w:rPr>
          <w:rFonts w:ascii="BBVABentonSansLight" w:hAnsi="BBVABentonSansLight" w:cstheme="minorHAnsi"/>
        </w:rPr>
        <w:t xml:space="preserve"> / Plan</w:t>
      </w:r>
      <w:r w:rsidR="0047241F" w:rsidRPr="00F45FB6">
        <w:rPr>
          <w:rFonts w:ascii="BBVABentonSansLight" w:hAnsi="BBVABentonSansLight" w:cstheme="minorHAnsi"/>
        </w:rPr>
        <w:t xml:space="preserve"> Comercial</w:t>
      </w:r>
      <w:r w:rsidR="00560F79" w:rsidRPr="00F45FB6">
        <w:rPr>
          <w:rFonts w:ascii="BBVABentonSansLight" w:hAnsi="BBVABentonSansLight" w:cstheme="minorHAnsi"/>
        </w:rPr>
        <w:t>:</w:t>
      </w:r>
    </w:p>
    <w:p w14:paraId="131E71A2" w14:textId="77777777" w:rsidR="00480A11" w:rsidRPr="00E250D0" w:rsidRDefault="00560F79" w:rsidP="0028477C">
      <w:pPr>
        <w:pStyle w:val="Prrafodelista"/>
        <w:keepNext/>
        <w:keepLines/>
        <w:numPr>
          <w:ilvl w:val="0"/>
          <w:numId w:val="14"/>
        </w:numPr>
        <w:spacing w:before="120"/>
        <w:jc w:val="both"/>
        <w:rPr>
          <w:rFonts w:ascii="BBVABentonSansLight" w:hAnsi="BBVABentonSansLight" w:cstheme="minorHAnsi"/>
        </w:rPr>
      </w:pPr>
      <w:r>
        <w:rPr>
          <w:rFonts w:ascii="BBVABentonSansLight" w:hAnsi="BBVABentonSansLight" w:cstheme="minorHAnsi"/>
        </w:rPr>
        <w:t>Perímetro</w:t>
      </w:r>
      <w:r w:rsidR="00480A11" w:rsidRPr="00E250D0">
        <w:rPr>
          <w:rFonts w:ascii="BBVABentonSansLight" w:hAnsi="BBVABentonSansLight" w:cstheme="minorHAnsi"/>
        </w:rPr>
        <w:t xml:space="preserve"> de activos afectados.</w:t>
      </w:r>
    </w:p>
    <w:p w14:paraId="11FA2155" w14:textId="77777777" w:rsidR="00480A11" w:rsidRPr="00BD170F" w:rsidRDefault="00480A11" w:rsidP="0028477C">
      <w:pPr>
        <w:pStyle w:val="Prrafodelista"/>
        <w:keepNext/>
        <w:keepLines/>
        <w:numPr>
          <w:ilvl w:val="0"/>
          <w:numId w:val="14"/>
        </w:numPr>
        <w:spacing w:before="120"/>
        <w:jc w:val="both"/>
        <w:rPr>
          <w:rFonts w:ascii="BBVABentonSansLight" w:hAnsi="BBVABentonSansLight" w:cstheme="minorHAnsi"/>
        </w:rPr>
      </w:pPr>
      <w:r w:rsidRPr="00BD170F">
        <w:rPr>
          <w:rFonts w:ascii="BBVABentonSansLight" w:hAnsi="BBVABentonSansLight" w:cstheme="minorHAnsi"/>
        </w:rPr>
        <w:t>Características.</w:t>
      </w:r>
    </w:p>
    <w:p w14:paraId="43DD6650" w14:textId="77777777" w:rsidR="00480A11" w:rsidRPr="00BD170F" w:rsidRDefault="00480A11" w:rsidP="0028477C">
      <w:pPr>
        <w:pStyle w:val="Prrafodelista"/>
        <w:keepNext/>
        <w:keepLines/>
        <w:numPr>
          <w:ilvl w:val="0"/>
          <w:numId w:val="14"/>
        </w:numPr>
        <w:spacing w:before="120"/>
        <w:jc w:val="both"/>
        <w:rPr>
          <w:rFonts w:ascii="BBVABentonSansLight" w:hAnsi="BBVABentonSansLight" w:cstheme="minorHAnsi"/>
        </w:rPr>
      </w:pPr>
      <w:r w:rsidRPr="00BD170F">
        <w:rPr>
          <w:rFonts w:ascii="BBVABentonSansLight" w:hAnsi="BBVABentonSansLight" w:cstheme="minorHAnsi"/>
        </w:rPr>
        <w:t>Cronograma.</w:t>
      </w:r>
    </w:p>
    <w:p w14:paraId="1FAAD9E4" w14:textId="77777777" w:rsidR="00480A11" w:rsidRPr="00BD170F" w:rsidRDefault="00480A11" w:rsidP="0028477C">
      <w:pPr>
        <w:pStyle w:val="Prrafodelista"/>
        <w:keepNext/>
        <w:keepLines/>
        <w:numPr>
          <w:ilvl w:val="0"/>
          <w:numId w:val="14"/>
        </w:numPr>
        <w:spacing w:before="120"/>
        <w:jc w:val="both"/>
        <w:rPr>
          <w:rFonts w:ascii="BBVABentonSansLight" w:hAnsi="BBVABentonSansLight" w:cstheme="minorHAnsi"/>
        </w:rPr>
      </w:pPr>
      <w:r w:rsidRPr="00BD170F">
        <w:rPr>
          <w:rFonts w:ascii="BBVABentonSansLight" w:hAnsi="BBVABentonSansLight" w:cstheme="minorHAnsi"/>
        </w:rPr>
        <w:t>Modelo de Comercialización.</w:t>
      </w:r>
    </w:p>
    <w:p w14:paraId="7875B699" w14:textId="77777777" w:rsidR="00480A11" w:rsidRPr="00BD170F" w:rsidRDefault="00480A11" w:rsidP="0028477C">
      <w:pPr>
        <w:pStyle w:val="Prrafodelista"/>
        <w:keepNext/>
        <w:keepLines/>
        <w:numPr>
          <w:ilvl w:val="0"/>
          <w:numId w:val="14"/>
        </w:numPr>
        <w:spacing w:before="120"/>
        <w:jc w:val="both"/>
        <w:rPr>
          <w:rFonts w:ascii="BBVABentonSansLight" w:hAnsi="BBVABentonSansLight" w:cstheme="minorHAnsi"/>
        </w:rPr>
      </w:pPr>
      <w:r w:rsidRPr="00BD170F">
        <w:rPr>
          <w:rFonts w:ascii="BBVABentonSansLight" w:hAnsi="BBVABentonSansLight" w:cstheme="minorHAnsi"/>
        </w:rPr>
        <w:t>Palancas Comerciales.</w:t>
      </w:r>
    </w:p>
    <w:p w14:paraId="56EB0351" w14:textId="77777777" w:rsidR="00480A11" w:rsidRPr="00BD170F" w:rsidRDefault="00480A11" w:rsidP="0028477C">
      <w:pPr>
        <w:pStyle w:val="Prrafodelista"/>
        <w:keepNext/>
        <w:keepLines/>
        <w:numPr>
          <w:ilvl w:val="0"/>
          <w:numId w:val="14"/>
        </w:numPr>
        <w:spacing w:before="120"/>
        <w:jc w:val="both"/>
        <w:rPr>
          <w:rFonts w:ascii="BBVABentonSansLight" w:hAnsi="BBVABentonSansLight" w:cstheme="minorHAnsi"/>
        </w:rPr>
      </w:pPr>
      <w:r w:rsidRPr="00BD170F">
        <w:rPr>
          <w:rFonts w:ascii="BBVABentonSansLight" w:hAnsi="BBVABentonSansLight" w:cstheme="minorHAnsi"/>
        </w:rPr>
        <w:t>Modelo de Seguimiento.</w:t>
      </w:r>
    </w:p>
    <w:p w14:paraId="10EB1E75" w14:textId="77777777" w:rsidR="00F45FB6" w:rsidRPr="00F45FB6" w:rsidRDefault="00F45FB6" w:rsidP="00C37E34">
      <w:pPr>
        <w:keepNext/>
        <w:keepLines/>
        <w:spacing w:before="120"/>
        <w:jc w:val="both"/>
        <w:rPr>
          <w:rFonts w:ascii="BBVABentonSansLight" w:hAnsi="BBVABentonSansLight" w:cstheme="minorHAnsi"/>
          <w:sz w:val="16"/>
        </w:rPr>
      </w:pPr>
    </w:p>
    <w:p w14:paraId="26FC34CA" w14:textId="77777777" w:rsidR="00886581" w:rsidRDefault="0047241F" w:rsidP="0028477C">
      <w:pPr>
        <w:pStyle w:val="Prrafodelista"/>
        <w:keepNext/>
        <w:keepLines/>
        <w:numPr>
          <w:ilvl w:val="0"/>
          <w:numId w:val="13"/>
        </w:numPr>
        <w:spacing w:before="120"/>
        <w:jc w:val="both"/>
        <w:rPr>
          <w:rFonts w:ascii="BBVABentonSansLight" w:hAnsi="BBVABentonSansLight" w:cstheme="minorHAnsi"/>
        </w:rPr>
      </w:pPr>
      <w:r w:rsidRPr="00F45FB6">
        <w:rPr>
          <w:rFonts w:ascii="BBVABentonSansLight" w:hAnsi="BBVABentonSansLight" w:cstheme="minorHAnsi"/>
        </w:rPr>
        <w:t xml:space="preserve">En el caso particular de </w:t>
      </w:r>
      <w:r w:rsidR="002A138A" w:rsidRPr="00F45FB6">
        <w:rPr>
          <w:rFonts w:ascii="BBVABentonSansLight" w:hAnsi="BBVABentonSansLight" w:cstheme="minorHAnsi"/>
        </w:rPr>
        <w:t xml:space="preserve">que </w:t>
      </w:r>
      <w:r w:rsidRPr="00F45FB6">
        <w:rPr>
          <w:rFonts w:ascii="BBVABentonSansLight" w:hAnsi="BBVABentonSansLight" w:cstheme="minorHAnsi"/>
        </w:rPr>
        <w:t>un</w:t>
      </w:r>
      <w:r w:rsidR="00886581" w:rsidRPr="00F45FB6">
        <w:rPr>
          <w:rFonts w:ascii="BBVABentonSansLight" w:hAnsi="BBVABentonSansLight" w:cstheme="minorHAnsi"/>
        </w:rPr>
        <w:t xml:space="preserve"> Plan </w:t>
      </w:r>
      <w:r w:rsidR="00450155" w:rsidRPr="00F45FB6">
        <w:rPr>
          <w:rFonts w:ascii="BBVABentonSansLight" w:hAnsi="BBVABentonSansLight" w:cstheme="minorHAnsi"/>
        </w:rPr>
        <w:t>Comercial</w:t>
      </w:r>
      <w:r w:rsidR="00886581" w:rsidRPr="00F45FB6">
        <w:rPr>
          <w:rFonts w:ascii="BBVABentonSansLight" w:hAnsi="BBVABentonSansLight" w:cstheme="minorHAnsi"/>
        </w:rPr>
        <w:t xml:space="preserve"> suponga un descuento o una revisión en el precio de los activos, se deberá de especificar el plazo de validez de los nuevos precios.</w:t>
      </w:r>
    </w:p>
    <w:p w14:paraId="3481EB65" w14:textId="77777777" w:rsidR="00F45FB6" w:rsidRPr="00F45FB6" w:rsidRDefault="00F45FB6" w:rsidP="00C37E34">
      <w:pPr>
        <w:pStyle w:val="Prrafodelista"/>
        <w:keepNext/>
        <w:keepLines/>
        <w:spacing w:before="120"/>
        <w:ind w:left="363"/>
        <w:jc w:val="both"/>
        <w:rPr>
          <w:rFonts w:ascii="BBVABentonSansLight" w:hAnsi="BBVABentonSansLight" w:cstheme="minorHAnsi"/>
        </w:rPr>
      </w:pPr>
    </w:p>
    <w:p w14:paraId="77305C80" w14:textId="77777777" w:rsidR="00480A11" w:rsidRPr="00F45FB6" w:rsidRDefault="00480A11" w:rsidP="0028477C">
      <w:pPr>
        <w:pStyle w:val="Prrafodelista"/>
        <w:keepNext/>
        <w:keepLines/>
        <w:numPr>
          <w:ilvl w:val="0"/>
          <w:numId w:val="13"/>
        </w:numPr>
        <w:spacing w:before="120"/>
        <w:jc w:val="both"/>
        <w:rPr>
          <w:rFonts w:ascii="BBVABentonSansLight" w:hAnsi="BBVABentonSansLight" w:cstheme="minorHAnsi"/>
        </w:rPr>
      </w:pPr>
      <w:r w:rsidRPr="00F45FB6">
        <w:rPr>
          <w:rFonts w:ascii="BBVABentonSansLight" w:hAnsi="BBVABentonSansLight" w:cstheme="minorHAnsi"/>
        </w:rPr>
        <w:t xml:space="preserve">Una vez preparada la documentación de la </w:t>
      </w:r>
      <w:r w:rsidR="0047241F" w:rsidRPr="00F45FB6">
        <w:rPr>
          <w:rFonts w:ascii="BBVABentonSansLight" w:hAnsi="BBVABentonSansLight" w:cstheme="minorHAnsi"/>
        </w:rPr>
        <w:t>P</w:t>
      </w:r>
      <w:r w:rsidRPr="00F45FB6">
        <w:rPr>
          <w:rFonts w:ascii="BBVABentonSansLight" w:hAnsi="BBVABentonSansLight" w:cstheme="minorHAnsi"/>
        </w:rPr>
        <w:t xml:space="preserve">ropuesta, </w:t>
      </w:r>
      <w:r w:rsidR="00150A16" w:rsidRPr="00F45FB6">
        <w:rPr>
          <w:rFonts w:ascii="BBVABentonSansLight" w:hAnsi="BBVABentonSansLight" w:cstheme="minorHAnsi"/>
        </w:rPr>
        <w:t xml:space="preserve">el Servicer </w:t>
      </w:r>
      <w:r w:rsidRPr="00F45FB6">
        <w:rPr>
          <w:rFonts w:ascii="BBVABentonSansLight" w:hAnsi="BBVABentonSansLight" w:cstheme="minorHAnsi"/>
        </w:rPr>
        <w:t xml:space="preserve">la distribuirá a </w:t>
      </w:r>
      <w:r w:rsidR="00150A16" w:rsidRPr="00F45FB6">
        <w:rPr>
          <w:rFonts w:ascii="BBVABentonSansLight" w:hAnsi="BBVABentonSansLight" w:cstheme="minorHAnsi"/>
        </w:rPr>
        <w:t xml:space="preserve">BBVA </w:t>
      </w:r>
      <w:r w:rsidRPr="00F45FB6">
        <w:rPr>
          <w:rFonts w:ascii="BBVABentonSansLight" w:hAnsi="BBVABentonSansLight" w:cstheme="minorHAnsi"/>
        </w:rPr>
        <w:t xml:space="preserve">con al menos cinco días </w:t>
      </w:r>
      <w:r w:rsidR="00150A16" w:rsidRPr="00F45FB6">
        <w:rPr>
          <w:rFonts w:ascii="BBVABentonSansLight" w:hAnsi="BBVABentonSansLight" w:cstheme="minorHAnsi"/>
        </w:rPr>
        <w:t xml:space="preserve">hábiles </w:t>
      </w:r>
      <w:r w:rsidRPr="00F45FB6">
        <w:rPr>
          <w:rFonts w:ascii="BBVABentonSansLight" w:hAnsi="BBVABentonSansLight" w:cstheme="minorHAnsi"/>
        </w:rPr>
        <w:t>de antelación con el objetivo de consensuar su contenido</w:t>
      </w:r>
      <w:r w:rsidR="00560F79" w:rsidRPr="00F45FB6">
        <w:rPr>
          <w:rFonts w:ascii="BBVABentonSansLight" w:hAnsi="BBVABentonSansLight" w:cstheme="minorHAnsi"/>
        </w:rPr>
        <w:t xml:space="preserve"> </w:t>
      </w:r>
      <w:r w:rsidRPr="00F45FB6">
        <w:rPr>
          <w:rFonts w:ascii="BBVABentonSansLight" w:hAnsi="BBVABentonSansLight" w:cstheme="minorHAnsi"/>
        </w:rPr>
        <w:t xml:space="preserve">antes de su presentación </w:t>
      </w:r>
      <w:r w:rsidR="00150A16" w:rsidRPr="00F45FB6">
        <w:rPr>
          <w:rFonts w:ascii="BBVABentonSansLight" w:hAnsi="BBVABentonSansLight" w:cstheme="minorHAnsi"/>
        </w:rPr>
        <w:t xml:space="preserve">al Comité EGI para su </w:t>
      </w:r>
      <w:r w:rsidR="005519F0" w:rsidRPr="00F45FB6">
        <w:rPr>
          <w:rFonts w:ascii="BBVABentonSansLight" w:hAnsi="BBVABentonSansLight" w:cstheme="minorHAnsi"/>
        </w:rPr>
        <w:t>san</w:t>
      </w:r>
      <w:r w:rsidR="00150A16" w:rsidRPr="00F45FB6">
        <w:rPr>
          <w:rFonts w:ascii="BBVABentonSansLight" w:hAnsi="BBVABentonSansLight" w:cstheme="minorHAnsi"/>
        </w:rPr>
        <w:t xml:space="preserve">ción. </w:t>
      </w:r>
    </w:p>
    <w:p w14:paraId="1559A066" w14:textId="77777777" w:rsidR="00F45FB6" w:rsidRDefault="00F45FB6" w:rsidP="00C37E34">
      <w:pPr>
        <w:pStyle w:val="Prrafodelista"/>
        <w:keepNext/>
        <w:keepLines/>
        <w:autoSpaceDE w:val="0"/>
        <w:autoSpaceDN w:val="0"/>
        <w:adjustRightInd w:val="0"/>
        <w:ind w:left="363"/>
        <w:jc w:val="both"/>
        <w:rPr>
          <w:rFonts w:ascii="BBVABentonSansLight" w:hAnsi="BBVABentonSansLight" w:cs="ArialMT"/>
        </w:rPr>
      </w:pPr>
    </w:p>
    <w:p w14:paraId="2A6B334F" w14:textId="77777777" w:rsidR="00DB7E8A" w:rsidRDefault="00DB7E8A" w:rsidP="0028477C">
      <w:pPr>
        <w:pStyle w:val="Prrafodelista"/>
        <w:keepNext/>
        <w:keepLines/>
        <w:numPr>
          <w:ilvl w:val="0"/>
          <w:numId w:val="13"/>
        </w:numPr>
        <w:autoSpaceDE w:val="0"/>
        <w:autoSpaceDN w:val="0"/>
        <w:adjustRightInd w:val="0"/>
        <w:jc w:val="both"/>
        <w:rPr>
          <w:rFonts w:ascii="BBVABentonSansLight" w:hAnsi="BBVABentonSansLight" w:cs="ArialMT"/>
        </w:rPr>
      </w:pPr>
      <w:r w:rsidRPr="00C26E6F">
        <w:rPr>
          <w:rFonts w:ascii="BBVABentonSansLight" w:hAnsi="BBVABentonSansLight" w:cs="ArialMT"/>
        </w:rPr>
        <w:t>Con el pe</w:t>
      </w:r>
      <w:r w:rsidRPr="008704C0">
        <w:rPr>
          <w:rFonts w:ascii="BBVABentonSansLight" w:hAnsi="BBVABentonSansLight" w:cs="ArialMT"/>
        </w:rPr>
        <w:t xml:space="preserve">rímetro definitivo </w:t>
      </w:r>
      <w:r>
        <w:rPr>
          <w:rFonts w:ascii="BBVABentonSansLight" w:hAnsi="BBVABentonSansLight" w:cs="ArialMT"/>
        </w:rPr>
        <w:t>el Servicer c</w:t>
      </w:r>
      <w:r w:rsidRPr="008704C0">
        <w:rPr>
          <w:rFonts w:ascii="BBVABentonSansLight" w:hAnsi="BBVABentonSansLight" w:cs="ArialMT"/>
        </w:rPr>
        <w:t>ompr</w:t>
      </w:r>
      <w:r>
        <w:rPr>
          <w:rFonts w:ascii="BBVABentonSansLight" w:hAnsi="BBVABentonSansLight" w:cs="ArialMT"/>
        </w:rPr>
        <w:t xml:space="preserve">obará </w:t>
      </w:r>
      <w:r w:rsidRPr="00C26E6F">
        <w:rPr>
          <w:rFonts w:ascii="BBVABentonSansLight" w:hAnsi="BBVABentonSansLight" w:cs="ArialMT"/>
        </w:rPr>
        <w:t>que no exista ninguna</w:t>
      </w:r>
      <w:r w:rsidRPr="008704C0">
        <w:rPr>
          <w:rFonts w:ascii="BBVABentonSansLight" w:hAnsi="BBVABentonSansLight" w:cs="ArialMT"/>
        </w:rPr>
        <w:t xml:space="preserve"> </w:t>
      </w:r>
      <w:r w:rsidRPr="00C26E6F">
        <w:rPr>
          <w:rFonts w:ascii="BBVABentonSansLight" w:hAnsi="BBVABentonSansLight" w:cs="ArialMT"/>
        </w:rPr>
        <w:t>ofe</w:t>
      </w:r>
      <w:r w:rsidRPr="008704C0">
        <w:rPr>
          <w:rFonts w:ascii="BBVABentonSansLight" w:hAnsi="BBVABentonSansLight" w:cs="ArialMT"/>
        </w:rPr>
        <w:t>r</w:t>
      </w:r>
      <w:r>
        <w:rPr>
          <w:rFonts w:ascii="BBVABentonSansLight" w:hAnsi="BBVABentonSansLight" w:cs="ArialMT"/>
        </w:rPr>
        <w:t>ta sobre los activos incluidos, comunicándolo a BBVA</w:t>
      </w:r>
      <w:r w:rsidR="00F45FB6">
        <w:rPr>
          <w:rFonts w:ascii="BBVABentonSansLight" w:hAnsi="BBVABentonSansLight" w:cs="ArialMT"/>
        </w:rPr>
        <w:t>,</w:t>
      </w:r>
      <w:r>
        <w:rPr>
          <w:rFonts w:ascii="BBVABentonSansLight" w:hAnsi="BBVABentonSansLight" w:cs="ArialMT"/>
        </w:rPr>
        <w:t xml:space="preserve"> en su caso</w:t>
      </w:r>
      <w:r w:rsidR="00F45FB6">
        <w:rPr>
          <w:rFonts w:ascii="BBVABentonSansLight" w:hAnsi="BBVABentonSansLight" w:cs="ArialMT"/>
        </w:rPr>
        <w:t>,</w:t>
      </w:r>
      <w:r>
        <w:rPr>
          <w:rFonts w:ascii="BBVABentonSansLight" w:hAnsi="BBVABentonSansLight" w:cs="ArialMT"/>
        </w:rPr>
        <w:t xml:space="preserve"> para el ajuste del perímetro.  </w:t>
      </w:r>
    </w:p>
    <w:p w14:paraId="6D9C37C3" w14:textId="77777777" w:rsidR="00F45FB6" w:rsidRPr="00C26E6F" w:rsidRDefault="00F45FB6" w:rsidP="00C37E34">
      <w:pPr>
        <w:pStyle w:val="Prrafodelista"/>
        <w:keepNext/>
        <w:keepLines/>
        <w:autoSpaceDE w:val="0"/>
        <w:autoSpaceDN w:val="0"/>
        <w:adjustRightInd w:val="0"/>
        <w:ind w:left="363"/>
        <w:jc w:val="both"/>
        <w:rPr>
          <w:rFonts w:ascii="BBVABentonSansLight" w:hAnsi="BBVABentonSansLight" w:cs="ArialMT"/>
        </w:rPr>
      </w:pPr>
    </w:p>
    <w:p w14:paraId="1D141A6B" w14:textId="77777777" w:rsidR="00DB7E8A" w:rsidRDefault="00DB7E8A" w:rsidP="0028477C">
      <w:pPr>
        <w:pStyle w:val="Prrafodelista"/>
        <w:keepNext/>
        <w:keepLines/>
        <w:numPr>
          <w:ilvl w:val="0"/>
          <w:numId w:val="13"/>
        </w:numPr>
        <w:autoSpaceDE w:val="0"/>
        <w:autoSpaceDN w:val="0"/>
        <w:adjustRightInd w:val="0"/>
        <w:jc w:val="both"/>
        <w:rPr>
          <w:rFonts w:ascii="BBVABentonSansLight" w:hAnsi="BBVABentonSansLight" w:cs="ArialMT"/>
        </w:rPr>
      </w:pPr>
      <w:r w:rsidRPr="008704C0">
        <w:rPr>
          <w:rFonts w:ascii="BBVABentonSansLight" w:hAnsi="BBVABentonSansLight" w:cs="ArialMT"/>
        </w:rPr>
        <w:t xml:space="preserve">La estrategia </w:t>
      </w:r>
      <w:r>
        <w:rPr>
          <w:rFonts w:ascii="BBVABentonSansLight" w:hAnsi="BBVABentonSansLight" w:cs="ArialMT"/>
        </w:rPr>
        <w:t xml:space="preserve">y planes a seguir </w:t>
      </w:r>
      <w:r w:rsidRPr="008704C0">
        <w:rPr>
          <w:rFonts w:ascii="BBVABentonSansLight" w:hAnsi="BBVABentonSansLight" w:cs="ArialMT"/>
        </w:rPr>
        <w:t>se aprobará</w:t>
      </w:r>
      <w:r>
        <w:rPr>
          <w:rFonts w:ascii="BBVABentonSansLight" w:hAnsi="BBVABentonSansLight" w:cs="ArialMT"/>
        </w:rPr>
        <w:t>n</w:t>
      </w:r>
      <w:r w:rsidRPr="008704C0">
        <w:rPr>
          <w:rFonts w:ascii="BBVABentonSansLight" w:hAnsi="BBVABentonSansLight" w:cs="ArialMT"/>
        </w:rPr>
        <w:t xml:space="preserve"> en el Comité de EGI </w:t>
      </w:r>
      <w:r>
        <w:rPr>
          <w:rFonts w:ascii="BBVABentonSansLight" w:hAnsi="BBVABentonSansLight" w:cs="ArialMT"/>
        </w:rPr>
        <w:t>y se comunicarán</w:t>
      </w:r>
      <w:r w:rsidRPr="008704C0">
        <w:rPr>
          <w:rFonts w:ascii="BBVABentonSansLight" w:hAnsi="BBVABentonSansLight" w:cs="ArialMT"/>
        </w:rPr>
        <w:t xml:space="preserve"> al Servicer por correo electrónico.</w:t>
      </w:r>
    </w:p>
    <w:p w14:paraId="274647F9" w14:textId="77777777" w:rsidR="00F45FB6" w:rsidRDefault="00F45FB6" w:rsidP="00C37E34">
      <w:pPr>
        <w:pStyle w:val="Prrafodelista"/>
        <w:keepNext/>
        <w:keepLines/>
        <w:spacing w:before="120"/>
        <w:ind w:left="363"/>
        <w:jc w:val="both"/>
        <w:rPr>
          <w:rFonts w:ascii="BBVABentonSansLight" w:hAnsi="BBVABentonSansLight" w:cstheme="minorHAnsi"/>
        </w:rPr>
      </w:pPr>
    </w:p>
    <w:p w14:paraId="4E43F1C6" w14:textId="77777777" w:rsidR="00DB7E8A" w:rsidRDefault="00DB7E8A" w:rsidP="0028477C">
      <w:pPr>
        <w:pStyle w:val="Prrafodelista"/>
        <w:keepNext/>
        <w:keepLines/>
        <w:numPr>
          <w:ilvl w:val="0"/>
          <w:numId w:val="13"/>
        </w:numPr>
        <w:spacing w:before="120"/>
        <w:jc w:val="both"/>
        <w:rPr>
          <w:rFonts w:ascii="BBVABentonSansLight" w:hAnsi="BBVABentonSansLight" w:cstheme="minorHAnsi"/>
        </w:rPr>
      </w:pPr>
      <w:r w:rsidRPr="00560F79">
        <w:rPr>
          <w:rFonts w:ascii="BBVABentonSansLight" w:hAnsi="BBVABentonSansLight" w:cstheme="minorHAnsi"/>
        </w:rPr>
        <w:t xml:space="preserve">El Servicer se asegurará de que, previamente al lanzamiento de una Acción o Plan Comercial, se cumpla con la legislación vigente en esta materia. </w:t>
      </w:r>
    </w:p>
    <w:p w14:paraId="1F9F1C5D" w14:textId="77777777" w:rsidR="00F45FB6" w:rsidRDefault="00F45FB6" w:rsidP="00C37E34">
      <w:pPr>
        <w:pStyle w:val="Prrafodelista"/>
        <w:keepNext/>
        <w:keepLines/>
        <w:spacing w:before="120"/>
        <w:ind w:left="363"/>
        <w:jc w:val="both"/>
        <w:rPr>
          <w:rFonts w:ascii="BBVABentonSansLight" w:hAnsi="BBVABentonSansLight" w:cstheme="minorHAnsi"/>
        </w:rPr>
      </w:pPr>
    </w:p>
    <w:p w14:paraId="360FD0AF" w14:textId="77777777" w:rsidR="006F2A60" w:rsidRPr="00560F79" w:rsidRDefault="00F45FB6" w:rsidP="0028477C">
      <w:pPr>
        <w:pStyle w:val="Prrafodelista"/>
        <w:keepNext/>
        <w:keepLines/>
        <w:numPr>
          <w:ilvl w:val="0"/>
          <w:numId w:val="13"/>
        </w:numPr>
        <w:spacing w:before="120"/>
        <w:jc w:val="both"/>
        <w:rPr>
          <w:rFonts w:ascii="BBVABentonSansLight" w:hAnsi="BBVABentonSansLight" w:cstheme="minorHAnsi"/>
        </w:rPr>
      </w:pPr>
      <w:r>
        <w:rPr>
          <w:rFonts w:ascii="BBVABentonSansLight" w:hAnsi="BBVABentonSansLight" w:cstheme="minorHAnsi"/>
        </w:rPr>
        <w:t xml:space="preserve">Por su parte, </w:t>
      </w:r>
      <w:r w:rsidR="006F2A60">
        <w:rPr>
          <w:rFonts w:ascii="BBVABentonSansLight" w:hAnsi="BBVABentonSansLight" w:cstheme="minorHAnsi"/>
        </w:rPr>
        <w:t xml:space="preserve">BBVA </w:t>
      </w:r>
      <w:r>
        <w:rPr>
          <w:rFonts w:ascii="BBVABentonSansLight" w:hAnsi="BBVABentonSansLight" w:cstheme="minorHAnsi"/>
        </w:rPr>
        <w:t xml:space="preserve">también podrá proponer acciones comerciales para su despliegue por parte del Servicer. </w:t>
      </w:r>
      <w:r w:rsidR="006F2A60">
        <w:rPr>
          <w:rFonts w:ascii="BBVABentonSansLight" w:hAnsi="BBVABentonSansLight" w:cstheme="minorHAnsi"/>
        </w:rPr>
        <w:t xml:space="preserve"> </w:t>
      </w:r>
    </w:p>
    <w:p w14:paraId="17C5AC8F" w14:textId="77777777" w:rsidR="00DB7E8A" w:rsidRDefault="00DB7E8A" w:rsidP="00C37E34">
      <w:pPr>
        <w:pStyle w:val="Prrafodelista"/>
        <w:keepNext/>
        <w:keepLines/>
        <w:spacing w:before="120"/>
        <w:ind w:left="714"/>
        <w:jc w:val="both"/>
        <w:rPr>
          <w:rFonts w:ascii="BBVABentonSansLight" w:hAnsi="BBVABentonSansLight" w:cstheme="minorHAnsi"/>
          <w:u w:val="single"/>
        </w:rPr>
      </w:pPr>
    </w:p>
    <w:p w14:paraId="15799B68" w14:textId="77777777" w:rsidR="00480A11" w:rsidRPr="00BD170F" w:rsidRDefault="00480A11" w:rsidP="0028477C">
      <w:pPr>
        <w:pStyle w:val="Prrafodelista"/>
        <w:keepNext/>
        <w:keepLines/>
        <w:numPr>
          <w:ilvl w:val="0"/>
          <w:numId w:val="13"/>
        </w:numPr>
        <w:spacing w:before="120"/>
        <w:ind w:left="360" w:hanging="357"/>
        <w:jc w:val="both"/>
        <w:rPr>
          <w:rFonts w:ascii="BBVABentonSansLight" w:hAnsi="BBVABentonSansLight" w:cstheme="minorHAnsi"/>
          <w:u w:val="single"/>
        </w:rPr>
      </w:pPr>
      <w:r w:rsidRPr="00BD170F">
        <w:rPr>
          <w:rFonts w:ascii="BBVABentonSansLight" w:hAnsi="BBVABentonSansLight" w:cstheme="minorHAnsi"/>
          <w:u w:val="single"/>
        </w:rPr>
        <w:t xml:space="preserve">Seguimiento </w:t>
      </w:r>
      <w:r w:rsidR="0047241F" w:rsidRPr="00BD170F">
        <w:rPr>
          <w:rFonts w:ascii="BBVABentonSansLight" w:hAnsi="BBVABentonSansLight" w:cstheme="minorHAnsi"/>
          <w:u w:val="single"/>
        </w:rPr>
        <w:t xml:space="preserve">de la </w:t>
      </w:r>
      <w:r w:rsidR="00450155" w:rsidRPr="00BD170F">
        <w:rPr>
          <w:rFonts w:ascii="BBVABentonSansLight" w:hAnsi="BBVABentonSansLight" w:cstheme="minorHAnsi"/>
          <w:u w:val="single"/>
        </w:rPr>
        <w:t>Acción / Plan Comercial</w:t>
      </w:r>
      <w:r w:rsidR="00822FF5" w:rsidRPr="00BD170F">
        <w:rPr>
          <w:rFonts w:ascii="BBVABentonSansLight" w:hAnsi="BBVABentonSansLight" w:cstheme="minorHAnsi"/>
        </w:rPr>
        <w:t>:</w:t>
      </w:r>
    </w:p>
    <w:p w14:paraId="48550167" w14:textId="1C4EADEB" w:rsidR="00C37E34" w:rsidRPr="00BD170F" w:rsidRDefault="00150A16" w:rsidP="0091646F">
      <w:pPr>
        <w:keepNext/>
        <w:keepLines/>
        <w:spacing w:before="120"/>
        <w:ind w:left="355"/>
        <w:jc w:val="both"/>
        <w:rPr>
          <w:rFonts w:ascii="BBVABentonSansLight" w:hAnsi="BBVABentonSansLight" w:cstheme="minorHAnsi"/>
        </w:rPr>
      </w:pPr>
      <w:bookmarkStart w:id="404" w:name="_Toc425501788"/>
      <w:r>
        <w:rPr>
          <w:rFonts w:ascii="BBVABentonSansLight" w:hAnsi="BBVABentonSansLight" w:cstheme="minorHAnsi"/>
        </w:rPr>
        <w:t xml:space="preserve">El Servicer será el </w:t>
      </w:r>
      <w:r w:rsidR="00480A11" w:rsidRPr="00BD170F">
        <w:rPr>
          <w:rFonts w:ascii="BBVABentonSansLight" w:hAnsi="BBVABentonSansLight" w:cstheme="minorHAnsi"/>
        </w:rPr>
        <w:t>encargad</w:t>
      </w:r>
      <w:r>
        <w:rPr>
          <w:rFonts w:ascii="BBVABentonSansLight" w:hAnsi="BBVABentonSansLight" w:cstheme="minorHAnsi"/>
        </w:rPr>
        <w:t>o</w:t>
      </w:r>
      <w:r w:rsidR="00480A11" w:rsidRPr="00BD170F">
        <w:rPr>
          <w:rFonts w:ascii="BBVABentonSansLight" w:hAnsi="BBVABentonSansLight" w:cstheme="minorHAnsi"/>
        </w:rPr>
        <w:t xml:space="preserve"> de realizar el </w:t>
      </w:r>
      <w:r w:rsidR="00AF58A6" w:rsidRPr="00BD170F">
        <w:rPr>
          <w:rFonts w:ascii="BBVABentonSansLight" w:hAnsi="BBVABentonSansLight" w:cstheme="minorHAnsi"/>
        </w:rPr>
        <w:t>seguimiento de</w:t>
      </w:r>
      <w:r w:rsidR="00CC4FC5" w:rsidRPr="00BD170F">
        <w:rPr>
          <w:rFonts w:ascii="BBVABentonSansLight" w:hAnsi="BBVABentonSansLight" w:cstheme="minorHAnsi"/>
        </w:rPr>
        <w:t xml:space="preserve"> </w:t>
      </w:r>
      <w:r w:rsidR="00480A11" w:rsidRPr="00BD170F">
        <w:rPr>
          <w:rFonts w:ascii="BBVABentonSansLight" w:hAnsi="BBVABentonSansLight" w:cstheme="minorHAnsi"/>
        </w:rPr>
        <w:t>l</w:t>
      </w:r>
      <w:r w:rsidR="00CC4FC5" w:rsidRPr="00BD170F">
        <w:rPr>
          <w:rFonts w:ascii="BBVABentonSansLight" w:hAnsi="BBVABentonSansLight" w:cstheme="minorHAnsi"/>
        </w:rPr>
        <w:t xml:space="preserve">a ejecución </w:t>
      </w:r>
      <w:r w:rsidR="0047241F" w:rsidRPr="00BD170F">
        <w:rPr>
          <w:rFonts w:ascii="BBVABentonSansLight" w:hAnsi="BBVABentonSansLight" w:cstheme="minorHAnsi"/>
        </w:rPr>
        <w:t>de la Acció</w:t>
      </w:r>
      <w:r w:rsidR="00450155" w:rsidRPr="00BD170F">
        <w:rPr>
          <w:rFonts w:ascii="BBVABentonSansLight" w:hAnsi="BBVABentonSansLight" w:cstheme="minorHAnsi"/>
        </w:rPr>
        <w:t xml:space="preserve">n </w:t>
      </w:r>
      <w:r w:rsidR="0047241F" w:rsidRPr="00BD170F">
        <w:rPr>
          <w:rFonts w:ascii="BBVABentonSansLight" w:hAnsi="BBVABentonSansLight" w:cstheme="minorHAnsi"/>
        </w:rPr>
        <w:t xml:space="preserve">o </w:t>
      </w:r>
      <w:r w:rsidR="00CC4FC5" w:rsidRPr="00BD170F">
        <w:rPr>
          <w:rFonts w:ascii="BBVABentonSansLight" w:hAnsi="BBVABentonSansLight" w:cstheme="minorHAnsi"/>
        </w:rPr>
        <w:t>del</w:t>
      </w:r>
      <w:r w:rsidR="00450155" w:rsidRPr="00BD170F">
        <w:rPr>
          <w:rFonts w:ascii="BBVABentonSansLight" w:hAnsi="BBVABentonSansLight" w:cstheme="minorHAnsi"/>
        </w:rPr>
        <w:t xml:space="preserve"> Plan Comercial</w:t>
      </w:r>
      <w:r w:rsidR="00AF58A6" w:rsidRPr="00BD170F">
        <w:rPr>
          <w:rFonts w:ascii="BBVABentonSansLight" w:hAnsi="BBVABentonSansLight" w:cstheme="minorHAnsi"/>
        </w:rPr>
        <w:t xml:space="preserve"> aprobado y de </w:t>
      </w:r>
      <w:r w:rsidR="00CC4FC5" w:rsidRPr="00BD170F">
        <w:rPr>
          <w:rFonts w:ascii="BBVABentonSansLight" w:hAnsi="BBVABentonSansLight" w:cstheme="minorHAnsi"/>
        </w:rPr>
        <w:t>identificar</w:t>
      </w:r>
      <w:r w:rsidR="00AF58A6" w:rsidRPr="00BD170F">
        <w:rPr>
          <w:rFonts w:ascii="BBVABentonSansLight" w:hAnsi="BBVABentonSansLight" w:cstheme="minorHAnsi"/>
        </w:rPr>
        <w:t xml:space="preserve"> las medidas correctoras necesarias si no se cumplen </w:t>
      </w:r>
      <w:r w:rsidR="00CC4FC5" w:rsidRPr="00BD170F">
        <w:rPr>
          <w:rFonts w:ascii="BBVABentonSansLight" w:hAnsi="BBVABentonSansLight" w:cstheme="minorHAnsi"/>
        </w:rPr>
        <w:t>los parámetros</w:t>
      </w:r>
      <w:r w:rsidR="00AF58A6" w:rsidRPr="00BD170F">
        <w:rPr>
          <w:rFonts w:ascii="BBVABentonSansLight" w:hAnsi="BBVABentonSansLight" w:cstheme="minorHAnsi"/>
        </w:rPr>
        <w:t xml:space="preserve"> aprobado</w:t>
      </w:r>
      <w:r w:rsidR="00C576E7" w:rsidRPr="00BD170F">
        <w:rPr>
          <w:rFonts w:ascii="BBVABentonSansLight" w:hAnsi="BBVABentonSansLight" w:cstheme="minorHAnsi"/>
        </w:rPr>
        <w:t>s</w:t>
      </w:r>
      <w:r w:rsidR="00AF58A6" w:rsidRPr="00BD170F">
        <w:rPr>
          <w:rFonts w:ascii="BBVABentonSansLight" w:hAnsi="BBVABentonSansLight" w:cstheme="minorHAnsi"/>
        </w:rPr>
        <w:t xml:space="preserve"> en el Plan</w:t>
      </w:r>
      <w:r w:rsidR="002A138A" w:rsidRPr="00BD170F">
        <w:rPr>
          <w:rFonts w:ascii="BBVABentonSansLight" w:hAnsi="BBVABentonSansLight" w:cstheme="minorHAnsi"/>
        </w:rPr>
        <w:t>/Acción</w:t>
      </w:r>
      <w:r>
        <w:rPr>
          <w:rFonts w:ascii="BBVABentonSansLight" w:hAnsi="BBVABentonSansLight" w:cstheme="minorHAnsi"/>
        </w:rPr>
        <w:t>, para su presentación y aprobación por BBVA (si se modifican los parámetros previamente aprobados</w:t>
      </w:r>
      <w:r w:rsidR="00332892">
        <w:rPr>
          <w:rFonts w:ascii="BBVABentonSansLight" w:hAnsi="BBVABentonSansLight" w:cstheme="minorHAnsi"/>
        </w:rPr>
        <w:t>)</w:t>
      </w:r>
      <w:r w:rsidR="00F45FB6">
        <w:rPr>
          <w:rFonts w:ascii="BBVABentonSansLight" w:hAnsi="BBVABentonSansLight" w:cstheme="minorHAnsi"/>
        </w:rPr>
        <w:t>.</w:t>
      </w:r>
    </w:p>
    <w:p w14:paraId="0023B88B" w14:textId="77777777" w:rsidR="00583AD2" w:rsidRPr="00CF198C" w:rsidRDefault="00583AD2" w:rsidP="0028477C">
      <w:pPr>
        <w:pStyle w:val="Ttulo1"/>
        <w:keepLines/>
        <w:numPr>
          <w:ilvl w:val="3"/>
          <w:numId w:val="17"/>
        </w:numPr>
        <w:spacing w:after="240"/>
        <w:ind w:left="992" w:hanging="992"/>
        <w:jc w:val="both"/>
        <w:rPr>
          <w:rFonts w:ascii="BBVABentonSans" w:hAnsi="BBVABentonSans" w:cstheme="minorHAnsi"/>
          <w:color w:val="1F497D" w:themeColor="text2"/>
          <w:sz w:val="22"/>
          <w:szCs w:val="22"/>
        </w:rPr>
      </w:pPr>
      <w:bookmarkStart w:id="405" w:name="_Toc60048839"/>
      <w:r w:rsidRPr="00CF198C">
        <w:rPr>
          <w:rFonts w:ascii="BBVABentonSans" w:hAnsi="BBVABentonSans" w:cstheme="minorHAnsi"/>
          <w:color w:val="1F497D" w:themeColor="text2"/>
          <w:sz w:val="22"/>
          <w:szCs w:val="22"/>
        </w:rPr>
        <w:t>Comercialización de Activos mediante procesos ordenados de venta ante Notario</w:t>
      </w:r>
      <w:bookmarkEnd w:id="405"/>
    </w:p>
    <w:p w14:paraId="756B6417" w14:textId="65605EDC" w:rsidR="003B6FD3" w:rsidRPr="009D06B6" w:rsidRDefault="00583AD2" w:rsidP="00C37E34">
      <w:pPr>
        <w:keepNext/>
        <w:keepLines/>
        <w:spacing w:before="120"/>
        <w:jc w:val="both"/>
        <w:rPr>
          <w:rFonts w:ascii="BBVABentonSansLight" w:hAnsi="BBVABentonSansLight" w:cstheme="minorHAnsi"/>
          <w:b/>
          <w:color w:val="FF0000"/>
        </w:rPr>
      </w:pPr>
      <w:r w:rsidRPr="00BD170F">
        <w:rPr>
          <w:rFonts w:ascii="BBVABentonSansLight" w:hAnsi="BBVABentonSansLight"/>
        </w:rPr>
        <w:t>En caso de que se estime que un activo</w:t>
      </w:r>
      <w:r w:rsidR="00651C5E" w:rsidRPr="00BD170F">
        <w:rPr>
          <w:rFonts w:ascii="BBVABentonSansLight" w:hAnsi="BBVABentonSansLight"/>
        </w:rPr>
        <w:t xml:space="preserve"> o grupo de activos</w:t>
      </w:r>
      <w:r w:rsidRPr="00BD170F">
        <w:rPr>
          <w:rFonts w:ascii="BBVABentonSansLight" w:hAnsi="BBVABentonSansLight"/>
        </w:rPr>
        <w:t xml:space="preserve"> </w:t>
      </w:r>
      <w:r w:rsidR="006366ED" w:rsidRPr="00BD170F">
        <w:rPr>
          <w:rFonts w:ascii="BBVABentonSansLight" w:hAnsi="BBVABentonSansLight"/>
        </w:rPr>
        <w:t xml:space="preserve">pueden </w:t>
      </w:r>
      <w:r w:rsidRPr="00BD170F">
        <w:rPr>
          <w:rFonts w:ascii="BBVABentonSansLight" w:hAnsi="BBVABentonSansLight"/>
        </w:rPr>
        <w:t>suscita</w:t>
      </w:r>
      <w:r w:rsidR="006366ED" w:rsidRPr="00BD170F">
        <w:rPr>
          <w:rFonts w:ascii="BBVABentonSansLight" w:hAnsi="BBVABentonSansLight"/>
        </w:rPr>
        <w:t>r</w:t>
      </w:r>
      <w:r w:rsidRPr="00BD170F">
        <w:rPr>
          <w:rFonts w:ascii="BBVABentonSansLight" w:hAnsi="BBVABentonSansLight"/>
        </w:rPr>
        <w:t xml:space="preserve"> un gran interés en el mercado, a efectos de garantizar la </w:t>
      </w:r>
      <w:r w:rsidR="006B41C7" w:rsidRPr="00BD170F">
        <w:rPr>
          <w:rFonts w:ascii="BBVABentonSansLight" w:hAnsi="BBVABentonSansLight" w:cstheme="minorHAnsi"/>
        </w:rPr>
        <w:t>transparencia</w:t>
      </w:r>
      <w:r w:rsidR="006B41C7" w:rsidRPr="00BD170F">
        <w:rPr>
          <w:rFonts w:ascii="BBVABentonSansLight" w:hAnsi="BBVABentonSansLight"/>
        </w:rPr>
        <w:t xml:space="preserve"> del proceso de venta</w:t>
      </w:r>
      <w:r w:rsidR="00651C5E" w:rsidRPr="00BD170F">
        <w:rPr>
          <w:rFonts w:ascii="BBVABentonSansLight" w:hAnsi="BBVABentonSansLight" w:cstheme="minorHAnsi"/>
        </w:rPr>
        <w:t xml:space="preserve"> y</w:t>
      </w:r>
      <w:r w:rsidR="006B41C7" w:rsidRPr="00BD170F">
        <w:rPr>
          <w:rFonts w:ascii="BBVABentonSansLight" w:hAnsi="BBVABentonSansLight" w:cstheme="minorHAnsi"/>
        </w:rPr>
        <w:t xml:space="preserve"> </w:t>
      </w:r>
      <w:r w:rsidR="00651C5E" w:rsidRPr="00BD170F">
        <w:rPr>
          <w:rFonts w:ascii="BBVABentonSansLight" w:hAnsi="BBVABentonSansLight" w:cstheme="minorHAnsi"/>
        </w:rPr>
        <w:t>lograr así el mayor número de ofertas posibles</w:t>
      </w:r>
      <w:r w:rsidRPr="00BD170F">
        <w:rPr>
          <w:rFonts w:ascii="BBVABentonSansLight" w:hAnsi="BBVABentonSansLight"/>
        </w:rPr>
        <w:t xml:space="preserve">, </w:t>
      </w:r>
      <w:r w:rsidR="00614F5C">
        <w:rPr>
          <w:rFonts w:ascii="BBVABentonSansLight" w:hAnsi="BBVABentonSansLight"/>
        </w:rPr>
        <w:t xml:space="preserve">EGI o bien el Servicer </w:t>
      </w:r>
      <w:r w:rsidRPr="00BD170F">
        <w:rPr>
          <w:rFonts w:ascii="BBVABentonSansLight" w:hAnsi="BBVABentonSansLight"/>
        </w:rPr>
        <w:t>podrá</w:t>
      </w:r>
      <w:r w:rsidR="00614F5C">
        <w:rPr>
          <w:rFonts w:ascii="BBVABentonSansLight" w:hAnsi="BBVABentonSansLight"/>
        </w:rPr>
        <w:t>n</w:t>
      </w:r>
      <w:r w:rsidRPr="00BD170F">
        <w:rPr>
          <w:rFonts w:ascii="BBVABentonSansLight" w:hAnsi="BBVABentonSansLight"/>
        </w:rPr>
        <w:t xml:space="preserve"> decidir llevar a cabo su comercialización y venta a través de un proceso ordenado en sobre cerrado ante Notario</w:t>
      </w:r>
      <w:r w:rsidR="003B6FD3">
        <w:rPr>
          <w:rFonts w:ascii="BBVABentonSansLight" w:hAnsi="BBVABentonSansLight"/>
        </w:rPr>
        <w:t xml:space="preserve"> y según lo que se haya indicado en el protocolo de venta de ese activo en cada caso</w:t>
      </w:r>
      <w:r w:rsidR="00C6145E">
        <w:rPr>
          <w:rFonts w:ascii="BBVABentonSansLight" w:hAnsi="BBVABentonSansLight"/>
        </w:rPr>
        <w:t xml:space="preserve"> (cada caso se detallara cuando se establezca el plan comercial determinado)</w:t>
      </w:r>
      <w:r w:rsidR="003B6FD3">
        <w:rPr>
          <w:rFonts w:ascii="BBVABentonSansLight" w:hAnsi="BBVABentonSansLight"/>
        </w:rPr>
        <w:t xml:space="preserve">. </w:t>
      </w:r>
    </w:p>
    <w:p w14:paraId="33EBBE05" w14:textId="77777777" w:rsidR="003B6FD3" w:rsidRPr="003B6FD3" w:rsidRDefault="003B6FD3" w:rsidP="00C37E34">
      <w:pPr>
        <w:keepNext/>
        <w:keepLines/>
        <w:spacing w:before="120"/>
        <w:jc w:val="both"/>
        <w:rPr>
          <w:rFonts w:ascii="BBVABentonSansLight" w:hAnsi="BBVABentonSansLight" w:cstheme="minorHAnsi"/>
        </w:rPr>
      </w:pPr>
      <w:r w:rsidRPr="003B6FD3">
        <w:rPr>
          <w:rFonts w:ascii="BBVABentonSansLight" w:hAnsi="BBVABentonSansLight" w:cstheme="minorHAnsi"/>
        </w:rPr>
        <w:t>En todo caso las ofertas deberán ser analizadas y presentadas previamente a EGI para su sanción.</w:t>
      </w:r>
    </w:p>
    <w:p w14:paraId="75E58AD3" w14:textId="77777777" w:rsidR="00583AD2" w:rsidRPr="00BD170F" w:rsidRDefault="00583AD2" w:rsidP="00C37E34">
      <w:pPr>
        <w:keepNext/>
        <w:keepLines/>
        <w:jc w:val="both"/>
        <w:rPr>
          <w:rFonts w:ascii="BBVABentonSansLight" w:hAnsi="BBVABentonSansLight"/>
        </w:rPr>
      </w:pPr>
    </w:p>
    <w:p w14:paraId="020BA5A9" w14:textId="77777777" w:rsidR="0049330D" w:rsidRPr="00614F5C" w:rsidRDefault="0049330D" w:rsidP="0028477C">
      <w:pPr>
        <w:pStyle w:val="Ttulo1"/>
        <w:keepLines/>
        <w:numPr>
          <w:ilvl w:val="3"/>
          <w:numId w:val="17"/>
        </w:numPr>
        <w:spacing w:after="240"/>
        <w:ind w:left="992" w:hanging="992"/>
        <w:jc w:val="both"/>
        <w:rPr>
          <w:rFonts w:ascii="BBVABentonSans" w:hAnsi="BBVABentonSans" w:cstheme="minorHAnsi"/>
          <w:color w:val="1F497D" w:themeColor="text2"/>
          <w:sz w:val="22"/>
          <w:szCs w:val="22"/>
        </w:rPr>
      </w:pPr>
      <w:bookmarkStart w:id="406" w:name="_Toc60048840"/>
      <w:r w:rsidRPr="00CF198C">
        <w:rPr>
          <w:rFonts w:ascii="BBVABentonSans" w:hAnsi="BBVABentonSans" w:cstheme="minorHAnsi"/>
          <w:color w:val="1F497D" w:themeColor="text2"/>
          <w:sz w:val="22"/>
          <w:szCs w:val="22"/>
        </w:rPr>
        <w:lastRenderedPageBreak/>
        <w:t>Descuentos a empleados de empresas</w:t>
      </w:r>
      <w:bookmarkEnd w:id="406"/>
    </w:p>
    <w:p w14:paraId="13DEF22E" w14:textId="77777777" w:rsidR="00614F5C" w:rsidRDefault="00614F5C" w:rsidP="00C37E34">
      <w:pPr>
        <w:keepNext/>
        <w:keepLines/>
        <w:spacing w:before="120"/>
        <w:jc w:val="both"/>
        <w:rPr>
          <w:rFonts w:ascii="BBVABentonSansLight" w:hAnsi="BBVABentonSansLight" w:cstheme="minorHAnsi"/>
        </w:rPr>
      </w:pPr>
      <w:r>
        <w:rPr>
          <w:rFonts w:ascii="BBVABentonSansLight" w:hAnsi="BBVABentonSansLight" w:cstheme="minorHAnsi"/>
        </w:rPr>
        <w:t xml:space="preserve">BBVA- EGI, podrá fijar descuentos a empleados de empresas si se aprobase en el Comité EGI y siempre para un perímetro de activos concretos. </w:t>
      </w:r>
    </w:p>
    <w:p w14:paraId="6AFD8183" w14:textId="77777777" w:rsidR="00DA252B" w:rsidRPr="00332892" w:rsidRDefault="00DA252B" w:rsidP="00C37E34">
      <w:pPr>
        <w:pStyle w:val="Ttulo1"/>
        <w:keepLines/>
        <w:numPr>
          <w:ilvl w:val="2"/>
          <w:numId w:val="3"/>
        </w:numPr>
        <w:spacing w:after="240"/>
        <w:ind w:left="426" w:hanging="426"/>
        <w:jc w:val="both"/>
        <w:rPr>
          <w:rFonts w:ascii="BBVABentonSansLight" w:hAnsi="BBVABentonSansLight" w:cstheme="minorHAnsi"/>
          <w:color w:val="1F497D" w:themeColor="text2"/>
          <w:sz w:val="24"/>
          <w:szCs w:val="24"/>
        </w:rPr>
      </w:pPr>
      <w:bookmarkStart w:id="407" w:name="_Toc60048841"/>
      <w:r w:rsidRPr="00332892">
        <w:rPr>
          <w:rFonts w:ascii="BBVABentonSansLight" w:hAnsi="BBVABentonSansLight" w:cstheme="minorHAnsi"/>
          <w:color w:val="1F497D" w:themeColor="text2"/>
          <w:sz w:val="24"/>
          <w:szCs w:val="24"/>
        </w:rPr>
        <w:t>Gestión de Ofertas de Particulares sobre Activos</w:t>
      </w:r>
      <w:bookmarkEnd w:id="407"/>
      <w:r w:rsidRPr="00332892">
        <w:rPr>
          <w:rFonts w:ascii="BBVABentonSansLight" w:hAnsi="BBVABentonSansLight" w:cstheme="minorHAnsi"/>
          <w:color w:val="1F497D" w:themeColor="text2"/>
          <w:sz w:val="24"/>
          <w:szCs w:val="24"/>
        </w:rPr>
        <w:t xml:space="preserve"> </w:t>
      </w:r>
      <w:bookmarkEnd w:id="404"/>
    </w:p>
    <w:p w14:paraId="1A5E7547" w14:textId="77777777" w:rsidR="00DA252B" w:rsidRPr="00BD170F" w:rsidRDefault="00DA252B" w:rsidP="00C37E34">
      <w:pPr>
        <w:keepNext/>
        <w:keepLines/>
        <w:spacing w:before="120"/>
        <w:jc w:val="both"/>
        <w:rPr>
          <w:rFonts w:ascii="BBVABentonSansLight" w:hAnsi="BBVABentonSansLight" w:cstheme="minorHAnsi"/>
        </w:rPr>
      </w:pPr>
      <w:r w:rsidRPr="00BD170F">
        <w:rPr>
          <w:rFonts w:ascii="BBVABentonSansLight" w:hAnsi="BBVABentonSansLight" w:cstheme="minorHAnsi"/>
        </w:rPr>
        <w:t>Esta fase del proceso comienza cuando un cliente particular manifiesta su interés en un activo inmobiliario a través de uno de los canales de venta siguientes:</w:t>
      </w:r>
    </w:p>
    <w:p w14:paraId="34C5F3D8" w14:textId="77777777" w:rsidR="00DA252B" w:rsidRPr="00BD170F" w:rsidRDefault="00DA252B" w:rsidP="00C37E34">
      <w:pPr>
        <w:pStyle w:val="Prrafodelista"/>
        <w:keepNext/>
        <w:keepLines/>
        <w:numPr>
          <w:ilvl w:val="0"/>
          <w:numId w:val="6"/>
        </w:numPr>
        <w:spacing w:before="120"/>
        <w:jc w:val="both"/>
        <w:rPr>
          <w:rFonts w:ascii="BBVABentonSansLight" w:hAnsi="BBVABentonSansLight" w:cstheme="minorHAnsi"/>
        </w:rPr>
      </w:pPr>
      <w:proofErr w:type="spellStart"/>
      <w:r w:rsidRPr="00BD170F">
        <w:rPr>
          <w:rFonts w:ascii="BBVABentonSansLight" w:hAnsi="BBVABentonSansLight" w:cstheme="minorHAnsi"/>
          <w:u w:val="single"/>
        </w:rPr>
        <w:t>Call</w:t>
      </w:r>
      <w:proofErr w:type="spellEnd"/>
      <w:r w:rsidRPr="00BD170F">
        <w:rPr>
          <w:rFonts w:ascii="BBVABentonSansLight" w:hAnsi="BBVABentonSansLight" w:cstheme="minorHAnsi"/>
          <w:u w:val="single"/>
        </w:rPr>
        <w:t xml:space="preserve"> Center</w:t>
      </w:r>
      <w:r w:rsidR="00CB2DF0">
        <w:rPr>
          <w:rFonts w:ascii="BBVABentonSansLight" w:hAnsi="BBVABentonSansLight" w:cstheme="minorHAnsi"/>
        </w:rPr>
        <w:t xml:space="preserve"> (proveedor externo del Servicer) </w:t>
      </w:r>
      <w:r w:rsidRPr="00BD170F">
        <w:rPr>
          <w:rFonts w:ascii="BBVABentonSansLight" w:hAnsi="BBVABentonSansLight" w:cstheme="minorHAnsi"/>
        </w:rPr>
        <w:t xml:space="preserve">es el encargado en este caso de registrar en el Sistema </w:t>
      </w:r>
      <w:r w:rsidR="00CB2DF0">
        <w:rPr>
          <w:rFonts w:ascii="BBVABentonSansLight" w:hAnsi="BBVABentonSansLight" w:cstheme="minorHAnsi"/>
        </w:rPr>
        <w:t xml:space="preserve">de Servicer </w:t>
      </w:r>
      <w:r w:rsidRPr="00BD170F">
        <w:rPr>
          <w:rFonts w:ascii="BBVABentonSansLight" w:hAnsi="BBVABentonSansLight" w:cstheme="minorHAnsi"/>
        </w:rPr>
        <w:t xml:space="preserve"> el interés del cliente en un determinado activo (en adelante “Lead”).</w:t>
      </w:r>
    </w:p>
    <w:p w14:paraId="29287126" w14:textId="77777777" w:rsidR="00DA252B" w:rsidRPr="00BD170F" w:rsidRDefault="001C54E3" w:rsidP="00C37E34">
      <w:pPr>
        <w:pStyle w:val="Prrafodelista"/>
        <w:keepNext/>
        <w:keepLines/>
        <w:numPr>
          <w:ilvl w:val="0"/>
          <w:numId w:val="6"/>
        </w:numPr>
        <w:spacing w:before="120"/>
        <w:jc w:val="both"/>
        <w:rPr>
          <w:rFonts w:ascii="BBVABentonSansLight" w:hAnsi="BBVABentonSansLight" w:cstheme="minorHAnsi"/>
        </w:rPr>
      </w:pPr>
      <w:r w:rsidRPr="00BD170F">
        <w:rPr>
          <w:rFonts w:ascii="BBVABentonSansLight" w:hAnsi="BBVABentonSansLight" w:cstheme="minorHAnsi"/>
          <w:u w:val="single"/>
        </w:rPr>
        <w:t>Web</w:t>
      </w:r>
      <w:r w:rsidR="007655E6">
        <w:rPr>
          <w:rFonts w:ascii="BBVABentonSansLight" w:hAnsi="BBVABentonSansLight" w:cstheme="minorHAnsi"/>
        </w:rPr>
        <w:t xml:space="preserve">: </w:t>
      </w:r>
      <w:r w:rsidR="00DA252B" w:rsidRPr="00BD170F">
        <w:rPr>
          <w:rFonts w:ascii="BBVABentonSansLight" w:hAnsi="BBVABentonSansLight" w:cstheme="minorHAnsi"/>
        </w:rPr>
        <w:t>el propio cliente rellena el formulario correspondiente de la Web generándose de forma automática el Lead correspondiente.</w:t>
      </w:r>
    </w:p>
    <w:p w14:paraId="0F8983D1" w14:textId="77777777" w:rsidR="00DA252B" w:rsidRPr="00BD170F" w:rsidRDefault="00CB2DF0" w:rsidP="00C37E34">
      <w:pPr>
        <w:pStyle w:val="Prrafodelista"/>
        <w:keepNext/>
        <w:keepLines/>
        <w:numPr>
          <w:ilvl w:val="0"/>
          <w:numId w:val="6"/>
        </w:numPr>
        <w:spacing w:before="120"/>
        <w:jc w:val="both"/>
        <w:rPr>
          <w:rFonts w:ascii="BBVABentonSansLight" w:hAnsi="BBVABentonSansLight" w:cstheme="minorHAnsi"/>
        </w:rPr>
      </w:pPr>
      <w:r>
        <w:rPr>
          <w:rFonts w:ascii="BBVABentonSansLight" w:hAnsi="BBVABentonSansLight" w:cstheme="minorHAnsi"/>
          <w:u w:val="single"/>
        </w:rPr>
        <w:t>APIs</w:t>
      </w:r>
      <w:r w:rsidR="00DA252B" w:rsidRPr="00BD170F">
        <w:rPr>
          <w:rFonts w:ascii="BBVABentonSansLight" w:hAnsi="BBVABentonSansLight" w:cstheme="minorHAnsi"/>
        </w:rPr>
        <w:t xml:space="preserve">: cuando un cliente se pone en contacto con un </w:t>
      </w:r>
      <w:r>
        <w:rPr>
          <w:rFonts w:ascii="BBVABentonSansLight" w:hAnsi="BBVABentonSansLight" w:cstheme="minorHAnsi"/>
        </w:rPr>
        <w:t xml:space="preserve"> API</w:t>
      </w:r>
      <w:r w:rsidR="00494970" w:rsidRPr="00BD170F">
        <w:rPr>
          <w:rFonts w:ascii="BBVABentonSansLight" w:hAnsi="BBVABentonSansLight" w:cstheme="minorHAnsi"/>
        </w:rPr>
        <w:t xml:space="preserve"> </w:t>
      </w:r>
      <w:r w:rsidR="00DA252B" w:rsidRPr="00BD170F">
        <w:rPr>
          <w:rFonts w:ascii="BBVABentonSansLight" w:hAnsi="BBVABentonSansLight" w:cstheme="minorHAnsi"/>
        </w:rPr>
        <w:t xml:space="preserve">por cualquiera de sus canales, es el propio </w:t>
      </w:r>
      <w:r>
        <w:rPr>
          <w:rFonts w:ascii="BBVABentonSansLight" w:hAnsi="BBVABentonSansLight" w:cstheme="minorHAnsi"/>
        </w:rPr>
        <w:t xml:space="preserve">API </w:t>
      </w:r>
      <w:r w:rsidRPr="00BD170F">
        <w:rPr>
          <w:rFonts w:ascii="BBVABentonSansLight" w:hAnsi="BBVABentonSansLight" w:cstheme="minorHAnsi"/>
        </w:rPr>
        <w:t xml:space="preserve"> </w:t>
      </w:r>
      <w:r w:rsidR="00DA252B" w:rsidRPr="00BD170F">
        <w:rPr>
          <w:rFonts w:ascii="BBVABentonSansLight" w:hAnsi="BBVABentonSansLight" w:cstheme="minorHAnsi"/>
        </w:rPr>
        <w:t xml:space="preserve">el que registra el Lead en el Sistema </w:t>
      </w:r>
    </w:p>
    <w:p w14:paraId="2992A791" w14:textId="77777777" w:rsidR="00DA252B" w:rsidRPr="00BD170F" w:rsidRDefault="00DA252B" w:rsidP="00C37E34">
      <w:pPr>
        <w:pStyle w:val="Prrafodelista"/>
        <w:keepNext/>
        <w:keepLines/>
        <w:numPr>
          <w:ilvl w:val="0"/>
          <w:numId w:val="6"/>
        </w:numPr>
        <w:spacing w:before="120"/>
        <w:jc w:val="both"/>
        <w:rPr>
          <w:rFonts w:ascii="BBVABentonSansLight" w:hAnsi="BBVABentonSansLight" w:cstheme="minorHAnsi"/>
        </w:rPr>
      </w:pPr>
      <w:r w:rsidRPr="00BD170F">
        <w:rPr>
          <w:rFonts w:ascii="BBVABentonSansLight" w:hAnsi="BBVABentonSansLight" w:cstheme="minorHAnsi"/>
          <w:u w:val="single"/>
        </w:rPr>
        <w:t>Portales Inmobiliarios</w:t>
      </w:r>
      <w:r w:rsidRPr="00BD170F">
        <w:rPr>
          <w:rFonts w:ascii="BBVABentonSansLight" w:hAnsi="BBVABentonSansLight" w:cstheme="minorHAnsi"/>
        </w:rPr>
        <w:t>: los clientes rellenan en estos portales el correspondiente formulario de contacto, y diariamente estos portales envían los datos al Sistema para que se generen de forma automática los Leads correspondientes.</w:t>
      </w:r>
    </w:p>
    <w:p w14:paraId="7A3339D1" w14:textId="77777777" w:rsidR="000C1855" w:rsidRPr="00BD170F" w:rsidRDefault="000C1855" w:rsidP="00C37E34">
      <w:pPr>
        <w:pStyle w:val="Prrafodelista"/>
        <w:keepNext/>
        <w:keepLines/>
        <w:numPr>
          <w:ilvl w:val="0"/>
          <w:numId w:val="6"/>
        </w:numPr>
        <w:spacing w:before="120"/>
        <w:jc w:val="both"/>
        <w:rPr>
          <w:rFonts w:ascii="BBVABentonSansLight" w:hAnsi="BBVABentonSansLight" w:cstheme="minorHAnsi"/>
        </w:rPr>
      </w:pPr>
      <w:r w:rsidRPr="00C37E34">
        <w:rPr>
          <w:rFonts w:ascii="BBVABentonSansLight" w:hAnsi="BBVABentonSansLight" w:cstheme="minorHAnsi"/>
        </w:rPr>
        <w:t>Otros canales</w:t>
      </w:r>
      <w:r w:rsidR="00CC4FC5" w:rsidRPr="00C37E34">
        <w:rPr>
          <w:rFonts w:ascii="BBVABentonSansLight" w:hAnsi="BBVABentonSansLight" w:cstheme="minorHAnsi"/>
        </w:rPr>
        <w:t xml:space="preserve"> aprobados en</w:t>
      </w:r>
      <w:r w:rsidRPr="00C37E34">
        <w:rPr>
          <w:rFonts w:ascii="BBVABentonSansLight" w:hAnsi="BBVABentonSansLight" w:cstheme="minorHAnsi"/>
        </w:rPr>
        <w:t xml:space="preserve"> </w:t>
      </w:r>
      <w:r w:rsidR="00E470B1" w:rsidRPr="00C37E34">
        <w:rPr>
          <w:rFonts w:ascii="BBVABentonSansLight" w:hAnsi="BBVABentonSansLight" w:cstheme="minorHAnsi"/>
        </w:rPr>
        <w:t>Acciones / Planes Comerciales</w:t>
      </w:r>
      <w:r w:rsidR="00CC4FC5" w:rsidRPr="00C37E34">
        <w:rPr>
          <w:rFonts w:ascii="BBVABentonSansLight" w:hAnsi="BBVABentonSansLight" w:cstheme="minorHAnsi"/>
        </w:rPr>
        <w:t>:</w:t>
      </w:r>
      <w:r w:rsidR="00CC4FC5" w:rsidRPr="00BD170F">
        <w:rPr>
          <w:rFonts w:ascii="BBVABentonSansLight" w:hAnsi="BBVABentonSansLight" w:cstheme="minorHAnsi"/>
        </w:rPr>
        <w:t xml:space="preserve"> todo Lead registrado en estos canales, o en su caso las ofertas presentadas, deberán registrarse igualmente en el Sistema</w:t>
      </w:r>
      <w:r w:rsidR="00F45FB6">
        <w:rPr>
          <w:rFonts w:ascii="BBVABentonSansLight" w:hAnsi="BBVABentonSansLight" w:cstheme="minorHAnsi"/>
        </w:rPr>
        <w:t>.</w:t>
      </w:r>
      <w:r w:rsidR="00CC4FC5" w:rsidRPr="00BD170F">
        <w:rPr>
          <w:rFonts w:ascii="BBVABentonSansLight" w:hAnsi="BBVABentonSansLight" w:cstheme="minorHAnsi"/>
        </w:rPr>
        <w:t xml:space="preserve"> </w:t>
      </w:r>
    </w:p>
    <w:p w14:paraId="1A3E0675" w14:textId="77777777" w:rsidR="00CB2DF0" w:rsidRDefault="00DA252B" w:rsidP="00C37E34">
      <w:pPr>
        <w:keepNext/>
        <w:keepLines/>
        <w:spacing w:before="120"/>
        <w:jc w:val="both"/>
        <w:rPr>
          <w:rFonts w:ascii="BBVABentonSansLight" w:hAnsi="BBVABentonSansLight" w:cstheme="minorHAnsi"/>
        </w:rPr>
      </w:pPr>
      <w:r w:rsidRPr="00BD170F">
        <w:rPr>
          <w:rFonts w:ascii="BBVABentonSansLight" w:hAnsi="BBVABentonSansLight" w:cstheme="minorHAnsi"/>
        </w:rPr>
        <w:t xml:space="preserve">Una vez registrado el Lead </w:t>
      </w:r>
      <w:r w:rsidR="007655E6">
        <w:rPr>
          <w:rFonts w:ascii="BBVABentonSansLight" w:hAnsi="BBVABentonSansLight" w:cstheme="minorHAnsi"/>
        </w:rPr>
        <w:t xml:space="preserve">(pues toda oferta debe registrarse en el sistema) </w:t>
      </w:r>
      <w:r w:rsidRPr="00BD170F">
        <w:rPr>
          <w:rFonts w:ascii="BBVABentonSansLight" w:hAnsi="BBVABentonSansLight" w:cstheme="minorHAnsi"/>
        </w:rPr>
        <w:t xml:space="preserve">se produce la asignación automática del </w:t>
      </w:r>
      <w:r w:rsidR="00CB2DF0">
        <w:rPr>
          <w:rFonts w:ascii="BBVABentonSansLight" w:hAnsi="BBVABentonSansLight" w:cstheme="minorHAnsi"/>
        </w:rPr>
        <w:t xml:space="preserve"> API</w:t>
      </w:r>
      <w:r w:rsidR="00494970" w:rsidRPr="00BD170F">
        <w:rPr>
          <w:rFonts w:ascii="BBVABentonSansLight" w:hAnsi="BBVABentonSansLight" w:cstheme="minorHAnsi"/>
        </w:rPr>
        <w:t xml:space="preserve"> </w:t>
      </w:r>
      <w:r w:rsidRPr="00BD170F">
        <w:rPr>
          <w:rFonts w:ascii="BBVABentonSansLight" w:hAnsi="BBVABentonSansLight" w:cstheme="minorHAnsi"/>
        </w:rPr>
        <w:t xml:space="preserve">que se </w:t>
      </w:r>
      <w:r w:rsidR="00CB2DF0">
        <w:rPr>
          <w:rFonts w:ascii="BBVABentonSansLight" w:hAnsi="BBVABentonSansLight" w:cstheme="minorHAnsi"/>
        </w:rPr>
        <w:t xml:space="preserve">deberá </w:t>
      </w:r>
      <w:r w:rsidRPr="00BD170F">
        <w:rPr>
          <w:rFonts w:ascii="BBVABentonSansLight" w:hAnsi="BBVABentonSansLight" w:cstheme="minorHAnsi"/>
        </w:rPr>
        <w:t xml:space="preserve"> poner en contacto con el cliente</w:t>
      </w:r>
      <w:r w:rsidR="00640E93" w:rsidRPr="00BD170F">
        <w:rPr>
          <w:rFonts w:ascii="BBVABentonSansLight" w:hAnsi="BBVABentonSansLight" w:cstheme="minorHAnsi"/>
        </w:rPr>
        <w:t xml:space="preserve"> en un plazo máximo </w:t>
      </w:r>
      <w:r w:rsidR="00CB2DF0">
        <w:rPr>
          <w:rFonts w:ascii="BBVABentonSansLight" w:hAnsi="BBVABentonSansLight" w:cstheme="minorHAnsi"/>
        </w:rPr>
        <w:t xml:space="preserve">establecido entre las partes según los </w:t>
      </w:r>
      <w:proofErr w:type="spellStart"/>
      <w:r w:rsidR="00CB2DF0" w:rsidRPr="00C37E34">
        <w:rPr>
          <w:rFonts w:ascii="BBVABentonSansLight" w:hAnsi="BBVABentonSansLight" w:cstheme="minorHAnsi"/>
          <w:b/>
        </w:rPr>
        <w:t>KPIs</w:t>
      </w:r>
      <w:proofErr w:type="spellEnd"/>
      <w:r w:rsidR="00CB2DF0" w:rsidRPr="00C37E34">
        <w:rPr>
          <w:rFonts w:ascii="BBVABentonSansLight" w:hAnsi="BBVABentonSansLight" w:cstheme="minorHAnsi"/>
          <w:b/>
        </w:rPr>
        <w:t xml:space="preserve"> acordados</w:t>
      </w:r>
      <w:r w:rsidR="00F45FB6" w:rsidRPr="00C37E34">
        <w:rPr>
          <w:rFonts w:ascii="BBVABentonSansLight" w:hAnsi="BBVABentonSansLight" w:cstheme="minorHAnsi"/>
          <w:b/>
        </w:rPr>
        <w:t xml:space="preserve"> por contrato</w:t>
      </w:r>
      <w:r w:rsidR="00F45FB6">
        <w:rPr>
          <w:rFonts w:ascii="BBVABentonSansLight" w:hAnsi="BBVABentonSansLight" w:cstheme="minorHAnsi"/>
        </w:rPr>
        <w:t>:</w:t>
      </w:r>
    </w:p>
    <w:p w14:paraId="588A6FF9" w14:textId="725BD1BE" w:rsidR="00CB2DF0" w:rsidRPr="000F4BA7" w:rsidRDefault="00CB2DF0" w:rsidP="0028477C">
      <w:pPr>
        <w:pStyle w:val="Prrafodelista"/>
        <w:keepNext/>
        <w:keepLines/>
        <w:numPr>
          <w:ilvl w:val="0"/>
          <w:numId w:val="10"/>
        </w:numPr>
        <w:spacing w:before="120"/>
        <w:jc w:val="both"/>
        <w:rPr>
          <w:rFonts w:ascii="BBVABentonSansLight" w:hAnsi="BBVABentonSansLight" w:cstheme="minorHAnsi"/>
        </w:rPr>
      </w:pPr>
      <w:r w:rsidRPr="000F4BA7">
        <w:rPr>
          <w:rFonts w:ascii="BBVABentonSansLight" w:hAnsi="BBVABentonSansLight" w:cstheme="minorHAnsi"/>
        </w:rPr>
        <w:t xml:space="preserve">Tiempo para el registro en sistemas y para contactar al interesado: </w:t>
      </w:r>
      <w:r w:rsidRPr="000F4BA7">
        <w:rPr>
          <w:rFonts w:ascii="BBVABentonSansLight" w:hAnsi="BBVABentonSansLight" w:cstheme="minorHAnsi"/>
          <w:u w:val="single"/>
        </w:rPr>
        <w:t>24 horas</w:t>
      </w:r>
      <w:r w:rsidR="00B15F1C" w:rsidRPr="000F4BA7">
        <w:rPr>
          <w:rFonts w:ascii="BBVABentonSansLight" w:hAnsi="BBVABentonSansLight" w:cstheme="minorHAnsi"/>
          <w:u w:val="single"/>
        </w:rPr>
        <w:t xml:space="preserve"> (si el siguiente día es festivo se contestará el próximo día hábil)</w:t>
      </w:r>
      <w:r w:rsidRPr="000F4BA7">
        <w:rPr>
          <w:rFonts w:ascii="BBVABentonSansLight" w:hAnsi="BBVABentonSansLight" w:cstheme="minorHAnsi"/>
          <w:u w:val="single"/>
        </w:rPr>
        <w:t>.</w:t>
      </w:r>
      <w:r w:rsidRPr="000F4BA7">
        <w:rPr>
          <w:rFonts w:ascii="BBVABentonSansLight" w:hAnsi="BBVABentonSansLight" w:cstheme="minorHAnsi"/>
        </w:rPr>
        <w:t xml:space="preserve"> </w:t>
      </w:r>
    </w:p>
    <w:p w14:paraId="51F68982" w14:textId="53D959F9" w:rsidR="00CB2DF0" w:rsidRPr="000F4BA7" w:rsidRDefault="00CB2DF0" w:rsidP="0028477C">
      <w:pPr>
        <w:pStyle w:val="Prrafodelista"/>
        <w:keepNext/>
        <w:keepLines/>
        <w:numPr>
          <w:ilvl w:val="0"/>
          <w:numId w:val="10"/>
        </w:numPr>
        <w:spacing w:before="120"/>
        <w:jc w:val="both"/>
        <w:rPr>
          <w:rFonts w:ascii="BBVABentonSansLight" w:hAnsi="BBVABentonSansLight" w:cstheme="minorHAnsi"/>
          <w:u w:val="single"/>
        </w:rPr>
      </w:pPr>
      <w:r w:rsidRPr="000F4BA7">
        <w:rPr>
          <w:rFonts w:ascii="BBVABentonSansLight" w:hAnsi="BBVABentonSansLight" w:cstheme="minorHAnsi"/>
        </w:rPr>
        <w:t>Tiempo para concertar visita (en caso de ser solicitada)</w:t>
      </w:r>
      <w:r w:rsidR="003656DB" w:rsidRPr="000F4BA7">
        <w:rPr>
          <w:rFonts w:ascii="BBVABentonSansLight" w:hAnsi="BBVABentonSansLight" w:cstheme="minorHAnsi"/>
        </w:rPr>
        <w:t xml:space="preserve">: </w:t>
      </w:r>
      <w:r w:rsidRPr="000F4BA7">
        <w:rPr>
          <w:rFonts w:ascii="BBVABentonSansLight" w:hAnsi="BBVABentonSansLight" w:cstheme="minorHAnsi"/>
          <w:u w:val="single"/>
        </w:rPr>
        <w:t>72 horas</w:t>
      </w:r>
      <w:r w:rsidR="00B15F1C" w:rsidRPr="000F4BA7">
        <w:rPr>
          <w:rFonts w:ascii="BBVABentonSansLight" w:hAnsi="BBVABentonSansLight" w:cstheme="minorHAnsi"/>
          <w:u w:val="single"/>
        </w:rPr>
        <w:t xml:space="preserve"> (</w:t>
      </w:r>
      <w:r w:rsidR="00035361" w:rsidRPr="000F4BA7">
        <w:rPr>
          <w:rFonts w:ascii="BBVABentonSansLight" w:hAnsi="BBVABentonSansLight" w:cstheme="minorHAnsi"/>
          <w:u w:val="single"/>
        </w:rPr>
        <w:t>s</w:t>
      </w:r>
      <w:r w:rsidR="00B15F1C" w:rsidRPr="000F4BA7">
        <w:rPr>
          <w:rFonts w:ascii="BBVABentonSansLight" w:hAnsi="BBVABentonSansLight" w:cstheme="minorHAnsi"/>
          <w:u w:val="single"/>
        </w:rPr>
        <w:t>i el contacto se recibe durante fin de semana o festivo no se tendrá en cuenta dentro del cómputo de las 72 horas)</w:t>
      </w:r>
      <w:r w:rsidR="003656DB" w:rsidRPr="000F4BA7">
        <w:rPr>
          <w:rFonts w:ascii="BBVABentonSansLight" w:hAnsi="BBVABentonSansLight" w:cstheme="minorHAnsi"/>
          <w:u w:val="single"/>
        </w:rPr>
        <w:t xml:space="preserve">. </w:t>
      </w:r>
    </w:p>
    <w:p w14:paraId="7A062933" w14:textId="144EEF4E" w:rsidR="00CB2DF0" w:rsidRPr="007655E6" w:rsidRDefault="003656DB" w:rsidP="00C37E34">
      <w:pPr>
        <w:keepNext/>
        <w:keepLines/>
        <w:spacing w:before="120"/>
        <w:jc w:val="both"/>
        <w:rPr>
          <w:rFonts w:ascii="BBVABentonSansLight" w:hAnsi="BBVABentonSansLight" w:cstheme="minorHAnsi"/>
          <w:lang w:val="es-ES_tradnl"/>
        </w:rPr>
      </w:pPr>
      <w:r>
        <w:rPr>
          <w:rFonts w:ascii="BBVABentonSansLight" w:hAnsi="BBVABentonSansLight" w:cstheme="minorHAnsi"/>
          <w:lang w:val="es-ES_tradnl"/>
        </w:rPr>
        <w:t xml:space="preserve">Todas las gestiones realizadas por los APIs </w:t>
      </w:r>
      <w:r w:rsidR="00117B36">
        <w:rPr>
          <w:rFonts w:ascii="BBVABentonSansLight" w:hAnsi="BBVABentonSansLight" w:cstheme="minorHAnsi"/>
          <w:lang w:val="es-ES_tradnl"/>
        </w:rPr>
        <w:t xml:space="preserve">(comunicaciones a interesados, tramitación o denegación de </w:t>
      </w:r>
      <w:r w:rsidR="0091646F">
        <w:rPr>
          <w:rFonts w:ascii="BBVABentonSansLight" w:hAnsi="BBVABentonSansLight" w:cstheme="minorHAnsi"/>
          <w:lang w:val="es-ES_tradnl"/>
        </w:rPr>
        <w:t>ofertas.</w:t>
      </w:r>
      <w:r w:rsidR="00117B36">
        <w:rPr>
          <w:rFonts w:ascii="BBVABentonSansLight" w:hAnsi="BBVABentonSansLight" w:cstheme="minorHAnsi"/>
          <w:lang w:val="es-ES_tradnl"/>
        </w:rPr>
        <w:t xml:space="preserve">) </w:t>
      </w:r>
      <w:r>
        <w:rPr>
          <w:rFonts w:ascii="BBVABentonSansLight" w:hAnsi="BBVABentonSansLight" w:cstheme="minorHAnsi"/>
          <w:lang w:val="es-ES_tradnl"/>
        </w:rPr>
        <w:t>quedarán registradas en los sistemas del Servicer con el fin de que BBVA pueda tener acceso directo o indirecto a la información a través de descargas del sistema o reportes mensuales del Servicer y así poder realizar los controles oportunos</w:t>
      </w:r>
      <w:r w:rsidR="00CF293D">
        <w:rPr>
          <w:rFonts w:ascii="BBVABentonSansLight" w:hAnsi="BBVABentonSansLight" w:cstheme="minorHAnsi"/>
          <w:lang w:val="es-ES_tradnl"/>
        </w:rPr>
        <w:t>.</w:t>
      </w:r>
      <w:r>
        <w:rPr>
          <w:rFonts w:ascii="BBVABentonSansLight" w:hAnsi="BBVABentonSansLight" w:cstheme="minorHAnsi"/>
          <w:lang w:val="es-ES_tradnl"/>
        </w:rPr>
        <w:t xml:space="preserve"> </w:t>
      </w:r>
    </w:p>
    <w:p w14:paraId="596775B9" w14:textId="77777777" w:rsidR="00DA252B" w:rsidRPr="00BD170F" w:rsidRDefault="003656DB" w:rsidP="00C37E34">
      <w:pPr>
        <w:keepNext/>
        <w:keepLines/>
        <w:spacing w:before="120"/>
        <w:jc w:val="both"/>
        <w:rPr>
          <w:rFonts w:ascii="BBVABentonSansLight" w:hAnsi="BBVABentonSansLight" w:cstheme="minorHAnsi"/>
        </w:rPr>
      </w:pPr>
      <w:r>
        <w:rPr>
          <w:rFonts w:ascii="BBVABentonSansLight" w:hAnsi="BBVABentonSansLight" w:cstheme="minorHAnsi"/>
        </w:rPr>
        <w:t xml:space="preserve">En caso de </w:t>
      </w:r>
      <w:r w:rsidR="00970418">
        <w:rPr>
          <w:rFonts w:ascii="BBVABentonSansLight" w:hAnsi="BBVABentonSansLight" w:cstheme="minorHAnsi"/>
        </w:rPr>
        <w:t xml:space="preserve">que </w:t>
      </w:r>
      <w:r w:rsidR="00970418" w:rsidRPr="00BD170F">
        <w:rPr>
          <w:rFonts w:ascii="BBVABentonSansLight" w:hAnsi="BBVABentonSansLight" w:cstheme="minorHAnsi"/>
        </w:rPr>
        <w:t>el</w:t>
      </w:r>
      <w:r w:rsidR="00DA252B" w:rsidRPr="00BD170F">
        <w:rPr>
          <w:rFonts w:ascii="BBVABentonSansLight" w:hAnsi="BBVABentonSansLight" w:cstheme="minorHAnsi"/>
        </w:rPr>
        <w:t xml:space="preserve"> cliente </w:t>
      </w:r>
      <w:r w:rsidR="00880661" w:rsidRPr="00BD170F">
        <w:rPr>
          <w:rFonts w:ascii="BBVABentonSansLight" w:hAnsi="BBVABentonSansLight" w:cstheme="minorHAnsi"/>
        </w:rPr>
        <w:t>reali</w:t>
      </w:r>
      <w:r w:rsidR="00880661">
        <w:rPr>
          <w:rFonts w:ascii="BBVABentonSansLight" w:hAnsi="BBVABentonSansLight" w:cstheme="minorHAnsi"/>
        </w:rPr>
        <w:t xml:space="preserve">ce </w:t>
      </w:r>
      <w:r w:rsidR="00880661" w:rsidRPr="00BD170F">
        <w:rPr>
          <w:rFonts w:ascii="BBVABentonSansLight" w:hAnsi="BBVABentonSansLight" w:cstheme="minorHAnsi"/>
        </w:rPr>
        <w:t>una</w:t>
      </w:r>
      <w:r w:rsidR="00DA252B" w:rsidRPr="00BD170F">
        <w:rPr>
          <w:rFonts w:ascii="BBVABentonSansLight" w:hAnsi="BBVABentonSansLight" w:cstheme="minorHAnsi"/>
        </w:rPr>
        <w:t xml:space="preserve"> oferta de adquisición, ésta </w:t>
      </w:r>
      <w:r w:rsidR="00DA252B" w:rsidRPr="0045708D">
        <w:rPr>
          <w:rFonts w:ascii="BBVABentonSansLight" w:hAnsi="BBVABentonSansLight" w:cstheme="minorHAnsi"/>
        </w:rPr>
        <w:t>deberá realizarse, y</w:t>
      </w:r>
      <w:r w:rsidR="00DA252B" w:rsidRPr="00BD170F">
        <w:rPr>
          <w:rFonts w:ascii="BBVABentonSansLight" w:hAnsi="BBVABentonSansLight" w:cstheme="minorHAnsi"/>
        </w:rPr>
        <w:t xml:space="preserve"> </w:t>
      </w:r>
      <w:r w:rsidR="00F8026E" w:rsidRPr="00BD170F">
        <w:rPr>
          <w:rFonts w:ascii="BBVABentonSansLight" w:hAnsi="BBVABentonSansLight" w:cstheme="minorHAnsi"/>
        </w:rPr>
        <w:t xml:space="preserve">el </w:t>
      </w:r>
      <w:r w:rsidR="00F8026E">
        <w:rPr>
          <w:rFonts w:ascii="BBVABentonSansLight" w:hAnsi="BBVABentonSansLight" w:cstheme="minorHAnsi"/>
        </w:rPr>
        <w:t>API</w:t>
      </w:r>
      <w:r w:rsidR="00494970" w:rsidRPr="00BD170F">
        <w:rPr>
          <w:rFonts w:ascii="BBVABentonSansLight" w:hAnsi="BBVABentonSansLight" w:cstheme="minorHAnsi"/>
        </w:rPr>
        <w:t xml:space="preserve"> </w:t>
      </w:r>
      <w:r>
        <w:rPr>
          <w:rFonts w:ascii="BBVABentonSansLight" w:hAnsi="BBVABentonSansLight" w:cstheme="minorHAnsi"/>
        </w:rPr>
        <w:t xml:space="preserve">lo </w:t>
      </w:r>
      <w:r w:rsidR="00DA252B" w:rsidRPr="00BD170F">
        <w:rPr>
          <w:rFonts w:ascii="BBVABentonSansLight" w:hAnsi="BBVABentonSansLight" w:cstheme="minorHAnsi"/>
        </w:rPr>
        <w:t xml:space="preserve">registrará en el </w:t>
      </w:r>
      <w:r w:rsidR="0045708D" w:rsidRPr="00BD170F">
        <w:rPr>
          <w:rFonts w:ascii="BBVABentonSansLight" w:hAnsi="BBVABentonSansLight" w:cstheme="minorHAnsi"/>
        </w:rPr>
        <w:t>Sistema indicando</w:t>
      </w:r>
      <w:r w:rsidR="00DA252B" w:rsidRPr="00BD170F">
        <w:rPr>
          <w:rFonts w:ascii="BBVABentonSansLight" w:hAnsi="BBVABentonSansLight" w:cstheme="minorHAnsi"/>
        </w:rPr>
        <w:t xml:space="preserve"> en la misma:</w:t>
      </w:r>
    </w:p>
    <w:p w14:paraId="711C1F22" w14:textId="77777777" w:rsidR="00DA252B" w:rsidRPr="00BD170F" w:rsidRDefault="00DA252B" w:rsidP="0028477C">
      <w:pPr>
        <w:pStyle w:val="Prrafodelista"/>
        <w:keepNext/>
        <w:keepLines/>
        <w:numPr>
          <w:ilvl w:val="0"/>
          <w:numId w:val="10"/>
        </w:numPr>
        <w:spacing w:before="120"/>
        <w:jc w:val="both"/>
        <w:rPr>
          <w:rFonts w:ascii="BBVABentonSansLight" w:hAnsi="BBVABentonSansLight" w:cstheme="minorHAnsi"/>
        </w:rPr>
      </w:pPr>
      <w:r w:rsidRPr="00BD170F">
        <w:rPr>
          <w:rFonts w:ascii="BBVABentonSansLight" w:hAnsi="BBVABentonSansLight" w:cstheme="minorHAnsi"/>
        </w:rPr>
        <w:t>Fecha y hora de registro</w:t>
      </w:r>
      <w:r w:rsidR="00737A93" w:rsidRPr="00BD170F">
        <w:rPr>
          <w:rFonts w:ascii="BBVABentonSansLight" w:hAnsi="BBVABentonSansLight" w:cstheme="minorHAnsi"/>
        </w:rPr>
        <w:t>.</w:t>
      </w:r>
    </w:p>
    <w:p w14:paraId="5EE34EE4" w14:textId="77777777" w:rsidR="00DA252B" w:rsidRPr="00BD170F" w:rsidRDefault="00DA252B" w:rsidP="0028477C">
      <w:pPr>
        <w:pStyle w:val="Prrafodelista"/>
        <w:keepNext/>
        <w:keepLines/>
        <w:numPr>
          <w:ilvl w:val="0"/>
          <w:numId w:val="10"/>
        </w:numPr>
        <w:spacing w:before="120"/>
        <w:jc w:val="both"/>
        <w:rPr>
          <w:rFonts w:ascii="BBVABentonSansLight" w:hAnsi="BBVABentonSansLight" w:cstheme="minorHAnsi"/>
        </w:rPr>
      </w:pPr>
      <w:r w:rsidRPr="00BD170F">
        <w:rPr>
          <w:rFonts w:ascii="BBVABentonSansLight" w:hAnsi="BBVABentonSansLight" w:cstheme="minorHAnsi"/>
        </w:rPr>
        <w:t>Nombre y NIF de cliente</w:t>
      </w:r>
      <w:r w:rsidR="00737A93" w:rsidRPr="00BD170F">
        <w:rPr>
          <w:rFonts w:ascii="BBVABentonSansLight" w:hAnsi="BBVABentonSansLight" w:cstheme="minorHAnsi"/>
        </w:rPr>
        <w:t>.</w:t>
      </w:r>
    </w:p>
    <w:p w14:paraId="51565E43" w14:textId="77777777" w:rsidR="00DA252B" w:rsidRPr="00BD170F" w:rsidRDefault="00DA252B" w:rsidP="0028477C">
      <w:pPr>
        <w:pStyle w:val="Prrafodelista"/>
        <w:keepNext/>
        <w:keepLines/>
        <w:numPr>
          <w:ilvl w:val="0"/>
          <w:numId w:val="10"/>
        </w:numPr>
        <w:spacing w:before="120"/>
        <w:jc w:val="both"/>
        <w:rPr>
          <w:rFonts w:ascii="BBVABentonSansLight" w:hAnsi="BBVABentonSansLight" w:cstheme="minorHAnsi"/>
        </w:rPr>
      </w:pPr>
      <w:r w:rsidRPr="00BD170F">
        <w:rPr>
          <w:rFonts w:ascii="BBVABentonSansLight" w:hAnsi="BBVABentonSansLight" w:cstheme="minorHAnsi"/>
        </w:rPr>
        <w:t>Teléfono del cliente</w:t>
      </w:r>
      <w:r w:rsidR="00737A93" w:rsidRPr="00BD170F">
        <w:rPr>
          <w:rFonts w:ascii="BBVABentonSansLight" w:hAnsi="BBVABentonSansLight" w:cstheme="minorHAnsi"/>
        </w:rPr>
        <w:t>.</w:t>
      </w:r>
    </w:p>
    <w:p w14:paraId="796B1D95" w14:textId="77777777" w:rsidR="00DA252B" w:rsidRPr="00BD170F" w:rsidRDefault="00DA252B" w:rsidP="0028477C">
      <w:pPr>
        <w:pStyle w:val="Prrafodelista"/>
        <w:keepNext/>
        <w:keepLines/>
        <w:numPr>
          <w:ilvl w:val="0"/>
          <w:numId w:val="10"/>
        </w:numPr>
        <w:spacing w:before="120"/>
        <w:jc w:val="both"/>
        <w:rPr>
          <w:rFonts w:ascii="BBVABentonSansLight" w:hAnsi="BBVABentonSansLight" w:cstheme="minorHAnsi"/>
        </w:rPr>
      </w:pPr>
      <w:r w:rsidRPr="00BD170F">
        <w:rPr>
          <w:rFonts w:ascii="BBVABentonSansLight" w:hAnsi="BBVABentonSansLight" w:cstheme="minorHAnsi"/>
        </w:rPr>
        <w:t>Dirección de correo electrónico del cliente</w:t>
      </w:r>
      <w:r w:rsidR="00737A93" w:rsidRPr="00BD170F">
        <w:rPr>
          <w:rFonts w:ascii="BBVABentonSansLight" w:hAnsi="BBVABentonSansLight" w:cstheme="minorHAnsi"/>
        </w:rPr>
        <w:t>.</w:t>
      </w:r>
    </w:p>
    <w:p w14:paraId="1D5AD6E4" w14:textId="77777777" w:rsidR="00DA252B" w:rsidRPr="00BD170F" w:rsidRDefault="00DA252B" w:rsidP="0028477C">
      <w:pPr>
        <w:pStyle w:val="Prrafodelista"/>
        <w:keepNext/>
        <w:keepLines/>
        <w:numPr>
          <w:ilvl w:val="0"/>
          <w:numId w:val="10"/>
        </w:numPr>
        <w:spacing w:before="120"/>
        <w:jc w:val="both"/>
        <w:rPr>
          <w:rFonts w:ascii="BBVABentonSansLight" w:hAnsi="BBVABentonSansLight" w:cstheme="minorHAnsi"/>
        </w:rPr>
      </w:pPr>
      <w:r w:rsidRPr="00BD170F">
        <w:rPr>
          <w:rFonts w:ascii="BBVABentonSansLight" w:hAnsi="BBVABentonSansLight" w:cstheme="minorHAnsi"/>
        </w:rPr>
        <w:t>Importe de la oferta</w:t>
      </w:r>
      <w:r w:rsidR="00737A93" w:rsidRPr="00BD170F">
        <w:rPr>
          <w:rFonts w:ascii="BBVABentonSansLight" w:hAnsi="BBVABentonSansLight" w:cstheme="minorHAnsi"/>
        </w:rPr>
        <w:t>.</w:t>
      </w:r>
    </w:p>
    <w:p w14:paraId="40F2A2BF" w14:textId="77777777" w:rsidR="00DA252B" w:rsidRPr="00BD170F" w:rsidRDefault="00DA252B" w:rsidP="0028477C">
      <w:pPr>
        <w:pStyle w:val="Prrafodelista"/>
        <w:keepNext/>
        <w:keepLines/>
        <w:numPr>
          <w:ilvl w:val="0"/>
          <w:numId w:val="10"/>
        </w:numPr>
        <w:spacing w:before="120"/>
        <w:jc w:val="both"/>
        <w:rPr>
          <w:rFonts w:ascii="BBVABentonSansLight" w:hAnsi="BBVABentonSansLight" w:cstheme="minorHAnsi"/>
        </w:rPr>
      </w:pPr>
      <w:r w:rsidRPr="00BD170F">
        <w:rPr>
          <w:rFonts w:ascii="BBVABentonSansLight" w:hAnsi="BBVABentonSansLight" w:cstheme="minorHAnsi"/>
        </w:rPr>
        <w:t>Inmueble ofertado</w:t>
      </w:r>
      <w:r w:rsidR="00737A93" w:rsidRPr="00BD170F">
        <w:rPr>
          <w:rFonts w:ascii="BBVABentonSansLight" w:hAnsi="BBVABentonSansLight" w:cstheme="minorHAnsi"/>
        </w:rPr>
        <w:t>.</w:t>
      </w:r>
    </w:p>
    <w:p w14:paraId="375A62E3" w14:textId="77777777" w:rsidR="00DA252B" w:rsidRPr="00BD170F" w:rsidRDefault="003656DB" w:rsidP="0028477C">
      <w:pPr>
        <w:pStyle w:val="Prrafodelista"/>
        <w:keepNext/>
        <w:keepLines/>
        <w:numPr>
          <w:ilvl w:val="0"/>
          <w:numId w:val="10"/>
        </w:numPr>
        <w:spacing w:before="120"/>
        <w:jc w:val="both"/>
        <w:rPr>
          <w:rFonts w:ascii="BBVABentonSansLight" w:hAnsi="BBVABentonSansLight" w:cstheme="minorHAnsi"/>
        </w:rPr>
      </w:pPr>
      <w:r>
        <w:rPr>
          <w:rFonts w:ascii="BBVABentonSansLight" w:hAnsi="BBVABentonSansLight" w:cstheme="minorHAnsi"/>
        </w:rPr>
        <w:t xml:space="preserve">API asignado. </w:t>
      </w:r>
    </w:p>
    <w:p w14:paraId="21906EB7" w14:textId="77777777" w:rsidR="00DA252B" w:rsidRPr="00BD170F" w:rsidRDefault="00DA252B" w:rsidP="00C37E34">
      <w:pPr>
        <w:keepNext/>
        <w:keepLines/>
        <w:spacing w:before="120"/>
        <w:jc w:val="both"/>
        <w:rPr>
          <w:rFonts w:ascii="BBVABentonSansLight" w:hAnsi="BBVABentonSansLight" w:cstheme="minorHAnsi"/>
        </w:rPr>
      </w:pPr>
      <w:r w:rsidRPr="00BD170F">
        <w:rPr>
          <w:rFonts w:ascii="BBVABentonSansLight" w:hAnsi="BBVABentonSansLight" w:cstheme="minorHAnsi"/>
        </w:rPr>
        <w:t xml:space="preserve">El objetivo del </w:t>
      </w:r>
      <w:r w:rsidR="00117B36">
        <w:rPr>
          <w:rFonts w:ascii="BBVABentonSansLight" w:hAnsi="BBVABentonSansLight" w:cstheme="minorHAnsi"/>
        </w:rPr>
        <w:t>API</w:t>
      </w:r>
      <w:r w:rsidR="00494970" w:rsidRPr="00BD170F">
        <w:rPr>
          <w:rFonts w:ascii="BBVABentonSansLight" w:hAnsi="BBVABentonSansLight" w:cstheme="minorHAnsi"/>
        </w:rPr>
        <w:t xml:space="preserve"> </w:t>
      </w:r>
      <w:r w:rsidRPr="00BD170F">
        <w:rPr>
          <w:rFonts w:ascii="BBVABentonSansLight" w:hAnsi="BBVABentonSansLight" w:cstheme="minorHAnsi"/>
        </w:rPr>
        <w:t>es la venta del activo al precio de venta marcado, existiendo la posibilidad de presentación de ofertas con descuento por parte del cliente.</w:t>
      </w:r>
    </w:p>
    <w:p w14:paraId="3CF42A90" w14:textId="77777777" w:rsidR="00F45FB6" w:rsidRDefault="00F45FB6" w:rsidP="00C37E34">
      <w:pPr>
        <w:keepNext/>
        <w:keepLines/>
        <w:spacing w:before="120"/>
        <w:jc w:val="both"/>
        <w:rPr>
          <w:rFonts w:ascii="BBVABentonSansLight" w:hAnsi="BBVABentonSansLight" w:cstheme="minorHAnsi"/>
        </w:rPr>
      </w:pPr>
    </w:p>
    <w:p w14:paraId="7E11A61C" w14:textId="77777777" w:rsidR="00F45FB6" w:rsidRDefault="00F45FB6" w:rsidP="00C37E34">
      <w:pPr>
        <w:keepNext/>
        <w:keepLines/>
        <w:spacing w:before="120"/>
        <w:jc w:val="both"/>
        <w:rPr>
          <w:rFonts w:ascii="BBVABentonSansLight" w:hAnsi="BBVABentonSansLight" w:cstheme="minorHAnsi"/>
        </w:rPr>
      </w:pPr>
    </w:p>
    <w:p w14:paraId="061E6B2C" w14:textId="77777777" w:rsidR="00F45FB6" w:rsidRDefault="00F45FB6" w:rsidP="00C37E34">
      <w:pPr>
        <w:keepNext/>
        <w:keepLines/>
        <w:spacing w:before="120"/>
        <w:jc w:val="both"/>
        <w:rPr>
          <w:rFonts w:ascii="BBVABentonSansLight" w:hAnsi="BBVABentonSansLight" w:cstheme="minorHAnsi"/>
        </w:rPr>
      </w:pPr>
      <w:r>
        <w:rPr>
          <w:rFonts w:ascii="BBVABentonSansLight" w:hAnsi="BBVABentonSansLight" w:cstheme="minorHAnsi"/>
        </w:rPr>
        <w:t xml:space="preserve">Cualquier oferta </w:t>
      </w:r>
      <w:r w:rsidR="00F77974">
        <w:rPr>
          <w:rFonts w:ascii="BBVABentonSansLight" w:hAnsi="BBVABentonSansLight" w:cstheme="minorHAnsi"/>
        </w:rPr>
        <w:t xml:space="preserve">que suponga un descuento sobre el precio de venta reflejado en la Web no podrá ser sancionada durante los primeros 15 días desde el inicio de la publicación en web o bien desde la última revisión de precio. Supeditado, además, a las </w:t>
      </w:r>
      <w:r w:rsidR="00F77974" w:rsidRPr="00904758">
        <w:rPr>
          <w:rFonts w:ascii="BBVABentonSansLight" w:hAnsi="BBVABentonSansLight" w:cstheme="minorHAnsi"/>
        </w:rPr>
        <w:t xml:space="preserve">facultades otorgadas al Servicer (apartado </w:t>
      </w:r>
      <w:r w:rsidR="00AF716A" w:rsidRPr="00904758">
        <w:rPr>
          <w:rFonts w:ascii="BBVABentonSansLight" w:hAnsi="BBVABentonSansLight" w:cstheme="minorHAnsi"/>
        </w:rPr>
        <w:t>4</w:t>
      </w:r>
      <w:r w:rsidR="00F77974" w:rsidRPr="00904758">
        <w:rPr>
          <w:rFonts w:ascii="BBVABentonSansLight" w:hAnsi="BBVABentonSansLight" w:cstheme="minorHAnsi"/>
        </w:rPr>
        <w:t>).</w:t>
      </w:r>
      <w:r w:rsidR="00F77974">
        <w:rPr>
          <w:rFonts w:ascii="BBVABentonSansLight" w:hAnsi="BBVABentonSansLight" w:cstheme="minorHAnsi"/>
        </w:rPr>
        <w:t xml:space="preserve"> </w:t>
      </w:r>
    </w:p>
    <w:p w14:paraId="58023925" w14:textId="77777777" w:rsidR="00930A24" w:rsidRPr="005C2923" w:rsidRDefault="00930A24" w:rsidP="00C37E34">
      <w:pPr>
        <w:keepNext/>
        <w:keepLines/>
        <w:spacing w:before="120"/>
        <w:jc w:val="both"/>
        <w:rPr>
          <w:rFonts w:ascii="BBVABentonSansLight" w:hAnsi="BBVABentonSansLight" w:cstheme="minorHAnsi"/>
          <w:b/>
        </w:rPr>
      </w:pPr>
      <w:r w:rsidRPr="00BD170F">
        <w:rPr>
          <w:rFonts w:ascii="BBVABentonSansLight" w:hAnsi="BBVABentonSansLight" w:cstheme="minorHAnsi"/>
        </w:rPr>
        <w:t xml:space="preserve">En </w:t>
      </w:r>
      <w:r w:rsidR="00117B36">
        <w:rPr>
          <w:rFonts w:ascii="BBVABentonSansLight" w:hAnsi="BBVABentonSansLight" w:cstheme="minorHAnsi"/>
        </w:rPr>
        <w:t>cualquier caso</w:t>
      </w:r>
      <w:r w:rsidR="00552DCB">
        <w:rPr>
          <w:rFonts w:ascii="BBVABentonSansLight" w:hAnsi="BBVABentonSansLight" w:cstheme="minorHAnsi"/>
        </w:rPr>
        <w:t>,</w:t>
      </w:r>
      <w:r w:rsidR="00117B36">
        <w:rPr>
          <w:rFonts w:ascii="BBVABentonSansLight" w:hAnsi="BBVABentonSansLight" w:cstheme="minorHAnsi"/>
        </w:rPr>
        <w:t xml:space="preserve"> independientemente del canal de recepción</w:t>
      </w:r>
      <w:r w:rsidR="00552DCB">
        <w:rPr>
          <w:rFonts w:ascii="BBVABentonSansLight" w:hAnsi="BBVABentonSansLight" w:cstheme="minorHAnsi"/>
        </w:rPr>
        <w:t xml:space="preserve">, </w:t>
      </w:r>
      <w:r w:rsidRPr="00BD170F">
        <w:rPr>
          <w:rFonts w:ascii="BBVABentonSansLight" w:hAnsi="BBVABentonSansLight" w:cstheme="minorHAnsi"/>
        </w:rPr>
        <w:t xml:space="preserve">la </w:t>
      </w:r>
      <w:r w:rsidRPr="005C2923">
        <w:rPr>
          <w:rFonts w:ascii="BBVABentonSansLight" w:hAnsi="BBVABentonSansLight" w:cstheme="minorHAnsi"/>
          <w:b/>
        </w:rPr>
        <w:t>aprobación</w:t>
      </w:r>
      <w:r w:rsidR="00117B36" w:rsidRPr="005C2923">
        <w:rPr>
          <w:rFonts w:ascii="BBVABentonSansLight" w:hAnsi="BBVABentonSansLight" w:cstheme="minorHAnsi"/>
          <w:b/>
        </w:rPr>
        <w:t>/denegación de las ofertas</w:t>
      </w:r>
      <w:r w:rsidRPr="005C2923">
        <w:rPr>
          <w:rFonts w:ascii="BBVABentonSansLight" w:hAnsi="BBVABentonSansLight" w:cstheme="minorHAnsi"/>
          <w:b/>
        </w:rPr>
        <w:t xml:space="preserve"> </w:t>
      </w:r>
      <w:r w:rsidR="00117B36" w:rsidRPr="005C2923">
        <w:rPr>
          <w:rFonts w:ascii="BBVABentonSansLight" w:hAnsi="BBVABentonSansLight" w:cstheme="minorHAnsi"/>
          <w:b/>
        </w:rPr>
        <w:t xml:space="preserve">estará supeditada a las Facultades otorgadas por BBVA al Servicer. </w:t>
      </w:r>
    </w:p>
    <w:p w14:paraId="68572930" w14:textId="387F6B64" w:rsidR="00CF293D" w:rsidRPr="00552DCB" w:rsidRDefault="00710486" w:rsidP="00C37E34">
      <w:pPr>
        <w:keepNext/>
        <w:keepLines/>
        <w:spacing w:before="120"/>
        <w:jc w:val="both"/>
        <w:rPr>
          <w:rFonts w:ascii="BBVABentonSansLight" w:hAnsi="BBVABentonSansLight" w:cstheme="minorHAnsi"/>
        </w:rPr>
      </w:pPr>
      <w:r w:rsidRPr="00552DCB">
        <w:rPr>
          <w:rFonts w:ascii="BBVABentonSansLight" w:hAnsi="BBVABentonSansLight" w:cstheme="minorHAnsi"/>
        </w:rPr>
        <w:t xml:space="preserve">Semanalmente, </w:t>
      </w:r>
      <w:r w:rsidRPr="005C2923">
        <w:rPr>
          <w:rFonts w:ascii="BBVABentonSansLight" w:hAnsi="BBVABentonSansLight" w:cstheme="minorHAnsi"/>
          <w:b/>
        </w:rPr>
        <w:t>e</w:t>
      </w:r>
      <w:r w:rsidR="00CF293D" w:rsidRPr="005C2923">
        <w:rPr>
          <w:rFonts w:ascii="BBVABentonSansLight" w:hAnsi="BBVABentonSansLight" w:cstheme="minorHAnsi"/>
          <w:b/>
        </w:rPr>
        <w:t xml:space="preserve">l Servicer elevará </w:t>
      </w:r>
      <w:r w:rsidR="00552DCB" w:rsidRPr="005C2923">
        <w:rPr>
          <w:rFonts w:ascii="BBVABentonSansLight" w:hAnsi="BBVABentonSansLight" w:cstheme="minorHAnsi"/>
          <w:b/>
        </w:rPr>
        <w:t xml:space="preserve">a BBVA </w:t>
      </w:r>
      <w:r w:rsidR="00CF293D" w:rsidRPr="005C2923">
        <w:rPr>
          <w:rFonts w:ascii="BBVABentonSansLight" w:hAnsi="BBVABentonSansLight" w:cstheme="minorHAnsi"/>
          <w:b/>
        </w:rPr>
        <w:t xml:space="preserve">las ofertas que estén </w:t>
      </w:r>
      <w:r w:rsidR="00552DCB" w:rsidRPr="005C2923">
        <w:rPr>
          <w:rFonts w:ascii="BBVABentonSansLight" w:hAnsi="BBVABentonSansLight" w:cstheme="minorHAnsi"/>
          <w:b/>
        </w:rPr>
        <w:t>tanto dentro de sus facultades como el resto</w:t>
      </w:r>
      <w:r w:rsidR="00552DCB">
        <w:rPr>
          <w:rFonts w:ascii="BBVABentonSansLight" w:hAnsi="BBVABentonSansLight" w:cstheme="minorHAnsi"/>
        </w:rPr>
        <w:t xml:space="preserve">, </w:t>
      </w:r>
      <w:r w:rsidR="00CF293D" w:rsidRPr="00552DCB">
        <w:rPr>
          <w:rFonts w:ascii="BBVABentonSansLight" w:hAnsi="BBVABentonSansLight" w:cstheme="minorHAnsi"/>
        </w:rPr>
        <w:t>a través de correo electrónico incluyendo una ficha de cada oferta</w:t>
      </w:r>
      <w:r w:rsidR="00AF716A">
        <w:rPr>
          <w:rFonts w:ascii="BBVABentonSansLight" w:hAnsi="BBVABentonSansLight" w:cstheme="minorHAnsi"/>
        </w:rPr>
        <w:t xml:space="preserve"> debidamente cumplimentada</w:t>
      </w:r>
      <w:r w:rsidR="00E74EBF">
        <w:rPr>
          <w:rFonts w:ascii="BBVABentonSansLight" w:hAnsi="BBVABentonSansLight" w:cstheme="minorHAnsi"/>
        </w:rPr>
        <w:t>.</w:t>
      </w:r>
    </w:p>
    <w:p w14:paraId="72D41417" w14:textId="77777777" w:rsidR="006F11AC" w:rsidRPr="00F77EF2" w:rsidRDefault="006F11AC" w:rsidP="00C37E34">
      <w:pPr>
        <w:keepNext/>
        <w:keepLines/>
        <w:spacing w:before="120"/>
        <w:jc w:val="both"/>
        <w:rPr>
          <w:rFonts w:ascii="BBVABentonSansLight" w:hAnsi="BBVABentonSansLight" w:cstheme="minorHAnsi"/>
        </w:rPr>
      </w:pPr>
      <w:r w:rsidRPr="00F77EF2">
        <w:rPr>
          <w:rFonts w:ascii="BBVABentonSansLight" w:hAnsi="BBVABentonSansLight" w:cstheme="minorHAnsi"/>
        </w:rPr>
        <w:lastRenderedPageBreak/>
        <w:t>BBVA analizará la</w:t>
      </w:r>
      <w:r w:rsidR="00552DCB">
        <w:rPr>
          <w:rFonts w:ascii="BBVABentonSansLight" w:hAnsi="BBVABentonSansLight" w:cstheme="minorHAnsi"/>
        </w:rPr>
        <w:t>s</w:t>
      </w:r>
      <w:r w:rsidRPr="00F77EF2">
        <w:rPr>
          <w:rFonts w:ascii="BBVABentonSansLight" w:hAnsi="BBVABentonSansLight" w:cstheme="minorHAnsi"/>
        </w:rPr>
        <w:t xml:space="preserve"> oferta</w:t>
      </w:r>
      <w:r w:rsidR="00552DCB">
        <w:rPr>
          <w:rFonts w:ascii="BBVABentonSansLight" w:hAnsi="BBVABentonSansLight" w:cstheme="minorHAnsi"/>
        </w:rPr>
        <w:t xml:space="preserve">s fuera de delegación </w:t>
      </w:r>
      <w:r w:rsidRPr="00F77EF2">
        <w:rPr>
          <w:rFonts w:ascii="BBVABentonSansLight" w:hAnsi="BBVABentonSansLight" w:cstheme="minorHAnsi"/>
        </w:rPr>
        <w:t>comprobando si cumple</w:t>
      </w:r>
      <w:r w:rsidR="00552DCB">
        <w:rPr>
          <w:rFonts w:ascii="BBVABentonSansLight" w:hAnsi="BBVABentonSansLight" w:cstheme="minorHAnsi"/>
        </w:rPr>
        <w:t>n</w:t>
      </w:r>
      <w:r w:rsidRPr="00F77EF2">
        <w:rPr>
          <w:rFonts w:ascii="BBVABentonSansLight" w:hAnsi="BBVABentonSansLight" w:cstheme="minorHAnsi"/>
        </w:rPr>
        <w:t xml:space="preserve"> con el modelo de facultades vigente, compara</w:t>
      </w:r>
      <w:r>
        <w:rPr>
          <w:rFonts w:ascii="BBVABentonSansLight" w:hAnsi="BBVABentonSansLight" w:cstheme="minorHAnsi"/>
        </w:rPr>
        <w:t>rá</w:t>
      </w:r>
      <w:r w:rsidRPr="00F77EF2">
        <w:rPr>
          <w:rFonts w:ascii="BBVABentonSansLight" w:hAnsi="BBVABentonSansLight" w:cstheme="minorHAnsi"/>
        </w:rPr>
        <w:t xml:space="preserve"> la propuesta con los valores netos</w:t>
      </w:r>
      <w:r w:rsidR="00552DCB">
        <w:rPr>
          <w:rFonts w:ascii="BBVABentonSansLight" w:hAnsi="BBVABentonSansLight" w:cstheme="minorHAnsi"/>
        </w:rPr>
        <w:t xml:space="preserve">, </w:t>
      </w:r>
      <w:r w:rsidRPr="00F77EF2">
        <w:rPr>
          <w:rFonts w:ascii="BBVABentonSansLight" w:hAnsi="BBVABentonSansLight" w:cstheme="minorHAnsi"/>
        </w:rPr>
        <w:t xml:space="preserve">valores de </w:t>
      </w:r>
      <w:r w:rsidR="00552DCB">
        <w:rPr>
          <w:rFonts w:ascii="BBVABentonSansLight" w:hAnsi="BBVABentonSansLight" w:cstheme="minorHAnsi"/>
        </w:rPr>
        <w:t xml:space="preserve">tasación y los valores de </w:t>
      </w:r>
      <w:r w:rsidRPr="00F77EF2">
        <w:rPr>
          <w:rFonts w:ascii="BBVABentonSansLight" w:hAnsi="BBVABentonSansLight" w:cstheme="minorHAnsi"/>
        </w:rPr>
        <w:t>adjudicación</w:t>
      </w:r>
      <w:r w:rsidR="00552DCB">
        <w:rPr>
          <w:rFonts w:ascii="BBVABentonSansLight" w:hAnsi="BBVABentonSansLight" w:cstheme="minorHAnsi"/>
        </w:rPr>
        <w:t>. Asimismo,</w:t>
      </w:r>
      <w:r w:rsidRPr="00F77EF2">
        <w:rPr>
          <w:rFonts w:ascii="BBVABentonSansLight" w:hAnsi="BBVABentonSansLight" w:cstheme="minorHAnsi"/>
        </w:rPr>
        <w:t xml:space="preserve"> analiza</w:t>
      </w:r>
      <w:r>
        <w:rPr>
          <w:rFonts w:ascii="BBVABentonSansLight" w:hAnsi="BBVABentonSansLight" w:cstheme="minorHAnsi"/>
        </w:rPr>
        <w:t>rá</w:t>
      </w:r>
      <w:r w:rsidRPr="00F77EF2">
        <w:rPr>
          <w:rFonts w:ascii="BBVABentonSansLight" w:hAnsi="BBVABentonSansLight" w:cstheme="minorHAnsi"/>
        </w:rPr>
        <w:t xml:space="preserve"> los comentarios comerciales incorporados por el Servicer</w:t>
      </w:r>
      <w:r w:rsidR="0068585F">
        <w:rPr>
          <w:rFonts w:ascii="BBVABentonSansLight" w:hAnsi="BBVABentonSansLight" w:cstheme="minorHAnsi"/>
        </w:rPr>
        <w:t>.</w:t>
      </w:r>
      <w:r w:rsidRPr="00F77EF2">
        <w:rPr>
          <w:rFonts w:ascii="BBVABentonSansLight" w:hAnsi="BBVABentonSansLight" w:cstheme="minorHAnsi"/>
        </w:rPr>
        <w:t xml:space="preserve"> Adicionalmente, </w:t>
      </w:r>
      <w:r w:rsidR="0068585F">
        <w:rPr>
          <w:rFonts w:ascii="BBVABentonSansLight" w:hAnsi="BBVABentonSansLight" w:cstheme="minorHAnsi"/>
        </w:rPr>
        <w:t xml:space="preserve">se tendrá en cuenta el volumen de </w:t>
      </w:r>
      <w:r w:rsidRPr="00F77EF2">
        <w:rPr>
          <w:rFonts w:ascii="BBVABentonSansLight" w:hAnsi="BBVABentonSansLight" w:cstheme="minorHAnsi"/>
        </w:rPr>
        <w:t xml:space="preserve">leads, el tiempo que lleva en publicación el activo, el detalle del histórico de ofertas </w:t>
      </w:r>
      <w:r w:rsidR="00904758">
        <w:rPr>
          <w:rFonts w:ascii="BBVABentonSansLight" w:hAnsi="BBVABentonSansLight" w:cstheme="minorHAnsi"/>
        </w:rPr>
        <w:t>versus</w:t>
      </w:r>
      <w:r w:rsidRPr="00F77EF2">
        <w:rPr>
          <w:rFonts w:ascii="BBVABentonSansLight" w:hAnsi="BBVABentonSansLight" w:cstheme="minorHAnsi"/>
        </w:rPr>
        <w:t xml:space="preserve"> mercado</w:t>
      </w:r>
      <w:r w:rsidR="00904758">
        <w:rPr>
          <w:rFonts w:ascii="BBVABentonSansLight" w:hAnsi="BBVABentonSansLight" w:cstheme="minorHAnsi"/>
        </w:rPr>
        <w:t xml:space="preserve"> y el </w:t>
      </w:r>
      <w:r w:rsidR="00AF716A" w:rsidRPr="00904758">
        <w:rPr>
          <w:rFonts w:ascii="BBVABentonSansLight" w:hAnsi="BBVABentonSansLight" w:cstheme="minorHAnsi"/>
        </w:rPr>
        <w:t>cumplimiento de apoderamientos</w:t>
      </w:r>
      <w:r w:rsidR="00904758">
        <w:rPr>
          <w:rFonts w:ascii="BBVABentonSansLight" w:hAnsi="BBVABentonSansLight" w:cstheme="minorHAnsi"/>
        </w:rPr>
        <w:t>,</w:t>
      </w:r>
      <w:r w:rsidRPr="00F77EF2">
        <w:rPr>
          <w:rFonts w:ascii="BBVABentonSansLight" w:hAnsi="BBVABentonSansLight" w:cstheme="minorHAnsi"/>
        </w:rPr>
        <w:t xml:space="preserve"> entre otros</w:t>
      </w:r>
      <w:r w:rsidR="0068585F">
        <w:rPr>
          <w:rFonts w:ascii="BBVABentonSansLight" w:hAnsi="BBVABentonSansLight" w:cstheme="minorHAnsi"/>
        </w:rPr>
        <w:t xml:space="preserve"> factores, para la toma de decisión</w:t>
      </w:r>
      <w:r w:rsidRPr="00F77EF2">
        <w:rPr>
          <w:rFonts w:ascii="BBVABentonSansLight" w:hAnsi="BBVABentonSansLight" w:cstheme="minorHAnsi"/>
        </w:rPr>
        <w:t>.</w:t>
      </w:r>
    </w:p>
    <w:p w14:paraId="4D13A7A6" w14:textId="77777777" w:rsidR="006F11AC" w:rsidRPr="00F77EF2" w:rsidRDefault="006F11AC" w:rsidP="00C37E34">
      <w:pPr>
        <w:keepNext/>
        <w:keepLines/>
        <w:spacing w:before="120"/>
        <w:jc w:val="both"/>
        <w:rPr>
          <w:rFonts w:ascii="BBVABentonSansLight" w:hAnsi="BBVABentonSansLight" w:cstheme="minorHAnsi"/>
        </w:rPr>
      </w:pPr>
      <w:r w:rsidRPr="00F77EF2">
        <w:rPr>
          <w:rFonts w:ascii="BBVABentonSansLight" w:hAnsi="BBVABentonSansLight" w:cstheme="minorHAnsi"/>
        </w:rPr>
        <w:t xml:space="preserve">Tras este análisis, </w:t>
      </w:r>
      <w:r>
        <w:rPr>
          <w:rFonts w:ascii="BBVABentonSansLight" w:hAnsi="BBVABentonSansLight" w:cstheme="minorHAnsi"/>
        </w:rPr>
        <w:t xml:space="preserve">el Comité EGI BBVA </w:t>
      </w:r>
      <w:r w:rsidRPr="00F77EF2">
        <w:rPr>
          <w:rFonts w:ascii="BBVABentonSansLight" w:hAnsi="BBVABentonSansLight" w:cstheme="minorHAnsi"/>
        </w:rPr>
        <w:t>sanciona</w:t>
      </w:r>
      <w:r>
        <w:rPr>
          <w:rFonts w:ascii="BBVABentonSansLight" w:hAnsi="BBVABentonSansLight" w:cstheme="minorHAnsi"/>
        </w:rPr>
        <w:t>rá</w:t>
      </w:r>
      <w:r w:rsidRPr="00F77EF2">
        <w:rPr>
          <w:rFonts w:ascii="BBVABentonSansLight" w:hAnsi="BBVABentonSansLight" w:cstheme="minorHAnsi"/>
        </w:rPr>
        <w:t xml:space="preserve"> </w:t>
      </w:r>
      <w:r w:rsidR="0068585F" w:rsidRPr="00F77EF2">
        <w:rPr>
          <w:rFonts w:ascii="BBVABentonSansLight" w:hAnsi="BBVABentonSansLight" w:cstheme="minorHAnsi"/>
        </w:rPr>
        <w:t>la</w:t>
      </w:r>
      <w:r w:rsidR="0068585F">
        <w:rPr>
          <w:rFonts w:ascii="BBVABentonSansLight" w:hAnsi="BBVABentonSansLight" w:cstheme="minorHAnsi"/>
        </w:rPr>
        <w:t>s ofertas fuera de delegación</w:t>
      </w:r>
      <w:r w:rsidR="0068585F" w:rsidRPr="00F77EF2">
        <w:rPr>
          <w:rFonts w:ascii="BBVABentonSansLight" w:hAnsi="BBVABentonSansLight" w:cstheme="minorHAnsi"/>
        </w:rPr>
        <w:t xml:space="preserve"> </w:t>
      </w:r>
      <w:r w:rsidRPr="00F77EF2">
        <w:rPr>
          <w:rFonts w:ascii="BBVABentonSansLight" w:hAnsi="BBVABentonSansLight" w:cstheme="minorHAnsi"/>
        </w:rPr>
        <w:t>y comunica</w:t>
      </w:r>
      <w:r>
        <w:rPr>
          <w:rFonts w:ascii="BBVABentonSansLight" w:hAnsi="BBVABentonSansLight" w:cstheme="minorHAnsi"/>
        </w:rPr>
        <w:t>rá</w:t>
      </w:r>
      <w:r w:rsidRPr="00F77EF2">
        <w:rPr>
          <w:rFonts w:ascii="BBVABentonSansLight" w:hAnsi="BBVABentonSansLight" w:cstheme="minorHAnsi"/>
        </w:rPr>
        <w:t xml:space="preserve"> al Servicer el resultado de la misma</w:t>
      </w:r>
      <w:r w:rsidR="0068585F">
        <w:rPr>
          <w:rFonts w:ascii="BBVABentonSansLight" w:hAnsi="BBVABentonSansLight" w:cstheme="minorHAnsi"/>
        </w:rPr>
        <w:t xml:space="preserve">, vía correo electrónico. </w:t>
      </w:r>
    </w:p>
    <w:p w14:paraId="0613575C" w14:textId="77777777" w:rsidR="00B36319" w:rsidRPr="00BD170F" w:rsidRDefault="00DA252B" w:rsidP="00C37E34">
      <w:pPr>
        <w:keepNext/>
        <w:keepLines/>
        <w:spacing w:before="120"/>
        <w:jc w:val="both"/>
        <w:rPr>
          <w:rFonts w:ascii="BBVABentonSansLight" w:hAnsi="BBVABentonSansLight" w:cstheme="minorHAnsi"/>
        </w:rPr>
      </w:pPr>
      <w:r w:rsidRPr="00BD170F">
        <w:rPr>
          <w:rFonts w:ascii="BBVABentonSansLight" w:hAnsi="BBVABentonSansLight" w:cstheme="minorHAnsi"/>
        </w:rPr>
        <w:t xml:space="preserve">En el caso de </w:t>
      </w:r>
      <w:r w:rsidR="0001100F">
        <w:rPr>
          <w:rFonts w:ascii="BBVABentonSansLight" w:hAnsi="BBVABentonSansLight" w:cstheme="minorHAnsi"/>
        </w:rPr>
        <w:t xml:space="preserve">aceptación de ofertas </w:t>
      </w:r>
      <w:r w:rsidR="00B36319" w:rsidRPr="00BD170F">
        <w:rPr>
          <w:rFonts w:ascii="BBVABentonSansLight" w:hAnsi="BBVABentonSansLight" w:cstheme="minorHAnsi"/>
        </w:rPr>
        <w:t xml:space="preserve">el </w:t>
      </w:r>
      <w:r w:rsidR="00D3007C">
        <w:rPr>
          <w:rFonts w:ascii="BBVABentonSansLight" w:hAnsi="BBVABentonSansLight" w:cstheme="minorHAnsi"/>
        </w:rPr>
        <w:t>Servicer</w:t>
      </w:r>
      <w:r w:rsidR="00B36319" w:rsidRPr="00BD170F">
        <w:rPr>
          <w:rFonts w:ascii="BBVABentonSansLight" w:hAnsi="BBVABentonSansLight" w:cstheme="minorHAnsi"/>
        </w:rPr>
        <w:t xml:space="preserve"> subirá la documentación relativa a Prevención de Blanqueo de Capitales y de Financiación del Terrorismo </w:t>
      </w:r>
      <w:r w:rsidR="00B36319" w:rsidRPr="005C2923">
        <w:rPr>
          <w:rFonts w:ascii="BBVABentonSansLight" w:hAnsi="BBVABentonSansLight" w:cstheme="minorHAnsi"/>
          <w:b/>
        </w:rPr>
        <w:t>(PBC&amp;FT)</w:t>
      </w:r>
      <w:r w:rsidR="0064269D" w:rsidRPr="005C2923">
        <w:rPr>
          <w:rFonts w:ascii="BBVABentonSansLight" w:hAnsi="BBVABentonSansLight" w:cstheme="minorHAnsi"/>
          <w:b/>
        </w:rPr>
        <w:t xml:space="preserve"> </w:t>
      </w:r>
      <w:r w:rsidR="0064269D" w:rsidRPr="00BD170F">
        <w:rPr>
          <w:rFonts w:ascii="BBVABentonSansLight" w:hAnsi="BBVABentonSansLight" w:cstheme="minorHAnsi"/>
        </w:rPr>
        <w:t>al Sistema</w:t>
      </w:r>
      <w:r w:rsidR="009B7A50">
        <w:rPr>
          <w:rFonts w:ascii="BBVABentonSansLight" w:hAnsi="BBVABentonSansLight" w:cstheme="minorHAnsi"/>
        </w:rPr>
        <w:t xml:space="preserve"> de HRE</w:t>
      </w:r>
      <w:r w:rsidR="0064269D" w:rsidRPr="00BD170F">
        <w:rPr>
          <w:rFonts w:ascii="BBVABentonSansLight" w:hAnsi="BBVABentonSansLight" w:cstheme="minorHAnsi"/>
        </w:rPr>
        <w:t xml:space="preserve">. </w:t>
      </w:r>
      <w:r w:rsidR="00D3007C">
        <w:rPr>
          <w:rFonts w:ascii="BBVABentonSansLight" w:hAnsi="BBVABentonSansLight" w:cstheme="minorHAnsi"/>
        </w:rPr>
        <w:t xml:space="preserve">Si la </w:t>
      </w:r>
      <w:r w:rsidR="0064269D" w:rsidRPr="00BD170F">
        <w:rPr>
          <w:rFonts w:ascii="BBVABentonSansLight" w:hAnsi="BBVABentonSansLight" w:cstheme="minorHAnsi"/>
        </w:rPr>
        <w:t xml:space="preserve"> documentación </w:t>
      </w:r>
      <w:r w:rsidR="00D3007C">
        <w:rPr>
          <w:rFonts w:ascii="BBVABentonSansLight" w:hAnsi="BBVABentonSansLight" w:cstheme="minorHAnsi"/>
        </w:rPr>
        <w:t xml:space="preserve"> </w:t>
      </w:r>
      <w:r w:rsidR="0064269D" w:rsidRPr="00BD170F">
        <w:rPr>
          <w:rFonts w:ascii="BBVABentonSansLight" w:hAnsi="BBVABentonSansLight" w:cstheme="minorHAnsi"/>
        </w:rPr>
        <w:t>no est</w:t>
      </w:r>
      <w:r w:rsidR="00D3007C">
        <w:rPr>
          <w:rFonts w:ascii="BBVABentonSansLight" w:hAnsi="BBVABentonSansLight" w:cstheme="minorHAnsi"/>
        </w:rPr>
        <w:t>uviera</w:t>
      </w:r>
      <w:r w:rsidR="0064269D" w:rsidRPr="00BD170F">
        <w:rPr>
          <w:rFonts w:ascii="BBVABentonSansLight" w:hAnsi="BBVABentonSansLight" w:cstheme="minorHAnsi"/>
        </w:rPr>
        <w:t xml:space="preserve"> completa o </w:t>
      </w:r>
      <w:r w:rsidR="00D3007C">
        <w:rPr>
          <w:rFonts w:ascii="BBVABentonSansLight" w:hAnsi="BBVABentonSansLight" w:cstheme="minorHAnsi"/>
        </w:rPr>
        <w:t xml:space="preserve">fuera </w:t>
      </w:r>
      <w:r w:rsidR="0064269D" w:rsidRPr="00BD170F">
        <w:rPr>
          <w:rFonts w:ascii="BBVABentonSansLight" w:hAnsi="BBVABentonSansLight" w:cstheme="minorHAnsi"/>
        </w:rPr>
        <w:t xml:space="preserve">incorrecta </w:t>
      </w:r>
      <w:r w:rsidR="00D3007C">
        <w:rPr>
          <w:rFonts w:ascii="BBVABentonSansLight" w:hAnsi="BBVABentonSansLight" w:cstheme="minorHAnsi"/>
        </w:rPr>
        <w:t xml:space="preserve">se subsanarán </w:t>
      </w:r>
      <w:r w:rsidR="0064269D" w:rsidRPr="00BD170F">
        <w:rPr>
          <w:rFonts w:ascii="BBVABentonSansLight" w:hAnsi="BBVABentonSansLight" w:cstheme="minorHAnsi"/>
        </w:rPr>
        <w:t>las deficiencias de documentación identificadas.</w:t>
      </w:r>
    </w:p>
    <w:p w14:paraId="2F0B25E9" w14:textId="77777777" w:rsidR="0001100F" w:rsidRDefault="00B36319" w:rsidP="00C37E34">
      <w:pPr>
        <w:keepNext/>
        <w:keepLines/>
        <w:spacing w:before="120"/>
        <w:jc w:val="both"/>
        <w:rPr>
          <w:rFonts w:ascii="BBVABentonSansLight" w:hAnsi="BBVABentonSansLight" w:cstheme="minorHAnsi"/>
        </w:rPr>
      </w:pPr>
      <w:r w:rsidRPr="00BD170F">
        <w:rPr>
          <w:rFonts w:ascii="BBVABentonSansLight" w:hAnsi="BBVABentonSansLight" w:cstheme="minorHAnsi"/>
        </w:rPr>
        <w:t>Posteriormente</w:t>
      </w:r>
      <w:r w:rsidR="0064269D" w:rsidRPr="00BD170F">
        <w:rPr>
          <w:rFonts w:ascii="BBVABentonSansLight" w:hAnsi="BBVABentonSansLight" w:cstheme="minorHAnsi"/>
        </w:rPr>
        <w:t xml:space="preserve"> a la revisión de la documentación de PBC&amp;FT</w:t>
      </w:r>
      <w:r w:rsidR="0001100F">
        <w:rPr>
          <w:rFonts w:ascii="BBVABentonSansLight" w:hAnsi="BBVABentonSansLight" w:cstheme="minorHAnsi"/>
        </w:rPr>
        <w:t>, e</w:t>
      </w:r>
      <w:r w:rsidR="004079DE">
        <w:rPr>
          <w:rFonts w:ascii="BBVABentonSansLight" w:hAnsi="BBVABentonSansLight" w:cstheme="minorHAnsi"/>
        </w:rPr>
        <w:t xml:space="preserve">l Servicer </w:t>
      </w:r>
      <w:r w:rsidR="00BE688B" w:rsidRPr="00BD170F">
        <w:rPr>
          <w:rFonts w:ascii="BBVABentonSansLight" w:hAnsi="BBVABentonSansLight" w:cstheme="minorHAnsi"/>
        </w:rPr>
        <w:t>realiza</w:t>
      </w:r>
      <w:r w:rsidR="004079DE">
        <w:rPr>
          <w:rFonts w:ascii="BBVABentonSansLight" w:hAnsi="BBVABentonSansLight" w:cstheme="minorHAnsi"/>
        </w:rPr>
        <w:t>rá</w:t>
      </w:r>
      <w:r w:rsidR="00BE688B" w:rsidRPr="00BD170F">
        <w:rPr>
          <w:rFonts w:ascii="BBVABentonSansLight" w:hAnsi="BBVABentonSansLight" w:cstheme="minorHAnsi"/>
        </w:rPr>
        <w:t xml:space="preserve"> la revisión de los datos del ofertante </w:t>
      </w:r>
      <w:r w:rsidR="0004690E">
        <w:rPr>
          <w:rFonts w:ascii="BBVABentonSansLight" w:hAnsi="BBVABentonSansLight" w:cstheme="minorHAnsi"/>
        </w:rPr>
        <w:t xml:space="preserve">y de los demás intervinientes en la operación </w:t>
      </w:r>
      <w:r w:rsidR="00BE688B" w:rsidRPr="00BD170F">
        <w:rPr>
          <w:rFonts w:ascii="BBVABentonSansLight" w:hAnsi="BBVABentonSansLight" w:cstheme="minorHAnsi"/>
        </w:rPr>
        <w:t xml:space="preserve">de acuerdo a la normativa de PBC&amp;FT. En la oferta deberán constar los datos completos de los ofertantes, incluidos la persona o personas físicas que el último término posean o controlen, directa o indirectamente, un porcentaje superior al 25 por ciento del capital o de los derechos de voto de una persona jurídica, o que por otros medios ejerzan el control, directo o indirecto, de la gestión de una persona jurídica, conforme a la legislación vigente. </w:t>
      </w:r>
      <w:r w:rsidR="004079DE">
        <w:rPr>
          <w:rFonts w:ascii="BBVABentonSansLight" w:hAnsi="BBVABentonSansLight" w:cstheme="minorHAnsi"/>
        </w:rPr>
        <w:t xml:space="preserve"> </w:t>
      </w:r>
    </w:p>
    <w:p w14:paraId="56387803" w14:textId="174CB75C" w:rsidR="00224904" w:rsidRDefault="00FB5418" w:rsidP="00C37E34">
      <w:pPr>
        <w:keepNext/>
        <w:keepLines/>
        <w:spacing w:before="120"/>
        <w:jc w:val="both"/>
        <w:rPr>
          <w:rFonts w:ascii="BBVABentonSansLight" w:hAnsi="BBVABentonSansLight" w:cstheme="minorHAnsi"/>
        </w:rPr>
      </w:pPr>
      <w:r w:rsidRPr="0025060B">
        <w:rPr>
          <w:rFonts w:ascii="BBVABentonSansLight" w:hAnsi="BBVABentonSansLight" w:cstheme="minorHAnsi"/>
          <w:b/>
        </w:rPr>
        <w:t>Cumplimiento BBVA</w:t>
      </w:r>
      <w:r w:rsidR="0001100F" w:rsidRPr="0025060B">
        <w:rPr>
          <w:rFonts w:ascii="BBVABentonSansLight" w:hAnsi="BBVABentonSansLight" w:cstheme="minorHAnsi"/>
          <w:b/>
        </w:rPr>
        <w:t>,</w:t>
      </w:r>
      <w:r w:rsidR="0001100F" w:rsidRPr="0001100F">
        <w:rPr>
          <w:rFonts w:ascii="BBVABentonSansLight" w:hAnsi="BBVABentonSansLight" w:cstheme="minorHAnsi"/>
        </w:rPr>
        <w:t xml:space="preserve"> por su parte</w:t>
      </w:r>
      <w:r w:rsidR="0001100F">
        <w:rPr>
          <w:rFonts w:ascii="BBVABentonSansLight" w:hAnsi="BBVABentonSansLight" w:cstheme="minorHAnsi"/>
        </w:rPr>
        <w:t xml:space="preserve">, </w:t>
      </w:r>
      <w:r w:rsidRPr="0001100F">
        <w:rPr>
          <w:rFonts w:ascii="BBVABentonSansLight" w:hAnsi="BBVABentonSansLight" w:cstheme="minorHAnsi"/>
        </w:rPr>
        <w:t>anali</w:t>
      </w:r>
      <w:r w:rsidR="0001100F" w:rsidRPr="0001100F">
        <w:rPr>
          <w:rFonts w:ascii="BBVABentonSansLight" w:hAnsi="BBVABentonSansLight" w:cstheme="minorHAnsi"/>
        </w:rPr>
        <w:t xml:space="preserve">zará las operaciones catalogadas como </w:t>
      </w:r>
      <w:r w:rsidR="0001100F" w:rsidRPr="0025060B">
        <w:rPr>
          <w:rFonts w:ascii="BBVABentonSansLight" w:hAnsi="BBVABentonSansLight" w:cstheme="minorHAnsi"/>
          <w:b/>
        </w:rPr>
        <w:t>riesgo alto</w:t>
      </w:r>
      <w:r w:rsidR="0001100F" w:rsidRPr="0001100F">
        <w:rPr>
          <w:rFonts w:ascii="BBVABentonSansLight" w:hAnsi="BBVABentonSansLight" w:cstheme="minorHAnsi"/>
        </w:rPr>
        <w:t xml:space="preserve"> y comunicará su sanción </w:t>
      </w:r>
      <w:r w:rsidR="0004690E">
        <w:rPr>
          <w:rFonts w:ascii="BBVABentonSansLight" w:hAnsi="BBVABentonSansLight" w:cstheme="minorHAnsi"/>
        </w:rPr>
        <w:t xml:space="preserve">a través del aplicativo del Servicer a éste. </w:t>
      </w:r>
      <w:r w:rsidR="00EF5EBF">
        <w:rPr>
          <w:rFonts w:ascii="BBVABentonSansLight" w:hAnsi="BBVABentonSansLight" w:cstheme="minorHAnsi"/>
        </w:rPr>
        <w:t xml:space="preserve">Cabe destacar que para operaciones que </w:t>
      </w:r>
      <w:r w:rsidR="00EF5EBF" w:rsidRPr="00F06E88">
        <w:rPr>
          <w:rFonts w:ascii="BBVABentonSansLight" w:hAnsi="BBVABentonSansLight" w:cstheme="minorHAnsi"/>
          <w:u w:val="single"/>
        </w:rPr>
        <w:t>no</w:t>
      </w:r>
      <w:r w:rsidR="00EF5EBF">
        <w:rPr>
          <w:rFonts w:ascii="BBVABentonSansLight" w:hAnsi="BBVABentonSansLight" w:cstheme="minorHAnsi"/>
        </w:rPr>
        <w:t xml:space="preserve"> tengan la categoría de </w:t>
      </w:r>
      <w:r w:rsidR="006A4065" w:rsidRPr="00904758">
        <w:rPr>
          <w:rFonts w:ascii="BBVABentonSansLight" w:hAnsi="BBVABentonSansLight" w:cstheme="minorHAnsi"/>
        </w:rPr>
        <w:t xml:space="preserve">riesgo </w:t>
      </w:r>
      <w:r w:rsidR="00EF5EBF" w:rsidRPr="00F06E88">
        <w:rPr>
          <w:rFonts w:ascii="BBVABentonSansLight" w:hAnsi="BBVABentonSansLight" w:cstheme="minorHAnsi"/>
        </w:rPr>
        <w:t>alto</w:t>
      </w:r>
      <w:r w:rsidR="006A4065" w:rsidRPr="00904758">
        <w:rPr>
          <w:rFonts w:ascii="BBVABentonSansLight" w:hAnsi="BBVABentonSansLight" w:cstheme="minorHAnsi"/>
        </w:rPr>
        <w:t>,</w:t>
      </w:r>
      <w:r w:rsidR="006A4065">
        <w:rPr>
          <w:rFonts w:ascii="BBVABentonSansLight" w:hAnsi="BBVABentonSansLight" w:cstheme="minorHAnsi"/>
        </w:rPr>
        <w:t xml:space="preserve"> </w:t>
      </w:r>
      <w:r w:rsidR="00EF5EBF">
        <w:rPr>
          <w:rFonts w:ascii="BBVABentonSansLight" w:hAnsi="BBVABentonSansLight" w:cstheme="minorHAnsi"/>
        </w:rPr>
        <w:t xml:space="preserve">cumplimiento BBVA las analizará mediante catas trimestrales con objeto de medir el grado de cumplimiento del servicio delegado (amparado en KPI 10 PBC). </w:t>
      </w:r>
      <w:r w:rsidR="006A4065">
        <w:rPr>
          <w:rFonts w:ascii="BBVABentonSansLight" w:hAnsi="BBVABentonSansLight" w:cstheme="minorHAnsi"/>
        </w:rPr>
        <w:t xml:space="preserve"> </w:t>
      </w:r>
    </w:p>
    <w:p w14:paraId="0AF881A7" w14:textId="4901789B" w:rsidR="009B1D08" w:rsidRPr="009B1D08" w:rsidRDefault="002F28AC" w:rsidP="0028477C">
      <w:pPr>
        <w:pStyle w:val="Prrafodelista"/>
        <w:keepNext/>
        <w:keepLines/>
        <w:numPr>
          <w:ilvl w:val="0"/>
          <w:numId w:val="32"/>
        </w:numPr>
        <w:spacing w:before="120"/>
        <w:ind w:left="284" w:hanging="284"/>
        <w:jc w:val="both"/>
        <w:rPr>
          <w:rFonts w:ascii="BBVABentonSansLight" w:hAnsi="BBVABentonSansLight" w:cstheme="minorHAnsi"/>
        </w:rPr>
      </w:pPr>
      <w:r w:rsidRPr="00BE6845">
        <w:rPr>
          <w:rFonts w:ascii="BBVABentonSansLight" w:hAnsi="BBVABentonSansLight" w:cstheme="minorHAnsi"/>
        </w:rPr>
        <w:t>L</w:t>
      </w:r>
      <w:r w:rsidR="00756F98" w:rsidRPr="00BE6845">
        <w:rPr>
          <w:rFonts w:ascii="BBVABentonSansLight" w:hAnsi="BBVABentonSansLight" w:cstheme="minorHAnsi"/>
        </w:rPr>
        <w:t>as operaciones de venta de a</w:t>
      </w:r>
      <w:r w:rsidR="00C23F70" w:rsidRPr="00BE6845">
        <w:rPr>
          <w:rFonts w:ascii="BBVABentonSansLight" w:hAnsi="BBVABentonSansLight" w:cstheme="minorHAnsi"/>
        </w:rPr>
        <w:t xml:space="preserve">ctivos a los </w:t>
      </w:r>
      <w:r w:rsidR="004079DE" w:rsidRPr="00BE6845">
        <w:rPr>
          <w:rFonts w:ascii="BBVABentonSansLight" w:hAnsi="BBVABentonSansLight" w:cstheme="minorHAnsi"/>
        </w:rPr>
        <w:t>APIs</w:t>
      </w:r>
      <w:r w:rsidR="00827F7D" w:rsidRPr="00BE6845">
        <w:rPr>
          <w:rFonts w:ascii="BBVABentonSansLight" w:hAnsi="BBVABentonSansLight" w:cstheme="minorHAnsi"/>
        </w:rPr>
        <w:t xml:space="preserve"> u otros proveedores de</w:t>
      </w:r>
      <w:r w:rsidR="006B4D4D" w:rsidRPr="00BE6845">
        <w:rPr>
          <w:rFonts w:ascii="BBVABentonSansLight" w:hAnsi="BBVABentonSansLight" w:cstheme="minorHAnsi"/>
        </w:rPr>
        <w:t>l Servicer</w:t>
      </w:r>
      <w:r w:rsidR="00827F7D" w:rsidRPr="00BE6845">
        <w:rPr>
          <w:rFonts w:ascii="BBVABentonSansLight" w:hAnsi="BBVABentonSansLight"/>
        </w:rPr>
        <w:t xml:space="preserve"> </w:t>
      </w:r>
      <w:r w:rsidR="00827F7D" w:rsidRPr="00BE6845">
        <w:rPr>
          <w:rFonts w:ascii="BBVABentonSansLight" w:hAnsi="BBVABentonSansLight" w:cstheme="minorHAnsi"/>
        </w:rPr>
        <w:t>que pudieran disponer de información privilegiada</w:t>
      </w:r>
      <w:r w:rsidR="00C23F70" w:rsidRPr="00BE6845">
        <w:rPr>
          <w:rFonts w:ascii="BBVABentonSansLight" w:hAnsi="BBVABentonSansLight" w:cstheme="minorHAnsi"/>
        </w:rPr>
        <w:t xml:space="preserve">, o a personas vinculadas a éstos, no serán admitidas, salvo que, por causas debidamente justificadas y excepcionales, </w:t>
      </w:r>
      <w:r w:rsidR="004079DE" w:rsidRPr="00BE6845">
        <w:rPr>
          <w:rFonts w:ascii="BBVABentonSansLight" w:hAnsi="BBVABentonSansLight" w:cstheme="minorHAnsi"/>
        </w:rPr>
        <w:t>BBVA</w:t>
      </w:r>
      <w:r w:rsidR="00330D10" w:rsidRPr="00BE6845">
        <w:rPr>
          <w:rFonts w:ascii="BBVABentonSansLight" w:hAnsi="BBVABentonSansLight" w:cstheme="minorHAnsi"/>
        </w:rPr>
        <w:t xml:space="preserve"> </w:t>
      </w:r>
      <w:r w:rsidR="00C23F70" w:rsidRPr="00BE6845">
        <w:rPr>
          <w:rFonts w:ascii="BBVABentonSansLight" w:hAnsi="BBVABentonSansLight" w:cstheme="minorHAnsi"/>
        </w:rPr>
        <w:t>expresamente las autorice.</w:t>
      </w:r>
      <w:r w:rsidR="002102B5" w:rsidRPr="00BE6845">
        <w:rPr>
          <w:rFonts w:ascii="BBVABentonSansLight" w:hAnsi="BBVABentonSansLight" w:cstheme="minorHAnsi"/>
        </w:rPr>
        <w:t xml:space="preserve"> Se entienden por personas vinculadas a los accionistas/partícipes de la sociedad colaboradora, a las personas empleadas por ésta y a los familiares de los accionistas/partícipes de la sociedad.</w:t>
      </w:r>
    </w:p>
    <w:p w14:paraId="5279A890" w14:textId="625FA9BA" w:rsidR="009B1D08" w:rsidRPr="009B1D08" w:rsidRDefault="00F06E88" w:rsidP="00A759F6">
      <w:pPr>
        <w:pStyle w:val="Prrafodelista"/>
        <w:keepNext/>
        <w:keepLines/>
        <w:spacing w:before="120"/>
        <w:ind w:left="284"/>
        <w:jc w:val="both"/>
      </w:pPr>
      <w:r>
        <w:t>Para estos casos (venta a API, proveedor, empleado o vinculado) el Servicer realizará un examen de conflicto de interés en base a las políticas internas de HRE y en base a estos criterios,</w:t>
      </w:r>
      <w:r w:rsidR="009124AE">
        <w:t xml:space="preserve"> se denegará la venta en caso de sanción desfavorable, y en caso de sanción favorable se elevará a EGI BBVA para su análisis en el Comité EGI</w:t>
      </w:r>
      <w:r w:rsidR="009B1D08">
        <w:t xml:space="preserve"> a través del buzón </w:t>
      </w:r>
      <w:hyperlink r:id="rId11" w:history="1">
        <w:r w:rsidR="009B1D08" w:rsidRPr="00C87B94">
          <w:rPr>
            <w:rStyle w:val="Hipervnculo"/>
            <w:rFonts w:ascii="BBVABentonSansLight" w:hAnsi="BBVABentonSansLight" w:cstheme="minorHAnsi"/>
          </w:rPr>
          <w:t>egi.comercial.es@bbva.com</w:t>
        </w:r>
      </w:hyperlink>
      <w:r w:rsidR="009B1D08">
        <w:t>.</w:t>
      </w:r>
    </w:p>
    <w:p w14:paraId="1734DC71" w14:textId="77777777" w:rsidR="009061E7" w:rsidRPr="00660E87" w:rsidRDefault="009061E7" w:rsidP="0028477C">
      <w:pPr>
        <w:pStyle w:val="Prrafodelista"/>
        <w:keepNext/>
        <w:keepLines/>
        <w:numPr>
          <w:ilvl w:val="0"/>
          <w:numId w:val="32"/>
        </w:numPr>
        <w:spacing w:before="120"/>
        <w:ind w:left="284" w:hanging="284"/>
        <w:jc w:val="both"/>
        <w:rPr>
          <w:rFonts w:ascii="BBVABentonSansLight" w:hAnsi="BBVABentonSansLight" w:cstheme="minorHAnsi"/>
        </w:rPr>
      </w:pPr>
      <w:r w:rsidRPr="009061E7">
        <w:rPr>
          <w:rFonts w:ascii="BBVABentonSansLight" w:hAnsi="BBVABentonSansLight" w:cstheme="minorHAnsi"/>
        </w:rPr>
        <w:t>L</w:t>
      </w:r>
      <w:r w:rsidR="00756F98" w:rsidRPr="009061E7">
        <w:rPr>
          <w:rFonts w:ascii="BBVABentonSansLight" w:hAnsi="BBVABentonSansLight" w:cstheme="minorHAnsi"/>
        </w:rPr>
        <w:t>as sanciones</w:t>
      </w:r>
      <w:r w:rsidR="00970418">
        <w:rPr>
          <w:rFonts w:ascii="BBVABentonSansLight" w:hAnsi="BBVABentonSansLight" w:cstheme="minorHAnsi"/>
        </w:rPr>
        <w:t xml:space="preserve"> comerciales</w:t>
      </w:r>
      <w:r w:rsidR="00756F98" w:rsidRPr="009061E7">
        <w:rPr>
          <w:rFonts w:ascii="BBVABentonSansLight" w:hAnsi="BBVABentonSansLight" w:cstheme="minorHAnsi"/>
        </w:rPr>
        <w:t xml:space="preserve"> de </w:t>
      </w:r>
      <w:r w:rsidR="00970418" w:rsidRPr="009061E7">
        <w:rPr>
          <w:rFonts w:ascii="BBVABentonSansLight" w:hAnsi="BBVABentonSansLight" w:cstheme="minorHAnsi"/>
        </w:rPr>
        <w:t>BBVA tendrán</w:t>
      </w:r>
      <w:r w:rsidR="00756F98" w:rsidRPr="009061E7">
        <w:rPr>
          <w:rFonts w:ascii="BBVABentonSansLight" w:hAnsi="BBVABentonSansLight" w:cstheme="minorHAnsi"/>
        </w:rPr>
        <w:t xml:space="preserve"> una validez máxima, en términos generales, de </w:t>
      </w:r>
      <w:r w:rsidR="00A9222F" w:rsidRPr="00660E87">
        <w:rPr>
          <w:rFonts w:ascii="BBVABentonSansLight" w:hAnsi="BBVABentonSansLight" w:cstheme="minorHAnsi"/>
        </w:rPr>
        <w:t>3</w:t>
      </w:r>
      <w:r w:rsidR="00756F98" w:rsidRPr="00660E87">
        <w:rPr>
          <w:rFonts w:ascii="BBVABentonSansLight" w:hAnsi="BBVABentonSansLight" w:cstheme="minorHAnsi"/>
        </w:rPr>
        <w:t xml:space="preserve"> meses</w:t>
      </w:r>
      <w:r w:rsidR="00756F98" w:rsidRPr="009061E7">
        <w:rPr>
          <w:rFonts w:ascii="BBVABentonSansLight" w:hAnsi="BBVABentonSansLight" w:cstheme="minorHAnsi"/>
        </w:rPr>
        <w:t xml:space="preserve"> desde su fecha de emisión</w:t>
      </w:r>
      <w:r w:rsidR="00D154C3" w:rsidRPr="009061E7">
        <w:rPr>
          <w:rFonts w:ascii="BBVABentonSansLight" w:hAnsi="BBVABentonSansLight" w:cstheme="minorHAnsi"/>
        </w:rPr>
        <w:t>.</w:t>
      </w:r>
      <w:r w:rsidR="000756E0" w:rsidRPr="009061E7">
        <w:rPr>
          <w:rFonts w:ascii="BBVABentonSansLight" w:hAnsi="BBVABentonSansLight" w:cstheme="minorHAnsi"/>
        </w:rPr>
        <w:t xml:space="preserve"> </w:t>
      </w:r>
      <w:r w:rsidR="00756F98" w:rsidRPr="009061E7">
        <w:rPr>
          <w:rFonts w:ascii="BBVABentonSansLight" w:hAnsi="BBVABentonSansLight" w:cstheme="minorHAnsi"/>
        </w:rPr>
        <w:t xml:space="preserve">Como </w:t>
      </w:r>
      <w:r w:rsidRPr="009061E7">
        <w:rPr>
          <w:rFonts w:ascii="BBVABentonSansLight" w:hAnsi="BBVABentonSansLight" w:cstheme="minorHAnsi"/>
        </w:rPr>
        <w:t>excepción se considera a las o</w:t>
      </w:r>
      <w:r w:rsidR="00756F98" w:rsidRPr="009061E7">
        <w:rPr>
          <w:rFonts w:ascii="BBVABentonSansLight" w:hAnsi="BBVABentonSansLight" w:cstheme="minorHAnsi"/>
        </w:rPr>
        <w:t xml:space="preserve">peraciones de venta de activos en las que la Administración Pública ostente un derecho de </w:t>
      </w:r>
      <w:r w:rsidR="00756F98" w:rsidRPr="009919F3">
        <w:rPr>
          <w:rFonts w:ascii="BBVABentonSansLight" w:hAnsi="BBVABentonSansLight" w:cstheme="minorHAnsi"/>
        </w:rPr>
        <w:t xml:space="preserve">tanteo, </w:t>
      </w:r>
      <w:r w:rsidRPr="009061E7">
        <w:rPr>
          <w:rFonts w:ascii="BBVABentonSansLight" w:hAnsi="BBVABentonSansLight" w:cstheme="minorHAnsi"/>
        </w:rPr>
        <w:t xml:space="preserve">que </w:t>
      </w:r>
      <w:r w:rsidR="00756F98" w:rsidRPr="009919F3">
        <w:rPr>
          <w:rFonts w:ascii="BBVABentonSansLight" w:hAnsi="BBVABentonSansLight" w:cstheme="minorHAnsi"/>
        </w:rPr>
        <w:t xml:space="preserve">tendrán una vigencia de </w:t>
      </w:r>
      <w:r w:rsidRPr="00660E87">
        <w:rPr>
          <w:rFonts w:ascii="BBVABentonSansLight" w:hAnsi="BBVABentonSansLight" w:cstheme="minorHAnsi"/>
        </w:rPr>
        <w:t xml:space="preserve">6 </w:t>
      </w:r>
      <w:r w:rsidR="00756F98" w:rsidRPr="00660E87">
        <w:rPr>
          <w:rFonts w:ascii="BBVABentonSansLight" w:hAnsi="BBVABentonSansLight" w:cstheme="minorHAnsi"/>
        </w:rPr>
        <w:t xml:space="preserve">meses desde </w:t>
      </w:r>
      <w:r w:rsidRPr="00660E87">
        <w:rPr>
          <w:rFonts w:ascii="BBVABentonSansLight" w:hAnsi="BBVABentonSansLight" w:cstheme="minorHAnsi"/>
        </w:rPr>
        <w:t xml:space="preserve">la fecha de sanción del Comité EGI.  </w:t>
      </w:r>
    </w:p>
    <w:p w14:paraId="61F99A97" w14:textId="77777777" w:rsidR="00756F98" w:rsidRDefault="00756F98" w:rsidP="0028477C">
      <w:pPr>
        <w:pStyle w:val="Prrafodelista"/>
        <w:keepNext/>
        <w:keepLines/>
        <w:numPr>
          <w:ilvl w:val="0"/>
          <w:numId w:val="32"/>
        </w:numPr>
        <w:spacing w:before="120"/>
        <w:ind w:left="284" w:hanging="284"/>
        <w:jc w:val="both"/>
        <w:rPr>
          <w:rFonts w:ascii="BBVABentonSansLight" w:hAnsi="BBVABentonSansLight" w:cstheme="minorHAnsi"/>
        </w:rPr>
      </w:pPr>
      <w:r w:rsidRPr="009061E7">
        <w:rPr>
          <w:rFonts w:ascii="BBVABentonSansLight" w:hAnsi="BBVABentonSansLight" w:cstheme="minorHAnsi"/>
        </w:rPr>
        <w:t xml:space="preserve">Asimismo, quedarán exceptuadas del plazo de vigencia general aquellas operaciones que no se formalicen dentro del mismo por causas imputables a Grupo BBVA. En estos casos, los acuerdos tendrán un período de vigencia de 1 mes desde que las referidas causas hayan sido solventadas.  </w:t>
      </w:r>
    </w:p>
    <w:p w14:paraId="3FAC6DE5" w14:textId="77777777" w:rsidR="00756F98" w:rsidRPr="001B4151" w:rsidRDefault="00756F98" w:rsidP="0028477C">
      <w:pPr>
        <w:pStyle w:val="Prrafodelista"/>
        <w:keepNext/>
        <w:keepLines/>
        <w:numPr>
          <w:ilvl w:val="0"/>
          <w:numId w:val="32"/>
        </w:numPr>
        <w:spacing w:before="120"/>
        <w:ind w:left="284" w:hanging="284"/>
        <w:jc w:val="both"/>
        <w:rPr>
          <w:rFonts w:ascii="BBVABentonSansLight" w:hAnsi="BBVABentonSansLight" w:cstheme="minorHAnsi"/>
        </w:rPr>
      </w:pPr>
      <w:r w:rsidRPr="001B4151">
        <w:rPr>
          <w:rFonts w:ascii="BBVABentonSansLight" w:hAnsi="BBVABentonSansLight" w:cstheme="minorHAnsi"/>
        </w:rPr>
        <w:t xml:space="preserve">Transcurridos estos plazos, se entenderá que los acuerdos de venta adoptados por </w:t>
      </w:r>
      <w:r w:rsidR="00D154C3" w:rsidRPr="001B4151">
        <w:rPr>
          <w:rFonts w:ascii="BBVABentonSansLight" w:hAnsi="BBVABentonSansLight" w:cstheme="minorHAnsi"/>
        </w:rPr>
        <w:t>BBVA</w:t>
      </w:r>
      <w:r w:rsidRPr="001B4151">
        <w:rPr>
          <w:rFonts w:ascii="BBVABentonSansLight" w:hAnsi="BBVABentonSansLight" w:cstheme="minorHAnsi"/>
        </w:rPr>
        <w:t xml:space="preserve"> han caducado, por lo que se requerirá nuevamente la presentación de las propuestas para su aprobación al objeto de poder llevar a cabo la formalización (escrituración) de las operaciones de venta.</w:t>
      </w:r>
    </w:p>
    <w:p w14:paraId="5500B844" w14:textId="77777777" w:rsidR="00756F98" w:rsidRPr="00BD170F" w:rsidRDefault="00756F98" w:rsidP="0028477C">
      <w:pPr>
        <w:pStyle w:val="Prrafodelista"/>
        <w:keepNext/>
        <w:keepLines/>
        <w:numPr>
          <w:ilvl w:val="0"/>
          <w:numId w:val="32"/>
        </w:numPr>
        <w:spacing w:before="120"/>
        <w:ind w:left="284" w:hanging="284"/>
        <w:jc w:val="both"/>
        <w:rPr>
          <w:rFonts w:ascii="BBVABentonSansLight" w:hAnsi="BBVABentonSansLight" w:cstheme="minorHAnsi"/>
        </w:rPr>
      </w:pPr>
      <w:r w:rsidRPr="00BD170F">
        <w:rPr>
          <w:rFonts w:ascii="BBVABentonSansLight" w:hAnsi="BBVABentonSansLight" w:cstheme="minorHAnsi"/>
        </w:rPr>
        <w:t xml:space="preserve">No obstante, este plazo dejará de contar en el momento en que los clientes firmen un contrato de naturaleza privada con un plazo específico para la formalización (escrituración) de la venta. En este caso, el plazo pasará a ser el establecido en estos contratos. </w:t>
      </w:r>
    </w:p>
    <w:p w14:paraId="17A9ECE3" w14:textId="77777777" w:rsidR="00756F98" w:rsidRPr="00BD170F" w:rsidRDefault="00756F98" w:rsidP="0028477C">
      <w:pPr>
        <w:pStyle w:val="Prrafodelista"/>
        <w:keepNext/>
        <w:keepLines/>
        <w:numPr>
          <w:ilvl w:val="0"/>
          <w:numId w:val="32"/>
        </w:numPr>
        <w:spacing w:before="120"/>
        <w:ind w:left="284" w:hanging="284"/>
        <w:jc w:val="both"/>
        <w:rPr>
          <w:rFonts w:ascii="BBVABentonSansLight" w:hAnsi="BBVABentonSansLight" w:cstheme="minorHAnsi"/>
        </w:rPr>
      </w:pPr>
      <w:r w:rsidRPr="00BD170F">
        <w:rPr>
          <w:rFonts w:ascii="BBVABentonSansLight" w:hAnsi="BBVABentonSansLight" w:cstheme="minorHAnsi"/>
        </w:rPr>
        <w:t>Estos plazos de vigencia resultarán de aplicación para todo tipo de operaciones de venta de activos, con independencia de su tipología y de su precio de venta (PVP).</w:t>
      </w:r>
    </w:p>
    <w:p w14:paraId="6CF16E52" w14:textId="77777777" w:rsidR="00756F98" w:rsidRPr="00BD170F" w:rsidRDefault="00756F98" w:rsidP="0028477C">
      <w:pPr>
        <w:pStyle w:val="Prrafodelista"/>
        <w:keepNext/>
        <w:keepLines/>
        <w:numPr>
          <w:ilvl w:val="0"/>
          <w:numId w:val="32"/>
        </w:numPr>
        <w:spacing w:before="120"/>
        <w:ind w:left="284" w:hanging="284"/>
        <w:jc w:val="both"/>
        <w:rPr>
          <w:rFonts w:ascii="BBVABentonSansLight" w:hAnsi="BBVABentonSansLight" w:cstheme="minorHAnsi"/>
        </w:rPr>
      </w:pPr>
      <w:r w:rsidRPr="00BD170F">
        <w:rPr>
          <w:rFonts w:ascii="BBVABentonSansLight" w:hAnsi="BBVABentonSansLight" w:cstheme="minorHAnsi"/>
        </w:rPr>
        <w:t xml:space="preserve">Como excepción, estos plazos no resultarán de aplicación a las operaciones sobre activos que se encuentren incluidos en Acciones/Planes Comerciales, en cuyo caso se considerará que el plazo de vigencia de las mismas es el que se determine en </w:t>
      </w:r>
      <w:r w:rsidR="00D154C3">
        <w:rPr>
          <w:rFonts w:ascii="BBVABentonSansLight" w:hAnsi="BBVABentonSansLight" w:cstheme="minorHAnsi"/>
        </w:rPr>
        <w:t xml:space="preserve">dichos acuerdos. </w:t>
      </w:r>
    </w:p>
    <w:p w14:paraId="05221FED" w14:textId="77777777" w:rsidR="008E3A24" w:rsidRPr="005A4B47" w:rsidRDefault="008E3A24" w:rsidP="0028477C">
      <w:pPr>
        <w:pStyle w:val="Prrafodelista"/>
        <w:keepNext/>
        <w:keepLines/>
        <w:numPr>
          <w:ilvl w:val="0"/>
          <w:numId w:val="32"/>
        </w:numPr>
        <w:spacing w:before="120"/>
        <w:ind w:left="284" w:hanging="284"/>
        <w:jc w:val="both"/>
        <w:rPr>
          <w:rFonts w:ascii="BBVABentonSansLight" w:hAnsi="BBVABentonSansLight" w:cstheme="minorHAnsi"/>
        </w:rPr>
      </w:pPr>
      <w:r w:rsidRPr="005A4B47">
        <w:rPr>
          <w:rFonts w:ascii="BBVABentonSansLight" w:hAnsi="BBVABentonSansLight" w:cstheme="minorHAnsi"/>
        </w:rPr>
        <w:t xml:space="preserve">Oficina EPA: Si el activo tiene cobertura EPA, </w:t>
      </w:r>
      <w:r w:rsidR="00A72F85" w:rsidRPr="005A4B47">
        <w:rPr>
          <w:rFonts w:ascii="BBVABentonSansLight" w:hAnsi="BBVABentonSansLight" w:cstheme="minorHAnsi"/>
        </w:rPr>
        <w:t xml:space="preserve">el Servicer lo comunicará a BBVA </w:t>
      </w:r>
      <w:r w:rsidR="005A4B47" w:rsidRPr="005A4B47">
        <w:rPr>
          <w:rFonts w:ascii="BBVABentonSansLight" w:hAnsi="BBVABentonSansLight" w:cstheme="minorHAnsi"/>
        </w:rPr>
        <w:t xml:space="preserve">a través del buzón de correo </w:t>
      </w:r>
      <w:hyperlink r:id="rId12" w:tgtFrame="_blank" w:history="1">
        <w:r w:rsidR="005A4B47" w:rsidRPr="00E74EBF">
          <w:rPr>
            <w:rFonts w:ascii="BBVABentonSansLight" w:hAnsi="BBVABentonSansLight" w:cstheme="minorHAnsi"/>
            <w:color w:val="0070C0"/>
          </w:rPr>
          <w:t>oficinaepa@bbva.com</w:t>
        </w:r>
      </w:hyperlink>
      <w:r w:rsidR="005A4B47" w:rsidRPr="005A4B47">
        <w:rPr>
          <w:rFonts w:ascii="BBVABentonSansLight" w:hAnsi="BBVABentonSansLight" w:cstheme="minorHAnsi"/>
        </w:rPr>
        <w:t xml:space="preserve">, </w:t>
      </w:r>
      <w:r w:rsidR="00A72F85" w:rsidRPr="005A4B47">
        <w:rPr>
          <w:rFonts w:ascii="BBVABentonSansLight" w:hAnsi="BBVABentonSansLight" w:cstheme="minorHAnsi"/>
        </w:rPr>
        <w:t xml:space="preserve">para que </w:t>
      </w:r>
      <w:r w:rsidR="005A4B47" w:rsidRPr="005A4B47">
        <w:rPr>
          <w:rFonts w:ascii="BBVABentonSansLight" w:hAnsi="BBVABentonSansLight" w:cstheme="minorHAnsi"/>
        </w:rPr>
        <w:t>BBVA realice las gestiones correspondiente</w:t>
      </w:r>
      <w:r w:rsidR="0092671E">
        <w:rPr>
          <w:rFonts w:ascii="BBVABentonSansLight" w:hAnsi="BBVABentonSansLight" w:cstheme="minorHAnsi"/>
        </w:rPr>
        <w:t>s</w:t>
      </w:r>
      <w:r w:rsidR="005A4B47" w:rsidRPr="005A4B47">
        <w:rPr>
          <w:rFonts w:ascii="BBVABentonSansLight" w:hAnsi="BBVABentonSansLight" w:cstheme="minorHAnsi"/>
        </w:rPr>
        <w:t xml:space="preserve"> con el </w:t>
      </w:r>
      <w:r w:rsidR="00A72F85" w:rsidRPr="005A4B47">
        <w:rPr>
          <w:rFonts w:ascii="BBVABentonSansLight" w:hAnsi="BBVABentonSansLight" w:cstheme="minorHAnsi"/>
        </w:rPr>
        <w:t xml:space="preserve">FGD. </w:t>
      </w:r>
    </w:p>
    <w:p w14:paraId="092F7C60" w14:textId="77777777" w:rsidR="007E0D65" w:rsidRPr="00BD170F" w:rsidRDefault="00CC7FDC" w:rsidP="00C37E34">
      <w:pPr>
        <w:keepNext/>
        <w:keepLines/>
        <w:spacing w:before="120"/>
        <w:jc w:val="both"/>
        <w:rPr>
          <w:rFonts w:ascii="BBVABentonSansLight" w:hAnsi="BBVABentonSansLight" w:cstheme="minorHAnsi"/>
        </w:rPr>
      </w:pPr>
      <w:r w:rsidRPr="00BD170F">
        <w:rPr>
          <w:rFonts w:ascii="BBVABentonSansLight" w:hAnsi="BBVABentonSansLight" w:cstheme="minorHAnsi"/>
        </w:rPr>
        <w:t xml:space="preserve">De entre todas las ofertas que hayan superado los filtrados descritos anteriormente, deben ser discriminadas en primer lugar por importe ofertado. Todo ello siempre y cuando no se haya comunicado la aceptación de otra inferior con anterioridad y, en caso de coincidencia en el importe de dos o más ofertas, por orden de entrada. </w:t>
      </w:r>
    </w:p>
    <w:p w14:paraId="7DC327F8" w14:textId="77777777" w:rsidR="00756F98" w:rsidRPr="00BD170F" w:rsidRDefault="00756F98" w:rsidP="00C37E34">
      <w:pPr>
        <w:keepNext/>
        <w:keepLines/>
        <w:spacing w:before="120"/>
        <w:jc w:val="both"/>
        <w:rPr>
          <w:rFonts w:ascii="BBVABentonSansLight" w:hAnsi="BBVABentonSansLight" w:cstheme="minorHAnsi"/>
        </w:rPr>
      </w:pPr>
      <w:r w:rsidRPr="00BD170F">
        <w:rPr>
          <w:rFonts w:ascii="BBVABentonSansLight" w:hAnsi="BBVABentonSansLight" w:cstheme="minorHAnsi"/>
        </w:rPr>
        <w:t xml:space="preserve">Para el caso de coincidencia de la hora y minuto de grabación de la oferta </w:t>
      </w:r>
      <w:r w:rsidR="00D154C3" w:rsidRPr="00BD170F">
        <w:rPr>
          <w:rFonts w:ascii="BBVABentonSansLight" w:hAnsi="BBVABentonSansLight" w:cstheme="minorHAnsi"/>
        </w:rPr>
        <w:t>en</w:t>
      </w:r>
      <w:r w:rsidR="00D154C3">
        <w:rPr>
          <w:rFonts w:ascii="BBVABentonSansLight" w:hAnsi="BBVABentonSansLight" w:cstheme="minorHAnsi"/>
        </w:rPr>
        <w:t xml:space="preserve"> </w:t>
      </w:r>
      <w:r w:rsidR="004E46BD">
        <w:rPr>
          <w:rFonts w:ascii="BBVABentonSansLight" w:hAnsi="BBVABentonSansLight" w:cstheme="minorHAnsi"/>
        </w:rPr>
        <w:t xml:space="preserve">el Sistema </w:t>
      </w:r>
      <w:r w:rsidR="00D154C3">
        <w:rPr>
          <w:rFonts w:ascii="BBVABentonSansLight" w:hAnsi="BBVABentonSansLight" w:cstheme="minorHAnsi"/>
        </w:rPr>
        <w:t>se</w:t>
      </w:r>
      <w:r w:rsidRPr="00BD170F">
        <w:rPr>
          <w:rFonts w:ascii="BBVABentonSansLight" w:hAnsi="BBVABentonSansLight" w:cstheme="minorHAnsi"/>
        </w:rPr>
        <w:t xml:space="preserve"> discriminará por orden de entrada del Lead. </w:t>
      </w:r>
    </w:p>
    <w:p w14:paraId="42E13EAB" w14:textId="5C1FE2E8" w:rsidR="004E46BD" w:rsidRDefault="00CC7FDC" w:rsidP="00C37E34">
      <w:pPr>
        <w:keepNext/>
        <w:keepLines/>
        <w:spacing w:before="120"/>
        <w:jc w:val="both"/>
        <w:rPr>
          <w:rFonts w:ascii="BBVABentonSansLight" w:hAnsi="BBVABentonSansLight" w:cstheme="minorHAnsi"/>
        </w:rPr>
      </w:pPr>
      <w:r w:rsidRPr="00BD170F">
        <w:rPr>
          <w:rFonts w:ascii="BBVABentonSansLight" w:hAnsi="BBVABentonSansLight" w:cstheme="minorHAnsi"/>
        </w:rPr>
        <w:lastRenderedPageBreak/>
        <w:t xml:space="preserve">Para que los </w:t>
      </w:r>
      <w:r w:rsidR="003D6C87">
        <w:rPr>
          <w:rFonts w:ascii="BBVABentonSansLight" w:hAnsi="BBVABentonSansLight" w:cstheme="minorHAnsi"/>
        </w:rPr>
        <w:t>APIS</w:t>
      </w:r>
      <w:r w:rsidRPr="00BD170F">
        <w:rPr>
          <w:rFonts w:ascii="BBVABentonSansLight" w:hAnsi="BBVABentonSansLight" w:cstheme="minorHAnsi"/>
        </w:rPr>
        <w:t xml:space="preserve"> puedan dar traslado a un cliente de la aceptación de su oferta es necesario que se registre la aceptación de la misma</w:t>
      </w:r>
      <w:r w:rsidR="003D6C87">
        <w:rPr>
          <w:rFonts w:ascii="BBVABentonSansLight" w:hAnsi="BBVABentonSansLight" w:cstheme="minorHAnsi"/>
        </w:rPr>
        <w:t xml:space="preserve"> en el Sistema</w:t>
      </w:r>
      <w:r w:rsidR="00BC6CFE">
        <w:rPr>
          <w:rFonts w:ascii="BBVABentonSansLight" w:hAnsi="BBVABentonSansLight" w:cstheme="minorHAnsi"/>
        </w:rPr>
        <w:t xml:space="preserve">. </w:t>
      </w:r>
      <w:r w:rsidRPr="00BD170F">
        <w:rPr>
          <w:rFonts w:ascii="BBVABentonSansLight" w:hAnsi="BBVABentonSansLight" w:cstheme="minorHAnsi"/>
        </w:rPr>
        <w:t xml:space="preserve">Todo ello de cara a que no se generen problemas de aceptación de varias ofertas. Una vez registrada en </w:t>
      </w:r>
      <w:r w:rsidR="004E46BD">
        <w:rPr>
          <w:rFonts w:ascii="BBVABentonSansLight" w:hAnsi="BBVABentonSansLight" w:cstheme="minorHAnsi"/>
        </w:rPr>
        <w:t xml:space="preserve">el sistema </w:t>
      </w:r>
      <w:r w:rsidRPr="00BD170F">
        <w:rPr>
          <w:rFonts w:ascii="BBVABentonSansLight" w:hAnsi="BBVABentonSansLight" w:cstheme="minorHAnsi"/>
        </w:rPr>
        <w:t>la aceptación de la oferta, el activo</w:t>
      </w:r>
      <w:r w:rsidR="004E46BD">
        <w:rPr>
          <w:rFonts w:ascii="BBVABentonSansLight" w:hAnsi="BBVABentonSansLight" w:cstheme="minorHAnsi"/>
        </w:rPr>
        <w:t xml:space="preserve"> se despublicará de la web en caso de que se firmen  arras o contrato privado. Se </w:t>
      </w:r>
      <w:r w:rsidR="004E46BD" w:rsidRPr="00BD170F">
        <w:rPr>
          <w:rFonts w:ascii="BBVABentonSansLight" w:hAnsi="BBVABentonSansLight" w:cstheme="minorHAnsi"/>
        </w:rPr>
        <w:t>seguirán registrando nuevas ofertas sobre el inmueble</w:t>
      </w:r>
      <w:r w:rsidR="004E46BD">
        <w:rPr>
          <w:rFonts w:ascii="BBVABentonSansLight" w:hAnsi="BBVABentonSansLight" w:cstheme="minorHAnsi"/>
        </w:rPr>
        <w:t>, las cuales</w:t>
      </w:r>
      <w:r w:rsidR="004E46BD" w:rsidRPr="00BD170F">
        <w:rPr>
          <w:rFonts w:ascii="BBVABentonSansLight" w:hAnsi="BBVABentonSansLight" w:cstheme="minorHAnsi"/>
        </w:rPr>
        <w:t xml:space="preserve"> serán atendidas en el caso de no formalizarse finalmente la venta</w:t>
      </w:r>
      <w:r w:rsidR="004E46BD">
        <w:rPr>
          <w:rFonts w:ascii="BBVABentonSansLight" w:hAnsi="BBVABentonSansLight" w:cstheme="minorHAnsi"/>
        </w:rPr>
        <w:t xml:space="preserve">. </w:t>
      </w:r>
    </w:p>
    <w:p w14:paraId="562DFD69" w14:textId="77777777" w:rsidR="00CC7FDC" w:rsidRPr="00BD170F" w:rsidRDefault="00CC7FDC" w:rsidP="00C37E34">
      <w:pPr>
        <w:keepNext/>
        <w:keepLines/>
        <w:spacing w:before="120"/>
        <w:jc w:val="both"/>
        <w:rPr>
          <w:rFonts w:ascii="BBVABentonSansLight" w:hAnsi="BBVABentonSansLight" w:cstheme="minorHAnsi"/>
        </w:rPr>
      </w:pPr>
      <w:r w:rsidRPr="00BD170F">
        <w:rPr>
          <w:rFonts w:ascii="BBVABentonSansLight" w:hAnsi="BBVABentonSansLight" w:cstheme="minorHAnsi"/>
        </w:rPr>
        <w:t xml:space="preserve">En el caso de ofertas con descuento sobre el precio de venta marcado en </w:t>
      </w:r>
      <w:r w:rsidR="001C54E3" w:rsidRPr="00BD170F">
        <w:rPr>
          <w:rFonts w:ascii="BBVABentonSansLight" w:hAnsi="BBVABentonSansLight" w:cstheme="minorHAnsi"/>
        </w:rPr>
        <w:t>la Web</w:t>
      </w:r>
      <w:r w:rsidRPr="00BD170F">
        <w:rPr>
          <w:rFonts w:ascii="BBVABentonSansLight" w:hAnsi="BBVABentonSansLight" w:cstheme="minorHAnsi"/>
        </w:rPr>
        <w:t xml:space="preserve">, transcurrido el plazo de </w:t>
      </w:r>
      <w:r w:rsidR="00CF5186">
        <w:rPr>
          <w:rFonts w:ascii="BBVABentonSansLight" w:hAnsi="BBVABentonSansLight" w:cstheme="minorHAnsi"/>
        </w:rPr>
        <w:t xml:space="preserve">15 </w:t>
      </w:r>
      <w:r w:rsidRPr="00BD170F">
        <w:rPr>
          <w:rFonts w:ascii="BBVABentonSansLight" w:hAnsi="BBVABentonSansLight" w:cstheme="minorHAnsi"/>
        </w:rPr>
        <w:t>días</w:t>
      </w:r>
      <w:r w:rsidR="001171F0" w:rsidRPr="00BD170F">
        <w:rPr>
          <w:rFonts w:ascii="BBVABentonSansLight" w:hAnsi="BBVABentonSansLight" w:cstheme="minorHAnsi"/>
        </w:rPr>
        <w:t xml:space="preserve"> naturales</w:t>
      </w:r>
      <w:r w:rsidRPr="00BD170F">
        <w:rPr>
          <w:rFonts w:ascii="BBVABentonSansLight" w:hAnsi="BBVABentonSansLight" w:cstheme="minorHAnsi"/>
        </w:rPr>
        <w:t xml:space="preserve"> desde el inicio de la publicación</w:t>
      </w:r>
      <w:r w:rsidR="001C54E3" w:rsidRPr="00BD170F">
        <w:rPr>
          <w:rFonts w:ascii="BBVABentonSansLight" w:hAnsi="BBVABentonSansLight" w:cstheme="minorHAnsi"/>
        </w:rPr>
        <w:t xml:space="preserve"> en</w:t>
      </w:r>
      <w:r w:rsidRPr="00BD170F">
        <w:rPr>
          <w:rFonts w:ascii="BBVABentonSansLight" w:hAnsi="BBVABentonSansLight" w:cstheme="minorHAnsi"/>
        </w:rPr>
        <w:t xml:space="preserve"> </w:t>
      </w:r>
      <w:r w:rsidR="001C54E3" w:rsidRPr="00BD170F">
        <w:rPr>
          <w:rFonts w:ascii="BBVABentonSansLight" w:hAnsi="BBVABentonSansLight" w:cstheme="minorHAnsi"/>
        </w:rPr>
        <w:t>la Web</w:t>
      </w:r>
      <w:r w:rsidRPr="00BD170F">
        <w:rPr>
          <w:rFonts w:ascii="BBVABentonSansLight" w:hAnsi="BBVABentonSansLight" w:cstheme="minorHAnsi"/>
        </w:rPr>
        <w:t>, aceptará la de mayor precio actuando conforme a</w:t>
      </w:r>
      <w:r w:rsidR="003D6C87">
        <w:rPr>
          <w:rFonts w:ascii="BBVABentonSansLight" w:hAnsi="BBVABentonSansLight" w:cstheme="minorHAnsi"/>
        </w:rPr>
        <w:t xml:space="preserve"> las Facultades otorgadas al Servicer. </w:t>
      </w:r>
    </w:p>
    <w:p w14:paraId="3D5F9670" w14:textId="77777777" w:rsidR="00DA252B" w:rsidRPr="00BD170F" w:rsidRDefault="00DA252B" w:rsidP="00C37E34">
      <w:pPr>
        <w:keepNext/>
        <w:keepLines/>
        <w:spacing w:before="120"/>
        <w:jc w:val="both"/>
        <w:rPr>
          <w:rFonts w:ascii="BBVABentonSansLight" w:hAnsi="BBVABentonSansLight" w:cstheme="minorHAnsi"/>
        </w:rPr>
      </w:pPr>
      <w:r w:rsidRPr="00BD170F">
        <w:rPr>
          <w:rFonts w:ascii="BBVABentonSansLight" w:hAnsi="BBVABentonSansLight" w:cstheme="minorHAnsi"/>
        </w:rPr>
        <w:t xml:space="preserve">El resto de ofertas serán rechazadas en </w:t>
      </w:r>
      <w:r w:rsidR="003D6C87">
        <w:rPr>
          <w:rFonts w:ascii="BBVABentonSansLight" w:hAnsi="BBVABentonSansLight" w:cstheme="minorHAnsi"/>
        </w:rPr>
        <w:t xml:space="preserve">el Sistema </w:t>
      </w:r>
      <w:r w:rsidRPr="00BD170F">
        <w:rPr>
          <w:rFonts w:ascii="BBVABentonSansLight" w:hAnsi="BBVABentonSansLight" w:cstheme="minorHAnsi"/>
        </w:rPr>
        <w:t xml:space="preserve"> y el </w:t>
      </w:r>
      <w:r w:rsidR="003D6C87">
        <w:rPr>
          <w:rFonts w:ascii="BBVABentonSansLight" w:hAnsi="BBVABentonSansLight" w:cstheme="minorHAnsi"/>
        </w:rPr>
        <w:t xml:space="preserve">API </w:t>
      </w:r>
      <w:r w:rsidR="00494970" w:rsidRPr="00BD170F">
        <w:rPr>
          <w:rFonts w:ascii="BBVABentonSansLight" w:hAnsi="BBVABentonSansLight" w:cstheme="minorHAnsi"/>
        </w:rPr>
        <w:t xml:space="preserve"> </w:t>
      </w:r>
      <w:r w:rsidRPr="00BD170F">
        <w:rPr>
          <w:rFonts w:ascii="BBVABentonSansLight" w:hAnsi="BBVABentonSansLight" w:cstheme="minorHAnsi"/>
        </w:rPr>
        <w:t xml:space="preserve">informará al cliente </w:t>
      </w:r>
      <w:r w:rsidR="005F07AC">
        <w:rPr>
          <w:rFonts w:ascii="BBVABentonSansLight" w:hAnsi="BBVABentonSansLight" w:cstheme="minorHAnsi"/>
        </w:rPr>
        <w:t xml:space="preserve">(por el mismo medio) </w:t>
      </w:r>
      <w:r w:rsidRPr="00BD170F">
        <w:rPr>
          <w:rFonts w:ascii="BBVABentonSansLight" w:hAnsi="BBVABentonSansLight" w:cstheme="minorHAnsi"/>
        </w:rPr>
        <w:t>de que no se ha aceptado su oferta.</w:t>
      </w:r>
    </w:p>
    <w:p w14:paraId="171B12BE" w14:textId="77777777" w:rsidR="00E028EF" w:rsidRPr="00284720" w:rsidRDefault="00DA252B" w:rsidP="00C37E34">
      <w:pPr>
        <w:keepNext/>
        <w:keepLines/>
        <w:spacing w:before="120"/>
        <w:jc w:val="both"/>
        <w:rPr>
          <w:rFonts w:ascii="BBVABentonSansLight" w:hAnsi="BBVABentonSansLight" w:cstheme="minorHAnsi"/>
          <w:strike/>
        </w:rPr>
      </w:pPr>
      <w:r w:rsidRPr="00284720">
        <w:rPr>
          <w:rFonts w:ascii="BBVABentonSansLight" w:hAnsi="BBVABentonSansLight" w:cstheme="minorHAnsi"/>
        </w:rPr>
        <w:t xml:space="preserve">Antes de </w:t>
      </w:r>
      <w:r w:rsidR="001171F0" w:rsidRPr="00284720">
        <w:rPr>
          <w:rFonts w:ascii="BBVABentonSansLight" w:hAnsi="BBVABentonSansLight" w:cstheme="minorHAnsi"/>
        </w:rPr>
        <w:t xml:space="preserve">la firma de la escritura de compraventa </w:t>
      </w:r>
      <w:r w:rsidRPr="00284720">
        <w:rPr>
          <w:rFonts w:ascii="BBVABentonSansLight" w:hAnsi="BBVABentonSansLight" w:cstheme="minorHAnsi"/>
        </w:rPr>
        <w:t xml:space="preserve">del activo </w:t>
      </w:r>
      <w:r w:rsidR="00C06CA9" w:rsidRPr="00284720">
        <w:rPr>
          <w:rFonts w:ascii="BBVABentonSansLight" w:hAnsi="BBVABentonSansLight" w:cstheme="minorHAnsi"/>
        </w:rPr>
        <w:t>en un plazo no mayor a 15 días laborables desde la fecha de aprobación de la oferta correspondiente</w:t>
      </w:r>
      <w:r w:rsidR="007B1B77" w:rsidRPr="00284720">
        <w:rPr>
          <w:rFonts w:ascii="BBVABentonSansLight" w:hAnsi="BBVABentonSansLight" w:cstheme="minorHAnsi"/>
        </w:rPr>
        <w:t xml:space="preserve"> se firmará un</w:t>
      </w:r>
      <w:r w:rsidR="00C06CA9" w:rsidRPr="00284720">
        <w:rPr>
          <w:rFonts w:ascii="BBVABentonSansLight" w:hAnsi="BBVABentonSansLight" w:cstheme="minorHAnsi"/>
        </w:rPr>
        <w:t xml:space="preserve"> contrato de arras</w:t>
      </w:r>
      <w:r w:rsidR="002E615A">
        <w:rPr>
          <w:rFonts w:ascii="BBVABentonSansLight" w:hAnsi="BBVABentonSansLight" w:cstheme="minorHAnsi"/>
        </w:rPr>
        <w:t xml:space="preserve"> (por norma general, pero hay excepciones que no requieren</w:t>
      </w:r>
      <w:r w:rsidR="000B7742">
        <w:rPr>
          <w:rFonts w:ascii="BBVABentonSansLight" w:hAnsi="BBVABentonSansLight" w:cstheme="minorHAnsi"/>
        </w:rPr>
        <w:t xml:space="preserve"> </w:t>
      </w:r>
      <w:r w:rsidR="002E615A">
        <w:rPr>
          <w:rFonts w:ascii="BBVABentonSansLight" w:hAnsi="BBVABentonSansLight" w:cstheme="minorHAnsi"/>
        </w:rPr>
        <w:t xml:space="preserve">contrato de arras), </w:t>
      </w:r>
      <w:r w:rsidR="007B1B77" w:rsidRPr="00284720">
        <w:rPr>
          <w:rFonts w:ascii="BBVABentonSansLight" w:hAnsi="BBVABentonSansLight" w:cstheme="minorHAnsi"/>
        </w:rPr>
        <w:t xml:space="preserve">con las siguientes condiciones:  </w:t>
      </w:r>
      <w:r w:rsidRPr="00284720">
        <w:rPr>
          <w:rFonts w:ascii="BBVABentonSansLight" w:hAnsi="BBVABentonSansLight" w:cstheme="minorHAnsi"/>
          <w:highlight w:val="yellow"/>
        </w:rPr>
        <w:t xml:space="preserve"> </w:t>
      </w:r>
    </w:p>
    <w:p w14:paraId="04AAC484" w14:textId="77777777" w:rsidR="00C06CA9" w:rsidRPr="00523048" w:rsidRDefault="00C06CA9" w:rsidP="0028477C">
      <w:pPr>
        <w:pStyle w:val="Prrafodelista"/>
        <w:keepNext/>
        <w:keepLines/>
        <w:numPr>
          <w:ilvl w:val="0"/>
          <w:numId w:val="8"/>
        </w:numPr>
        <w:spacing w:before="120"/>
        <w:jc w:val="both"/>
        <w:rPr>
          <w:rFonts w:ascii="BBVABentonSansLight" w:hAnsi="BBVABentonSansLight" w:cstheme="minorHAnsi"/>
        </w:rPr>
      </w:pPr>
      <w:r w:rsidRPr="00523048">
        <w:rPr>
          <w:rFonts w:ascii="BBVABentonSansLight" w:hAnsi="BBVABentonSansLight" w:cstheme="minorHAnsi"/>
        </w:rPr>
        <w:t>Existen dos modelos de contratos de arras</w:t>
      </w:r>
      <w:r w:rsidR="00E028EF" w:rsidRPr="00523048">
        <w:rPr>
          <w:rFonts w:ascii="BBVABentonSansLight" w:hAnsi="BBVABentonSansLight" w:cstheme="minorHAnsi"/>
        </w:rPr>
        <w:t xml:space="preserve"> (uno general y otr</w:t>
      </w:r>
      <w:r w:rsidRPr="00523048">
        <w:rPr>
          <w:rFonts w:ascii="BBVABentonSansLight" w:hAnsi="BBVABentonSansLight" w:cstheme="minorHAnsi"/>
        </w:rPr>
        <w:t>o para arras donde hay tanteo</w:t>
      </w:r>
      <w:r w:rsidR="00523048" w:rsidRPr="00523048">
        <w:rPr>
          <w:rFonts w:ascii="BBVABentonSansLight" w:hAnsi="BBVABentonSansLight" w:cstheme="minorHAnsi"/>
        </w:rPr>
        <w:t>, adjuntos en apartado Anexos</w:t>
      </w:r>
      <w:r w:rsidRPr="00523048">
        <w:rPr>
          <w:rFonts w:ascii="BBVABentonSansLight" w:hAnsi="BBVABentonSansLight" w:cstheme="minorHAnsi"/>
        </w:rPr>
        <w:t>)</w:t>
      </w:r>
      <w:r w:rsidR="00523048" w:rsidRPr="00523048">
        <w:rPr>
          <w:rFonts w:ascii="BBVABentonSansLight" w:hAnsi="BBVABentonSansLight" w:cstheme="minorHAnsi"/>
        </w:rPr>
        <w:t>.</w:t>
      </w:r>
      <w:r w:rsidR="00284720" w:rsidRPr="00523048">
        <w:rPr>
          <w:rFonts w:ascii="BBVABentonSansLight" w:hAnsi="BBVABentonSansLight" w:cstheme="minorHAnsi"/>
        </w:rPr>
        <w:t xml:space="preserve"> </w:t>
      </w:r>
    </w:p>
    <w:p w14:paraId="2641A5FD" w14:textId="77777777" w:rsidR="00E442A4" w:rsidRPr="00E442A4" w:rsidRDefault="00E028EF" w:rsidP="0028477C">
      <w:pPr>
        <w:pStyle w:val="Prrafodelista"/>
        <w:keepNext/>
        <w:keepLines/>
        <w:numPr>
          <w:ilvl w:val="0"/>
          <w:numId w:val="8"/>
        </w:numPr>
        <w:spacing w:before="120"/>
        <w:jc w:val="both"/>
        <w:rPr>
          <w:rFonts w:ascii="BBVABentonSansLight" w:hAnsi="BBVABentonSansLight" w:cstheme="minorHAnsi"/>
        </w:rPr>
      </w:pPr>
      <w:r w:rsidRPr="00E442A4">
        <w:rPr>
          <w:rFonts w:ascii="BBVABentonSansLight" w:hAnsi="BBVABentonSansLight" w:cstheme="minorHAnsi"/>
        </w:rPr>
        <w:t xml:space="preserve">Firma de arras para </w:t>
      </w:r>
      <w:r w:rsidR="00E442A4" w:rsidRPr="00E442A4">
        <w:rPr>
          <w:rFonts w:ascii="BBVABentonSansLight" w:hAnsi="BBVABentonSansLight" w:cstheme="minorHAnsi"/>
        </w:rPr>
        <w:t>ofertas</w:t>
      </w:r>
      <w:r w:rsidRPr="00E442A4">
        <w:rPr>
          <w:rFonts w:ascii="BBVABentonSansLight" w:hAnsi="BBVABentonSansLight" w:cstheme="minorHAnsi"/>
        </w:rPr>
        <w:t xml:space="preserve"> de más de 20.000 €</w:t>
      </w:r>
      <w:r w:rsidR="00C06CA9" w:rsidRPr="00E442A4">
        <w:rPr>
          <w:rFonts w:ascii="BBVABentonSansLight" w:hAnsi="BBVABentonSansLight" w:cstheme="minorHAnsi"/>
        </w:rPr>
        <w:t xml:space="preserve">  por activo o suma de activos. </w:t>
      </w:r>
    </w:p>
    <w:p w14:paraId="3F89B0EE" w14:textId="77777777" w:rsidR="00E028EF" w:rsidRPr="00E442A4" w:rsidRDefault="00E028EF" w:rsidP="0028477C">
      <w:pPr>
        <w:pStyle w:val="Prrafodelista"/>
        <w:keepNext/>
        <w:keepLines/>
        <w:numPr>
          <w:ilvl w:val="0"/>
          <w:numId w:val="8"/>
        </w:numPr>
        <w:spacing w:before="120"/>
        <w:jc w:val="both"/>
        <w:rPr>
          <w:rFonts w:ascii="BBVABentonSansLight" w:hAnsi="BBVABentonSansLight" w:cstheme="minorHAnsi"/>
        </w:rPr>
      </w:pPr>
      <w:r w:rsidRPr="00E442A4">
        <w:rPr>
          <w:rFonts w:ascii="BBVABentonSansLight" w:hAnsi="BBVABentonSansLight" w:cstheme="minorHAnsi"/>
        </w:rPr>
        <w:t>Importe</w:t>
      </w:r>
      <w:r w:rsidR="00E442A4" w:rsidRPr="00E442A4">
        <w:rPr>
          <w:rFonts w:ascii="BBVABentonSansLight" w:hAnsi="BBVABentonSansLight" w:cstheme="minorHAnsi"/>
        </w:rPr>
        <w:t>s</w:t>
      </w:r>
      <w:r w:rsidRPr="00E442A4">
        <w:rPr>
          <w:rFonts w:ascii="BBVABentonSansLight" w:hAnsi="BBVABentonSansLight" w:cstheme="minorHAnsi"/>
        </w:rPr>
        <w:t xml:space="preserve"> de arras:   </w:t>
      </w:r>
    </w:p>
    <w:p w14:paraId="20556205" w14:textId="77777777" w:rsidR="00E028EF" w:rsidRPr="00E442A4" w:rsidRDefault="00C06CA9" w:rsidP="0028477C">
      <w:pPr>
        <w:pStyle w:val="Prrafodelista"/>
        <w:keepNext/>
        <w:keepLines/>
        <w:numPr>
          <w:ilvl w:val="1"/>
          <w:numId w:val="8"/>
        </w:numPr>
        <w:spacing w:before="120"/>
        <w:ind w:left="709" w:hanging="283"/>
        <w:jc w:val="both"/>
        <w:rPr>
          <w:rFonts w:ascii="BBVABentonSansLight" w:hAnsi="BBVABentonSansLight" w:cstheme="minorHAnsi"/>
        </w:rPr>
      </w:pPr>
      <w:r w:rsidRPr="00E442A4">
        <w:rPr>
          <w:rFonts w:ascii="BBVABentonSansLight" w:hAnsi="BBVABentonSansLight" w:cstheme="minorHAnsi"/>
        </w:rPr>
        <w:t xml:space="preserve">1.000 </w:t>
      </w:r>
      <w:r w:rsidR="00E028EF" w:rsidRPr="00E442A4">
        <w:rPr>
          <w:rFonts w:ascii="BBVABentonSansLight" w:hAnsi="BBVABentonSansLight" w:cstheme="minorHAnsi"/>
        </w:rPr>
        <w:t xml:space="preserve">€  para importes de ventas &lt; 100.000 €  </w:t>
      </w:r>
    </w:p>
    <w:p w14:paraId="069E1F34" w14:textId="77777777" w:rsidR="00E028EF" w:rsidRPr="00E442A4" w:rsidRDefault="00E028EF" w:rsidP="0028477C">
      <w:pPr>
        <w:pStyle w:val="Prrafodelista"/>
        <w:keepNext/>
        <w:keepLines/>
        <w:numPr>
          <w:ilvl w:val="1"/>
          <w:numId w:val="8"/>
        </w:numPr>
        <w:spacing w:before="120"/>
        <w:ind w:left="709" w:hanging="283"/>
        <w:jc w:val="both"/>
        <w:rPr>
          <w:rFonts w:ascii="BBVABentonSansLight" w:hAnsi="BBVABentonSansLight" w:cstheme="minorHAnsi"/>
        </w:rPr>
      </w:pPr>
      <w:r w:rsidRPr="00E442A4">
        <w:rPr>
          <w:rFonts w:ascii="BBVABentonSansLight" w:hAnsi="BBVABentonSansLight" w:cstheme="minorHAnsi"/>
        </w:rPr>
        <w:t xml:space="preserve">2.000 €  para importes de ventas </w:t>
      </w:r>
      <w:r w:rsidR="00284720">
        <w:rPr>
          <w:rFonts w:ascii="BBVABentonSansLight" w:hAnsi="BBVABentonSansLight" w:cstheme="minorHAnsi"/>
        </w:rPr>
        <w:t>≥</w:t>
      </w:r>
      <w:r w:rsidRPr="00E442A4">
        <w:rPr>
          <w:rFonts w:ascii="BBVABentonSansLight" w:hAnsi="BBVABentonSansLight" w:cstheme="minorHAnsi"/>
        </w:rPr>
        <w:t xml:space="preserve"> de 100.000€  y  &lt; 200.000 €</w:t>
      </w:r>
    </w:p>
    <w:p w14:paraId="7B1FC901" w14:textId="77777777" w:rsidR="00E028EF" w:rsidRPr="00E442A4" w:rsidRDefault="00E028EF" w:rsidP="0028477C">
      <w:pPr>
        <w:pStyle w:val="Prrafodelista"/>
        <w:keepNext/>
        <w:keepLines/>
        <w:numPr>
          <w:ilvl w:val="1"/>
          <w:numId w:val="8"/>
        </w:numPr>
        <w:spacing w:before="120"/>
        <w:ind w:left="709" w:hanging="283"/>
        <w:jc w:val="both"/>
        <w:rPr>
          <w:rFonts w:ascii="BBVABentonSansLight" w:hAnsi="BBVABentonSansLight" w:cstheme="minorHAnsi"/>
        </w:rPr>
      </w:pPr>
      <w:r w:rsidRPr="00E442A4">
        <w:rPr>
          <w:rFonts w:ascii="BBVABentonSansLight" w:hAnsi="BBVABentonSansLight" w:cstheme="minorHAnsi"/>
        </w:rPr>
        <w:t xml:space="preserve">3.000 €  para importes de ventas </w:t>
      </w:r>
      <w:r w:rsidR="00284720">
        <w:rPr>
          <w:rFonts w:ascii="BBVABentonSansLight" w:hAnsi="BBVABentonSansLight" w:cstheme="minorHAnsi"/>
        </w:rPr>
        <w:t>≥</w:t>
      </w:r>
      <w:r w:rsidR="00284720" w:rsidRPr="00E442A4">
        <w:rPr>
          <w:rFonts w:ascii="BBVABentonSansLight" w:hAnsi="BBVABentonSansLight" w:cstheme="minorHAnsi"/>
        </w:rPr>
        <w:t xml:space="preserve"> </w:t>
      </w:r>
      <w:r w:rsidRPr="00E442A4">
        <w:rPr>
          <w:rFonts w:ascii="BBVABentonSansLight" w:hAnsi="BBVABentonSansLight" w:cstheme="minorHAnsi"/>
        </w:rPr>
        <w:t xml:space="preserve"> de 200.000€  y  &lt; 300.000 €</w:t>
      </w:r>
    </w:p>
    <w:p w14:paraId="0D6F37A2" w14:textId="77777777" w:rsidR="00E028EF" w:rsidRPr="00E442A4" w:rsidRDefault="00E028EF" w:rsidP="0028477C">
      <w:pPr>
        <w:pStyle w:val="Prrafodelista"/>
        <w:keepNext/>
        <w:keepLines/>
        <w:numPr>
          <w:ilvl w:val="1"/>
          <w:numId w:val="8"/>
        </w:numPr>
        <w:spacing w:before="120"/>
        <w:ind w:left="709" w:hanging="283"/>
        <w:jc w:val="both"/>
        <w:rPr>
          <w:rFonts w:ascii="BBVABentonSansLight" w:hAnsi="BBVABentonSansLight" w:cstheme="minorHAnsi"/>
        </w:rPr>
      </w:pPr>
      <w:r w:rsidRPr="00E442A4">
        <w:rPr>
          <w:rFonts w:ascii="BBVABentonSansLight" w:hAnsi="BBVABentonSansLight" w:cstheme="minorHAnsi"/>
        </w:rPr>
        <w:t xml:space="preserve">4.000 €  para importes de ventas </w:t>
      </w:r>
      <w:r w:rsidR="00284720">
        <w:rPr>
          <w:rFonts w:ascii="BBVABentonSansLight" w:hAnsi="BBVABentonSansLight" w:cstheme="minorHAnsi"/>
        </w:rPr>
        <w:t>≥</w:t>
      </w:r>
      <w:r w:rsidR="00284720" w:rsidRPr="00E442A4">
        <w:rPr>
          <w:rFonts w:ascii="BBVABentonSansLight" w:hAnsi="BBVABentonSansLight" w:cstheme="minorHAnsi"/>
        </w:rPr>
        <w:t xml:space="preserve"> </w:t>
      </w:r>
      <w:r w:rsidRPr="00E442A4">
        <w:rPr>
          <w:rFonts w:ascii="BBVABentonSansLight" w:hAnsi="BBVABentonSansLight" w:cstheme="minorHAnsi"/>
        </w:rPr>
        <w:t xml:space="preserve"> de 300.000€  y  &lt; 400.000 €</w:t>
      </w:r>
    </w:p>
    <w:p w14:paraId="7EB5F686" w14:textId="77777777" w:rsidR="00E028EF" w:rsidRPr="00E442A4" w:rsidRDefault="00E028EF" w:rsidP="0028477C">
      <w:pPr>
        <w:pStyle w:val="Prrafodelista"/>
        <w:keepNext/>
        <w:keepLines/>
        <w:numPr>
          <w:ilvl w:val="1"/>
          <w:numId w:val="8"/>
        </w:numPr>
        <w:spacing w:before="120"/>
        <w:ind w:left="709" w:hanging="283"/>
        <w:jc w:val="both"/>
        <w:rPr>
          <w:rFonts w:ascii="BBVABentonSansLight" w:hAnsi="BBVABentonSansLight" w:cstheme="minorHAnsi"/>
        </w:rPr>
      </w:pPr>
      <w:r w:rsidRPr="00E442A4">
        <w:rPr>
          <w:rFonts w:ascii="BBVABentonSansLight" w:hAnsi="BBVABentonSansLight" w:cstheme="minorHAnsi"/>
        </w:rPr>
        <w:t xml:space="preserve">5% del precio para operaciones de más de 400.000 € </w:t>
      </w:r>
    </w:p>
    <w:p w14:paraId="25BF671F" w14:textId="77777777" w:rsidR="00E028EF" w:rsidRPr="00E442A4" w:rsidRDefault="00E028EF" w:rsidP="0028477C">
      <w:pPr>
        <w:pStyle w:val="Prrafodelista"/>
        <w:keepNext/>
        <w:keepLines/>
        <w:numPr>
          <w:ilvl w:val="0"/>
          <w:numId w:val="8"/>
        </w:numPr>
        <w:spacing w:before="120"/>
        <w:jc w:val="both"/>
        <w:rPr>
          <w:rFonts w:ascii="BBVABentonSansLight" w:hAnsi="BBVABentonSansLight" w:cstheme="minorHAnsi"/>
        </w:rPr>
      </w:pPr>
      <w:r w:rsidRPr="00E442A4">
        <w:rPr>
          <w:rFonts w:ascii="BBVABentonSansLight" w:hAnsi="BBVABentonSansLight" w:cstheme="minorHAnsi"/>
        </w:rPr>
        <w:t>Documentación necesaria:</w:t>
      </w:r>
    </w:p>
    <w:p w14:paraId="3AE3CE3A" w14:textId="77777777" w:rsidR="00E028EF" w:rsidRPr="00E442A4" w:rsidRDefault="00E028EF" w:rsidP="0028477C">
      <w:pPr>
        <w:pStyle w:val="Prrafodelista"/>
        <w:keepNext/>
        <w:keepLines/>
        <w:numPr>
          <w:ilvl w:val="1"/>
          <w:numId w:val="8"/>
        </w:numPr>
        <w:spacing w:before="120"/>
        <w:ind w:left="709" w:hanging="283"/>
        <w:jc w:val="both"/>
        <w:rPr>
          <w:rFonts w:ascii="BBVABentonSansLight" w:hAnsi="BBVABentonSansLight" w:cstheme="minorHAnsi"/>
        </w:rPr>
      </w:pPr>
      <w:r w:rsidRPr="00E442A4">
        <w:rPr>
          <w:rFonts w:ascii="BBVABentonSansLight" w:hAnsi="BBVABentonSansLight" w:cstheme="minorHAnsi"/>
        </w:rPr>
        <w:t>Documento identificativo</w:t>
      </w:r>
    </w:p>
    <w:p w14:paraId="506B693A" w14:textId="77777777" w:rsidR="00E028EF" w:rsidRPr="00E442A4" w:rsidRDefault="00E028EF" w:rsidP="0028477C">
      <w:pPr>
        <w:pStyle w:val="Prrafodelista"/>
        <w:keepNext/>
        <w:keepLines/>
        <w:numPr>
          <w:ilvl w:val="1"/>
          <w:numId w:val="8"/>
        </w:numPr>
        <w:spacing w:before="120"/>
        <w:ind w:left="709" w:hanging="283"/>
        <w:jc w:val="both"/>
        <w:rPr>
          <w:rFonts w:ascii="BBVABentonSansLight" w:hAnsi="BBVABentonSansLight" w:cstheme="minorHAnsi"/>
        </w:rPr>
      </w:pPr>
      <w:r w:rsidRPr="00E442A4">
        <w:rPr>
          <w:rFonts w:ascii="BBVABentonSansLight" w:hAnsi="BBVABentonSansLight" w:cstheme="minorHAnsi"/>
        </w:rPr>
        <w:t>Actividad económi</w:t>
      </w:r>
      <w:r w:rsidR="00C06CA9" w:rsidRPr="00E442A4">
        <w:rPr>
          <w:rFonts w:ascii="BBVABentonSansLight" w:hAnsi="BBVABentonSansLight" w:cstheme="minorHAnsi"/>
        </w:rPr>
        <w:t xml:space="preserve">ca: IRPF, última nómina, declaración de IVA. </w:t>
      </w:r>
    </w:p>
    <w:p w14:paraId="43B0ADF6" w14:textId="77777777" w:rsidR="00E442A4" w:rsidRDefault="00756F98" w:rsidP="00C37E34">
      <w:pPr>
        <w:keepNext/>
        <w:keepLines/>
        <w:spacing w:before="120"/>
        <w:jc w:val="both"/>
        <w:rPr>
          <w:rFonts w:ascii="BBVABentonSansLight" w:hAnsi="BBVABentonSansLight" w:cstheme="minorHAnsi"/>
        </w:rPr>
      </w:pPr>
      <w:r w:rsidRPr="00BD170F">
        <w:rPr>
          <w:rFonts w:ascii="BBVABentonSansLight" w:hAnsi="BBVABentonSansLight" w:cstheme="minorHAnsi"/>
        </w:rPr>
        <w:t xml:space="preserve">Indicar que antes de la presentación a aprobación de la operación de venta, o, en todo caso, antes de la firma de cualquier contrato con el cliente, </w:t>
      </w:r>
      <w:r w:rsidR="00020244">
        <w:rPr>
          <w:rFonts w:ascii="BBVABentonSansLight" w:hAnsi="BBVABentonSansLight" w:cstheme="minorHAnsi"/>
        </w:rPr>
        <w:t>el Servicer</w:t>
      </w:r>
      <w:r w:rsidR="00020244" w:rsidRPr="00BD170F">
        <w:rPr>
          <w:rFonts w:ascii="BBVABentonSansLight" w:hAnsi="BBVABentonSansLight" w:cstheme="minorHAnsi"/>
        </w:rPr>
        <w:t xml:space="preserve"> </w:t>
      </w:r>
      <w:r w:rsidRPr="00BD170F">
        <w:rPr>
          <w:rFonts w:ascii="BBVABentonSansLight" w:hAnsi="BBVABentonSansLight" w:cstheme="minorHAnsi"/>
        </w:rPr>
        <w:t xml:space="preserve">deberá realizar la Identificación correcta del titular(es), incluyendo la identificación, en su caso, de los titulares reales, y recabando del(los) titular(es) la documentación que evidencie la actividad económica, el origen de los fondos y los medios de pago. </w:t>
      </w:r>
    </w:p>
    <w:p w14:paraId="6C0E92AD" w14:textId="77777777" w:rsidR="00224904" w:rsidRDefault="00224904" w:rsidP="00C37E34">
      <w:pPr>
        <w:keepNext/>
        <w:keepLines/>
        <w:spacing w:before="120"/>
        <w:jc w:val="both"/>
        <w:rPr>
          <w:rFonts w:ascii="BBVABentonSansLight" w:hAnsi="BBVABentonSansLight" w:cstheme="minorHAnsi"/>
        </w:rPr>
      </w:pPr>
      <w:r>
        <w:rPr>
          <w:rFonts w:ascii="BBVABentonSansLight" w:hAnsi="BBVABentonSansLight" w:cstheme="minorHAnsi"/>
        </w:rPr>
        <w:t xml:space="preserve">No se podrá por tanto formalizar ninguna operación sin la sanción previa en materia de PBC&amp;FT, bien por parte del </w:t>
      </w:r>
      <w:r w:rsidR="00A56F15">
        <w:rPr>
          <w:rFonts w:ascii="BBVABentonSansLight" w:hAnsi="BBVABentonSansLight" w:cstheme="minorHAnsi"/>
        </w:rPr>
        <w:t>Servicer</w:t>
      </w:r>
      <w:r>
        <w:rPr>
          <w:rFonts w:ascii="BBVABentonSansLight" w:hAnsi="BBVABentonSansLight" w:cstheme="minorHAnsi"/>
        </w:rPr>
        <w:t>, o bien por parte de BBVA en las operaciones de riesgo alto no delegadas.</w:t>
      </w:r>
    </w:p>
    <w:p w14:paraId="061DEEA9" w14:textId="77777777" w:rsidR="00D05E4D" w:rsidRDefault="00756F98" w:rsidP="00C37E34">
      <w:pPr>
        <w:keepNext/>
        <w:keepLines/>
        <w:spacing w:before="120"/>
        <w:jc w:val="both"/>
        <w:rPr>
          <w:rFonts w:ascii="BBVABentonSansLight" w:hAnsi="BBVABentonSansLight" w:cstheme="minorHAnsi"/>
        </w:rPr>
      </w:pPr>
      <w:r w:rsidRPr="00BD170F">
        <w:rPr>
          <w:rFonts w:ascii="BBVABentonSansLight" w:hAnsi="BBVABentonSansLight" w:cstheme="minorHAnsi"/>
        </w:rPr>
        <w:t xml:space="preserve">Del mismo modo, con carácter previo a la presentación de una </w:t>
      </w:r>
      <w:r w:rsidR="00D05E4D" w:rsidRPr="00BD170F">
        <w:rPr>
          <w:rFonts w:ascii="BBVABentonSansLight" w:hAnsi="BBVABentonSansLight" w:cstheme="minorHAnsi"/>
        </w:rPr>
        <w:t xml:space="preserve">operación </w:t>
      </w:r>
      <w:r w:rsidR="00D05E4D">
        <w:rPr>
          <w:rFonts w:ascii="BBVABentonSansLight" w:hAnsi="BBVABentonSansLight" w:cstheme="minorHAnsi"/>
        </w:rPr>
        <w:t>el</w:t>
      </w:r>
      <w:r w:rsidR="00FC60C4">
        <w:rPr>
          <w:rFonts w:ascii="BBVABentonSansLight" w:hAnsi="BBVABentonSansLight" w:cstheme="minorHAnsi"/>
        </w:rPr>
        <w:t xml:space="preserve"> Servicer</w:t>
      </w:r>
      <w:r w:rsidR="00AD2CC9">
        <w:rPr>
          <w:rFonts w:ascii="BBVABentonSansLight" w:hAnsi="BBVABentonSansLight" w:cstheme="minorHAnsi"/>
        </w:rPr>
        <w:t xml:space="preserve"> incorporará en la ficha de la oferta la fiscalidad asociada a la misma en los casos</w:t>
      </w:r>
      <w:r w:rsidRPr="00BD170F">
        <w:rPr>
          <w:rFonts w:ascii="BBVABentonSansLight" w:hAnsi="BBVABentonSansLight" w:cstheme="minorHAnsi"/>
        </w:rPr>
        <w:t xml:space="preserve"> que así lo precisen (ver tipología de activos </w:t>
      </w:r>
      <w:r w:rsidR="00AD2CC9">
        <w:rPr>
          <w:rFonts w:ascii="BBVABentonSansLight" w:hAnsi="BBVABentonSansLight" w:cstheme="minorHAnsi"/>
        </w:rPr>
        <w:t xml:space="preserve">sujetos, </w:t>
      </w:r>
      <w:r w:rsidRPr="00BD170F">
        <w:rPr>
          <w:rFonts w:ascii="BBVABentonSansLight" w:hAnsi="BBVABentonSansLight" w:cstheme="minorHAnsi"/>
        </w:rPr>
        <w:t>en el</w:t>
      </w:r>
      <w:r w:rsidR="00AD2CC9">
        <w:rPr>
          <w:rFonts w:ascii="BBVABentonSansLight" w:hAnsi="BBVABentonSansLight" w:cstheme="minorHAnsi"/>
        </w:rPr>
        <w:t xml:space="preserve"> a</w:t>
      </w:r>
      <w:r w:rsidR="00AD2CC9" w:rsidRPr="00904758">
        <w:rPr>
          <w:rFonts w:ascii="BBVABentonSansLight" w:hAnsi="BBVABentonSansLight" w:cstheme="minorHAnsi"/>
        </w:rPr>
        <w:t xml:space="preserve">partado </w:t>
      </w:r>
      <w:r w:rsidR="00890D92" w:rsidRPr="00D05E4D">
        <w:rPr>
          <w:rFonts w:ascii="BBVABentonSansLight" w:hAnsi="BBVABentonSansLight" w:cstheme="minorHAnsi"/>
        </w:rPr>
        <w:t>5</w:t>
      </w:r>
      <w:r w:rsidR="00AD2CC9" w:rsidRPr="00904758">
        <w:rPr>
          <w:rFonts w:ascii="BBVABentonSansLight" w:hAnsi="BBVABentonSansLight" w:cstheme="minorHAnsi"/>
        </w:rPr>
        <w:t>)</w:t>
      </w:r>
      <w:r w:rsidR="00D05E4D">
        <w:rPr>
          <w:rFonts w:ascii="BBVABentonSansLight" w:hAnsi="BBVABentonSansLight" w:cstheme="minorHAnsi"/>
        </w:rPr>
        <w:t>.</w:t>
      </w:r>
    </w:p>
    <w:p w14:paraId="45598DF4" w14:textId="77777777" w:rsidR="001F3751" w:rsidRDefault="00756F98" w:rsidP="00C37E34">
      <w:pPr>
        <w:keepNext/>
        <w:keepLines/>
        <w:spacing w:before="120"/>
        <w:jc w:val="both"/>
        <w:rPr>
          <w:rFonts w:ascii="BBVABentonSansLight" w:hAnsi="BBVABentonSansLight" w:cstheme="minorHAnsi"/>
        </w:rPr>
      </w:pPr>
      <w:r w:rsidRPr="00BD170F">
        <w:rPr>
          <w:rFonts w:ascii="BBVABentonSansLight" w:hAnsi="BBVABentonSansLight" w:cstheme="minorHAnsi"/>
        </w:rPr>
        <w:t>Los distintos tipos de contratos deberán seguir los estándares establecidos por los Servicios Jurídicos</w:t>
      </w:r>
      <w:r w:rsidR="001F3751">
        <w:rPr>
          <w:rFonts w:ascii="BBVABentonSansLight" w:hAnsi="BBVABentonSansLight" w:cstheme="minorHAnsi"/>
        </w:rPr>
        <w:t xml:space="preserve"> del Servicer y de BBVA respectivamente</w:t>
      </w:r>
      <w:r w:rsidR="00D05E4D">
        <w:rPr>
          <w:rFonts w:ascii="BBVABentonSansLight" w:hAnsi="BBVABentonSansLight" w:cstheme="minorHAnsi"/>
        </w:rPr>
        <w:t>.</w:t>
      </w:r>
    </w:p>
    <w:p w14:paraId="17A7AB33" w14:textId="77777777" w:rsidR="001F3751" w:rsidRDefault="00756F98" w:rsidP="00C37E34">
      <w:pPr>
        <w:keepNext/>
        <w:keepLines/>
        <w:spacing w:before="120"/>
        <w:jc w:val="both"/>
        <w:rPr>
          <w:rFonts w:ascii="BBVABentonSansLight" w:hAnsi="BBVABentonSansLight" w:cstheme="minorHAnsi"/>
        </w:rPr>
      </w:pPr>
      <w:r w:rsidRPr="00BD170F">
        <w:rPr>
          <w:rFonts w:ascii="BBVABentonSansLight" w:hAnsi="BBVABentonSansLight" w:cstheme="minorHAnsi"/>
        </w:rPr>
        <w:t xml:space="preserve">Tras la firma de </w:t>
      </w:r>
      <w:r w:rsidR="001F3751">
        <w:rPr>
          <w:rFonts w:ascii="BBVABentonSansLight" w:hAnsi="BBVABentonSansLight" w:cstheme="minorHAnsi"/>
        </w:rPr>
        <w:t xml:space="preserve">los </w:t>
      </w:r>
      <w:r w:rsidR="00D05E4D">
        <w:rPr>
          <w:rFonts w:ascii="BBVABentonSansLight" w:hAnsi="BBVABentonSansLight" w:cstheme="minorHAnsi"/>
        </w:rPr>
        <w:t>contratos se</w:t>
      </w:r>
      <w:r w:rsidR="001F3751">
        <w:rPr>
          <w:rFonts w:ascii="BBVABentonSansLight" w:hAnsi="BBVABentonSansLight" w:cstheme="minorHAnsi"/>
        </w:rPr>
        <w:t xml:space="preserve"> registrará en los Sistemas del Servicer </w:t>
      </w:r>
      <w:r w:rsidRPr="00BD170F">
        <w:rPr>
          <w:rFonts w:ascii="BBVABentonSansLight" w:hAnsi="BBVABentonSansLight" w:cstheme="minorHAnsi"/>
        </w:rPr>
        <w:t xml:space="preserve">formalización de la operación. </w:t>
      </w:r>
      <w:r w:rsidR="001F3751">
        <w:rPr>
          <w:rFonts w:ascii="BBVABentonSansLight" w:hAnsi="BBVABentonSansLight" w:cstheme="minorHAnsi"/>
        </w:rPr>
        <w:t>Una vez firmados</w:t>
      </w:r>
      <w:r w:rsidRPr="00BD170F">
        <w:rPr>
          <w:rFonts w:ascii="BBVABentonSansLight" w:hAnsi="BBVABentonSansLight" w:cstheme="minorHAnsi"/>
        </w:rPr>
        <w:t xml:space="preserve"> los referidos documentos, el activo dejará de estar publicado en los distintos canales de venta</w:t>
      </w:r>
      <w:r w:rsidR="001F3751">
        <w:rPr>
          <w:rFonts w:ascii="BBVABentonSansLight" w:hAnsi="BBVABentonSansLight" w:cstheme="minorHAnsi"/>
        </w:rPr>
        <w:t>.</w:t>
      </w:r>
      <w:r w:rsidRPr="00BD170F">
        <w:rPr>
          <w:rFonts w:ascii="BBVABentonSansLight" w:hAnsi="BBVABentonSansLight" w:cstheme="minorHAnsi"/>
        </w:rPr>
        <w:t xml:space="preserve"> </w:t>
      </w:r>
    </w:p>
    <w:p w14:paraId="165F8A0A" w14:textId="77777777" w:rsidR="009919F3" w:rsidRPr="00CF198C" w:rsidRDefault="00756F98" w:rsidP="00C37E34">
      <w:pPr>
        <w:keepNext/>
        <w:keepLines/>
        <w:spacing w:before="120"/>
        <w:jc w:val="both"/>
        <w:rPr>
          <w:rFonts w:ascii="BBVABentonSansLight" w:hAnsi="BBVABentonSansLight" w:cstheme="minorHAnsi"/>
        </w:rPr>
      </w:pPr>
      <w:r w:rsidRPr="00BD170F">
        <w:rPr>
          <w:rFonts w:ascii="BBVABentonSansLight" w:hAnsi="BBVABentonSansLight" w:cstheme="minorHAnsi"/>
        </w:rPr>
        <w:t xml:space="preserve">Existe la posibilidad de que se produzca un cambio de ofertante, bien porque el ofertante inicial decida formalizar la operación con otra persona (física o jurídica) o bien porque éste desista de la operación y se haya encontrado un nuevo ofertante que iguale la oferta </w:t>
      </w:r>
      <w:r w:rsidRPr="0001453A">
        <w:rPr>
          <w:rFonts w:ascii="BBVABentonSansLight" w:hAnsi="BBVABentonSansLight" w:cstheme="minorHAnsi"/>
        </w:rPr>
        <w:t xml:space="preserve">aprobada. En estos casos </w:t>
      </w:r>
      <w:r w:rsidR="009919F3" w:rsidRPr="00CF198C">
        <w:rPr>
          <w:rFonts w:ascii="BBVABentonSansLight" w:hAnsi="BBVABentonSansLight" w:cstheme="minorHAnsi"/>
        </w:rPr>
        <w:t xml:space="preserve">se deberá presentar de nuevo la propuesta al Comité EGI para su valoración. </w:t>
      </w:r>
    </w:p>
    <w:p w14:paraId="6A3F522F" w14:textId="77777777" w:rsidR="00756F98" w:rsidRPr="00BD170F" w:rsidRDefault="001B00AA" w:rsidP="00C37E34">
      <w:pPr>
        <w:keepNext/>
        <w:keepLines/>
        <w:spacing w:before="120"/>
        <w:jc w:val="both"/>
        <w:rPr>
          <w:rFonts w:ascii="BBVABentonSansLight" w:hAnsi="BBVABentonSansLight" w:cstheme="minorHAnsi"/>
        </w:rPr>
      </w:pPr>
      <w:r w:rsidRPr="00BD170F">
        <w:rPr>
          <w:rFonts w:ascii="BBVABentonSansLight" w:hAnsi="BBVABentonSansLight" w:cstheme="minorHAnsi"/>
        </w:rPr>
        <w:t>No obstante, no se considera</w:t>
      </w:r>
      <w:r w:rsidR="00756F98" w:rsidRPr="00BD170F">
        <w:rPr>
          <w:rFonts w:ascii="BBVABentonSansLight" w:hAnsi="BBVABentonSansLight" w:cstheme="minorHAnsi"/>
        </w:rPr>
        <w:t xml:space="preserve"> que se </w:t>
      </w:r>
      <w:r w:rsidR="00A9222F" w:rsidRPr="00BD170F">
        <w:rPr>
          <w:rFonts w:ascii="BBVABentonSansLight" w:hAnsi="BBVABentonSansLight" w:cstheme="minorHAnsi"/>
        </w:rPr>
        <w:t xml:space="preserve">ha </w:t>
      </w:r>
      <w:r w:rsidR="00756F98" w:rsidRPr="00BD170F">
        <w:rPr>
          <w:rFonts w:ascii="BBVABentonSansLight" w:hAnsi="BBVABentonSansLight" w:cstheme="minorHAnsi"/>
        </w:rPr>
        <w:t>produc</w:t>
      </w:r>
      <w:r w:rsidR="00A9222F" w:rsidRPr="00BD170F">
        <w:rPr>
          <w:rFonts w:ascii="BBVABentonSansLight" w:hAnsi="BBVABentonSansLight" w:cstheme="minorHAnsi"/>
        </w:rPr>
        <w:t>ido</w:t>
      </w:r>
      <w:r w:rsidR="00756F98" w:rsidRPr="00BD170F">
        <w:rPr>
          <w:rFonts w:ascii="BBVABentonSansLight" w:hAnsi="BBVABentonSansLight" w:cstheme="minorHAnsi"/>
        </w:rPr>
        <w:t xml:space="preserve"> un cambio de ofertante cuando éste decide formalizar la operación a través de una sociedad de su titularidad, otra sociedad del mismo Grupo o personas directamente vinculadas a él</w:t>
      </w:r>
      <w:r w:rsidR="00427E8E" w:rsidRPr="00BD170F">
        <w:rPr>
          <w:rFonts w:ascii="BBVABentonSansLight" w:hAnsi="BBVABentonSansLight" w:cstheme="minorHAnsi"/>
        </w:rPr>
        <w:t>. En estos casos se deberá pasar el correspondiente filtrado PBC&amp;FT con los datos del comprador final</w:t>
      </w:r>
      <w:r w:rsidR="00224904">
        <w:rPr>
          <w:rFonts w:ascii="BBVABentonSansLight" w:hAnsi="BBVABentonSansLight" w:cstheme="minorHAnsi"/>
        </w:rPr>
        <w:t>, debiendo obtenerse nueva sanción para su formalización</w:t>
      </w:r>
      <w:r w:rsidR="00756F98" w:rsidRPr="00BD170F">
        <w:rPr>
          <w:rFonts w:ascii="BBVABentonSansLight" w:hAnsi="BBVABentonSansLight" w:cstheme="minorHAnsi"/>
        </w:rPr>
        <w:t>.</w:t>
      </w:r>
    </w:p>
    <w:p w14:paraId="1A40C9E4" w14:textId="77777777" w:rsidR="00DA252B" w:rsidRPr="00BD170F" w:rsidRDefault="00DA252B" w:rsidP="00C37E34">
      <w:pPr>
        <w:keepNext/>
        <w:keepLines/>
        <w:spacing w:before="120"/>
        <w:jc w:val="both"/>
        <w:rPr>
          <w:rFonts w:ascii="BBVABentonSansLight" w:hAnsi="BBVABentonSansLight" w:cstheme="minorHAnsi"/>
        </w:rPr>
      </w:pPr>
      <w:r w:rsidRPr="00BD170F">
        <w:rPr>
          <w:rFonts w:ascii="BBVABentonSansLight" w:hAnsi="BBVABentonSansLight" w:cstheme="minorHAnsi"/>
        </w:rPr>
        <w:t xml:space="preserve">Finalmente, se formaliza con el cliente la escritura de compraventa según los estándares establecidos por los Servicios Jurídicos </w:t>
      </w:r>
      <w:r w:rsidR="006D7D23">
        <w:rPr>
          <w:rFonts w:ascii="BBVABentonSansLight" w:hAnsi="BBVABentonSansLight" w:cstheme="minorHAnsi"/>
        </w:rPr>
        <w:t>de BBVA</w:t>
      </w:r>
      <w:r w:rsidR="005C5828">
        <w:rPr>
          <w:rFonts w:ascii="BBVABentonSansLight" w:hAnsi="BBVABentonSansLight" w:cstheme="minorHAnsi"/>
        </w:rPr>
        <w:t>.</w:t>
      </w:r>
      <w:r w:rsidRPr="00BD170F">
        <w:rPr>
          <w:rFonts w:ascii="BBVABentonSansLight" w:hAnsi="BBVABentonSansLight" w:cstheme="minorHAnsi"/>
        </w:rPr>
        <w:t xml:space="preserve"> Durante esta fase de formalización se deberán realizar las siguientes actuaciones:</w:t>
      </w:r>
    </w:p>
    <w:p w14:paraId="428DEA1F" w14:textId="77777777" w:rsidR="00DA252B" w:rsidRPr="005C5828" w:rsidRDefault="00DA252B" w:rsidP="00C37E34">
      <w:pPr>
        <w:keepNext/>
        <w:keepLines/>
        <w:spacing w:before="120"/>
        <w:jc w:val="both"/>
        <w:rPr>
          <w:rFonts w:ascii="BBVABentonSansLight" w:hAnsi="BBVABentonSansLight" w:cstheme="minorHAnsi"/>
        </w:rPr>
      </w:pPr>
      <w:r w:rsidRPr="005C5828">
        <w:rPr>
          <w:rFonts w:ascii="BBVABentonSansLight" w:hAnsi="BBVABentonSansLight" w:cstheme="minorHAnsi"/>
          <w:u w:val="single"/>
        </w:rPr>
        <w:t>Antes de que se formalice la firma de la escritura de compraventa</w:t>
      </w:r>
      <w:r w:rsidRPr="005C5828">
        <w:rPr>
          <w:rFonts w:ascii="BBVABentonSansLight" w:hAnsi="BBVABentonSansLight" w:cstheme="minorHAnsi"/>
        </w:rPr>
        <w:t xml:space="preserve">: </w:t>
      </w:r>
    </w:p>
    <w:p w14:paraId="595B8D3D" w14:textId="77777777" w:rsidR="00020244" w:rsidRDefault="00DA252B" w:rsidP="00C37E34">
      <w:pPr>
        <w:keepNext/>
        <w:keepLines/>
        <w:spacing w:before="120"/>
        <w:jc w:val="both"/>
        <w:rPr>
          <w:rFonts w:ascii="BBVABentonSansLight" w:hAnsi="BBVABentonSansLight" w:cstheme="minorHAnsi"/>
        </w:rPr>
      </w:pPr>
      <w:r w:rsidRPr="00020244">
        <w:rPr>
          <w:rFonts w:ascii="BBVABentonSansLight" w:hAnsi="BBVABentonSansLight" w:cstheme="minorHAnsi"/>
        </w:rPr>
        <w:t xml:space="preserve">El </w:t>
      </w:r>
      <w:r w:rsidR="00020244" w:rsidRPr="00020244">
        <w:rPr>
          <w:rFonts w:ascii="BBVABentonSansLight" w:hAnsi="BBVABentonSansLight" w:cstheme="minorHAnsi"/>
        </w:rPr>
        <w:t xml:space="preserve">Servicer: </w:t>
      </w:r>
    </w:p>
    <w:p w14:paraId="28463F2B" w14:textId="77777777" w:rsidR="00020244" w:rsidRDefault="00020244" w:rsidP="0028477C">
      <w:pPr>
        <w:pStyle w:val="Prrafodelista"/>
        <w:keepNext/>
        <w:keepLines/>
        <w:numPr>
          <w:ilvl w:val="0"/>
          <w:numId w:val="11"/>
        </w:numPr>
        <w:spacing w:before="120"/>
        <w:ind w:left="284" w:hanging="284"/>
        <w:jc w:val="both"/>
        <w:rPr>
          <w:rFonts w:ascii="BBVABentonSansLight" w:hAnsi="BBVABentonSansLight" w:cstheme="minorHAnsi"/>
        </w:rPr>
      </w:pPr>
      <w:r>
        <w:rPr>
          <w:rFonts w:ascii="BBVABentonSansLight" w:hAnsi="BBVABentonSansLight" w:cstheme="minorHAnsi"/>
        </w:rPr>
        <w:lastRenderedPageBreak/>
        <w:t>P</w:t>
      </w:r>
      <w:r w:rsidR="00DA252B" w:rsidRPr="00020244">
        <w:rPr>
          <w:rFonts w:ascii="BBVABentonSansLight" w:hAnsi="BBVABentonSansLight" w:cstheme="minorHAnsi"/>
        </w:rPr>
        <w:t>reparar</w:t>
      </w:r>
      <w:r w:rsidRPr="00020244">
        <w:rPr>
          <w:rFonts w:ascii="BBVABentonSansLight" w:hAnsi="BBVABentonSansLight" w:cstheme="minorHAnsi"/>
        </w:rPr>
        <w:t>á</w:t>
      </w:r>
      <w:r w:rsidR="00DA252B" w:rsidRPr="00020244">
        <w:rPr>
          <w:rFonts w:ascii="BBVABentonSansLight" w:hAnsi="BBVABentonSansLight" w:cstheme="minorHAnsi"/>
        </w:rPr>
        <w:t xml:space="preserve"> la </w:t>
      </w:r>
      <w:r w:rsidR="00B22F6D" w:rsidRPr="00020244">
        <w:rPr>
          <w:rFonts w:ascii="BBVABentonSansLight" w:hAnsi="BBVABentonSansLight" w:cstheme="minorHAnsi"/>
        </w:rPr>
        <w:t>minuta</w:t>
      </w:r>
      <w:r w:rsidRPr="00020244">
        <w:rPr>
          <w:rFonts w:ascii="BBVABentonSansLight" w:hAnsi="BBVABentonSansLight" w:cstheme="minorHAnsi"/>
        </w:rPr>
        <w:t xml:space="preserve"> de compraventa</w:t>
      </w:r>
      <w:r w:rsidR="00B22F6D" w:rsidRPr="00020244">
        <w:rPr>
          <w:rFonts w:ascii="BBVABentonSansLight" w:hAnsi="BBVABentonSansLight" w:cstheme="minorHAnsi"/>
        </w:rPr>
        <w:t xml:space="preserve"> </w:t>
      </w:r>
      <w:r w:rsidRPr="00020244">
        <w:rPr>
          <w:rFonts w:ascii="BBVABentonSansLight" w:hAnsi="BBVABentonSansLight" w:cstheme="minorHAnsi"/>
        </w:rPr>
        <w:t>en la que</w:t>
      </w:r>
      <w:r w:rsidR="008640BC" w:rsidRPr="00020244">
        <w:rPr>
          <w:rFonts w:ascii="BBVABentonSansLight" w:hAnsi="BBVABentonSansLight" w:cstheme="minorHAnsi"/>
        </w:rPr>
        <w:t xml:space="preserve"> se incluirá la situación medioambiental</w:t>
      </w:r>
      <w:r w:rsidR="006D7D23">
        <w:rPr>
          <w:rFonts w:ascii="BBVABentonSansLight" w:hAnsi="BBVABentonSansLight" w:cstheme="minorHAnsi"/>
        </w:rPr>
        <w:t xml:space="preserve"> y/o urbanística</w:t>
      </w:r>
      <w:r w:rsidR="008640BC" w:rsidRPr="00020244">
        <w:rPr>
          <w:rFonts w:ascii="BBVABentonSansLight" w:hAnsi="BBVABentonSansLight" w:cstheme="minorHAnsi"/>
        </w:rPr>
        <w:t xml:space="preserve"> del activo, si así fuera preciso por la tipología del activo</w:t>
      </w:r>
      <w:r w:rsidRPr="00020244">
        <w:rPr>
          <w:rFonts w:ascii="BBVABentonSansLight" w:hAnsi="BBVABentonSansLight" w:cstheme="minorHAnsi"/>
        </w:rPr>
        <w:t xml:space="preserve">. </w:t>
      </w:r>
      <w:r w:rsidR="00B22F6D" w:rsidRPr="00020244">
        <w:rPr>
          <w:rFonts w:ascii="BBVABentonSansLight" w:hAnsi="BBVABentonSansLight" w:cstheme="minorHAnsi"/>
        </w:rPr>
        <w:t xml:space="preserve"> </w:t>
      </w:r>
    </w:p>
    <w:p w14:paraId="29F21E94" w14:textId="77777777" w:rsidR="00B95176" w:rsidRPr="00B95176" w:rsidRDefault="00020244" w:rsidP="0028477C">
      <w:pPr>
        <w:pStyle w:val="Prrafodelista"/>
        <w:keepNext/>
        <w:keepLines/>
        <w:numPr>
          <w:ilvl w:val="0"/>
          <w:numId w:val="11"/>
        </w:numPr>
        <w:spacing w:before="120"/>
        <w:ind w:left="284" w:hanging="284"/>
        <w:jc w:val="both"/>
        <w:rPr>
          <w:rFonts w:ascii="BBVABentonSansLight" w:hAnsi="BBVABentonSansLight" w:cstheme="minorHAnsi"/>
        </w:rPr>
      </w:pPr>
      <w:r>
        <w:rPr>
          <w:rFonts w:ascii="BBVABentonSansLight" w:hAnsi="BBVABentonSansLight" w:cstheme="minorHAnsi"/>
        </w:rPr>
        <w:t xml:space="preserve">Enviará la minuta </w:t>
      </w:r>
      <w:r w:rsidR="00DA252B" w:rsidRPr="00020244">
        <w:rPr>
          <w:rFonts w:ascii="BBVABentonSansLight" w:hAnsi="BBVABentonSansLight" w:cstheme="minorHAnsi"/>
        </w:rPr>
        <w:t xml:space="preserve">a la </w:t>
      </w:r>
      <w:r w:rsidR="007D7F96" w:rsidRPr="00020244">
        <w:rPr>
          <w:rFonts w:ascii="BBVABentonSansLight" w:hAnsi="BBVABentonSansLight" w:cstheme="minorHAnsi"/>
        </w:rPr>
        <w:t>N</w:t>
      </w:r>
      <w:r w:rsidR="00DA252B" w:rsidRPr="00020244">
        <w:rPr>
          <w:rFonts w:ascii="BBVABentonSansLight" w:hAnsi="BBVABentonSansLight" w:cstheme="minorHAnsi"/>
        </w:rPr>
        <w:t>otaría correspondiente para que se pueda proceder a la firma de la escritura</w:t>
      </w:r>
      <w:r>
        <w:rPr>
          <w:rFonts w:ascii="BBVABentonSansLight" w:hAnsi="BBVABentonSansLight" w:cstheme="minorHAnsi"/>
        </w:rPr>
        <w:t xml:space="preserve">. </w:t>
      </w:r>
    </w:p>
    <w:p w14:paraId="488BD1F5" w14:textId="77777777" w:rsidR="00DA252B" w:rsidRDefault="00020244" w:rsidP="0028477C">
      <w:pPr>
        <w:pStyle w:val="Prrafodelista"/>
        <w:keepNext/>
        <w:keepLines/>
        <w:numPr>
          <w:ilvl w:val="0"/>
          <w:numId w:val="11"/>
        </w:numPr>
        <w:spacing w:before="120"/>
        <w:ind w:left="284" w:hanging="284"/>
        <w:jc w:val="both"/>
        <w:rPr>
          <w:rFonts w:ascii="BBVABentonSansLight" w:hAnsi="BBVABentonSansLight" w:cstheme="minorHAnsi"/>
        </w:rPr>
      </w:pPr>
      <w:r>
        <w:rPr>
          <w:rFonts w:ascii="BBVABentonSansLight" w:hAnsi="BBVABentonSansLight" w:cstheme="minorHAnsi"/>
        </w:rPr>
        <w:t>Plazos para</w:t>
      </w:r>
      <w:r w:rsidR="00DA252B" w:rsidRPr="00020244">
        <w:rPr>
          <w:rFonts w:ascii="BBVABentonSansLight" w:hAnsi="BBVABentonSansLight" w:cstheme="minorHAnsi"/>
        </w:rPr>
        <w:t xml:space="preserve"> la </w:t>
      </w:r>
      <w:r>
        <w:rPr>
          <w:rFonts w:ascii="BBVABentonSansLight" w:hAnsi="BBVABentonSansLight" w:cstheme="minorHAnsi"/>
        </w:rPr>
        <w:t xml:space="preserve">formalización de la </w:t>
      </w:r>
      <w:r w:rsidR="00DA252B" w:rsidRPr="00020244">
        <w:rPr>
          <w:rFonts w:ascii="BBVABentonSansLight" w:hAnsi="BBVABentonSansLight" w:cstheme="minorHAnsi"/>
        </w:rPr>
        <w:t>firma de la escritura de compraventa</w:t>
      </w:r>
      <w:r>
        <w:rPr>
          <w:rFonts w:ascii="BBVABentonSansLight" w:hAnsi="BBVABentonSansLight" w:cstheme="minorHAnsi"/>
        </w:rPr>
        <w:t xml:space="preserve">: </w:t>
      </w:r>
    </w:p>
    <w:p w14:paraId="370274B4" w14:textId="77777777" w:rsidR="008A7606" w:rsidRPr="003164FA" w:rsidRDefault="008A7606" w:rsidP="00C37E34">
      <w:pPr>
        <w:pStyle w:val="Prrafodelista"/>
        <w:keepNext/>
        <w:keepLines/>
        <w:spacing w:before="120"/>
        <w:ind w:left="284"/>
        <w:jc w:val="both"/>
        <w:rPr>
          <w:rFonts w:ascii="BBVABentonSansLight" w:hAnsi="BBVABentonSansLight" w:cstheme="minorHAnsi"/>
          <w:sz w:val="6"/>
        </w:rPr>
      </w:pPr>
    </w:p>
    <w:p w14:paraId="7443E8EA" w14:textId="77777777" w:rsidR="001B00AA" w:rsidRDefault="00AF5B41" w:rsidP="0028477C">
      <w:pPr>
        <w:pStyle w:val="Prrafodelista"/>
        <w:keepNext/>
        <w:keepLines/>
        <w:numPr>
          <w:ilvl w:val="1"/>
          <w:numId w:val="11"/>
        </w:numPr>
        <w:spacing w:before="120"/>
        <w:ind w:left="709" w:hanging="283"/>
        <w:jc w:val="both"/>
        <w:rPr>
          <w:rFonts w:ascii="BBVABentonSansLight" w:hAnsi="BBVABentonSansLight" w:cstheme="minorHAnsi"/>
        </w:rPr>
      </w:pPr>
      <w:r>
        <w:rPr>
          <w:rFonts w:ascii="BBVABentonSansLight" w:hAnsi="BBVABentonSansLight" w:cstheme="minorHAnsi"/>
        </w:rPr>
        <w:t>I</w:t>
      </w:r>
      <w:r w:rsidR="001B00AA" w:rsidRPr="00BD170F">
        <w:rPr>
          <w:rFonts w:ascii="BBVABentonSansLight" w:hAnsi="BBVABentonSansLight" w:cstheme="minorHAnsi"/>
        </w:rPr>
        <w:t>nmuebles</w:t>
      </w:r>
      <w:r w:rsidR="00E14709" w:rsidRPr="00BD170F">
        <w:rPr>
          <w:rFonts w:ascii="BBVABentonSansLight" w:hAnsi="BBVABentonSansLight" w:cstheme="minorHAnsi"/>
        </w:rPr>
        <w:t xml:space="preserve"> no arrendados</w:t>
      </w:r>
      <w:r w:rsidR="001B00AA" w:rsidRPr="00BD170F">
        <w:rPr>
          <w:rFonts w:ascii="BBVABentonSansLight" w:hAnsi="BBVABentonSansLight" w:cstheme="minorHAnsi"/>
        </w:rPr>
        <w:t xml:space="preserve">: Se formaliza en un plazo inferior a </w:t>
      </w:r>
      <w:r w:rsidR="00397462" w:rsidRPr="008A7606">
        <w:rPr>
          <w:rFonts w:ascii="BBVABentonSansLight" w:hAnsi="BBVABentonSansLight" w:cstheme="minorHAnsi"/>
          <w:u w:val="single"/>
        </w:rPr>
        <w:t>45 día</w:t>
      </w:r>
      <w:r w:rsidR="00AC407C" w:rsidRPr="008A7606">
        <w:rPr>
          <w:rFonts w:ascii="BBVABentonSansLight" w:hAnsi="BBVABentonSansLight" w:cstheme="minorHAnsi"/>
          <w:u w:val="single"/>
        </w:rPr>
        <w:t xml:space="preserve">s </w:t>
      </w:r>
      <w:r w:rsidR="00055CCA" w:rsidRPr="008A7606">
        <w:rPr>
          <w:rFonts w:ascii="BBVABentonSansLight" w:hAnsi="BBVABentonSansLight" w:cstheme="minorHAnsi"/>
          <w:u w:val="single"/>
        </w:rPr>
        <w:t>naturales</w:t>
      </w:r>
      <w:r w:rsidR="00055CCA" w:rsidRPr="00055CCA">
        <w:rPr>
          <w:rFonts w:ascii="BBVABentonSansLight" w:hAnsi="BBVABentonSansLight" w:cstheme="minorHAnsi"/>
        </w:rPr>
        <w:t xml:space="preserve"> </w:t>
      </w:r>
      <w:r w:rsidR="00AC407C" w:rsidRPr="00BD170F">
        <w:rPr>
          <w:rFonts w:ascii="BBVABentonSansLight" w:hAnsi="BBVABentonSansLight" w:cstheme="minorHAnsi"/>
        </w:rPr>
        <w:t xml:space="preserve">desde la fecha de </w:t>
      </w:r>
      <w:r w:rsidR="00E14709" w:rsidRPr="00BD170F">
        <w:rPr>
          <w:rFonts w:ascii="BBVABentonSansLight" w:hAnsi="BBVABentonSansLight" w:cstheme="minorHAnsi"/>
        </w:rPr>
        <w:t>firma</w:t>
      </w:r>
      <w:r w:rsidR="00AC407C" w:rsidRPr="00BD170F">
        <w:rPr>
          <w:rFonts w:ascii="BBVABentonSansLight" w:hAnsi="BBVABentonSansLight" w:cstheme="minorHAnsi"/>
        </w:rPr>
        <w:t xml:space="preserve"> del contrato de arra</w:t>
      </w:r>
      <w:r w:rsidR="00E14709" w:rsidRPr="00BD170F">
        <w:rPr>
          <w:rFonts w:ascii="BBVABentonSansLight" w:hAnsi="BBVABentonSansLight" w:cstheme="minorHAnsi"/>
        </w:rPr>
        <w:t xml:space="preserve">s o </w:t>
      </w:r>
      <w:r w:rsidR="00E14709" w:rsidRPr="00AF5B41">
        <w:rPr>
          <w:rFonts w:ascii="BBVABentonSansLight" w:hAnsi="BBVABentonSansLight" w:cstheme="minorHAnsi"/>
        </w:rPr>
        <w:t>privado</w:t>
      </w:r>
      <w:r w:rsidR="001B00AA" w:rsidRPr="00BD170F">
        <w:rPr>
          <w:rFonts w:ascii="BBVABentonSansLight" w:hAnsi="BBVABentonSansLight" w:cstheme="minorHAnsi"/>
        </w:rPr>
        <w:t>, salvo que alguna Administración Pública tenga derecho de</w:t>
      </w:r>
      <w:r w:rsidR="001B00AA" w:rsidRPr="008A7606">
        <w:rPr>
          <w:rFonts w:ascii="BBVABentonSansLight" w:hAnsi="BBVABentonSansLight" w:cstheme="minorHAnsi"/>
          <w:u w:val="single"/>
        </w:rPr>
        <w:t xml:space="preserve"> tanteo</w:t>
      </w:r>
      <w:r w:rsidR="001B00AA" w:rsidRPr="00BD170F">
        <w:rPr>
          <w:rFonts w:ascii="BBVABentonSansLight" w:hAnsi="BBVABentonSansLight" w:cstheme="minorHAnsi"/>
        </w:rPr>
        <w:t xml:space="preserve"> para la adquisición del inmueble en cuyo caso este </w:t>
      </w:r>
      <w:r w:rsidR="001B00AA" w:rsidRPr="00055CCA">
        <w:rPr>
          <w:rFonts w:ascii="BBVABentonSansLight" w:hAnsi="BBVABentonSansLight" w:cstheme="minorHAnsi"/>
        </w:rPr>
        <w:t xml:space="preserve">plazo </w:t>
      </w:r>
      <w:r w:rsidRPr="00055CCA">
        <w:rPr>
          <w:rFonts w:ascii="BBVABentonSansLight" w:hAnsi="BBVABentonSansLight" w:cstheme="minorHAnsi"/>
        </w:rPr>
        <w:t>se</w:t>
      </w:r>
      <w:r w:rsidR="00055CCA" w:rsidRPr="00055CCA">
        <w:rPr>
          <w:rFonts w:ascii="BBVABentonSansLight" w:hAnsi="BBVABentonSansLight" w:cstheme="minorHAnsi"/>
        </w:rPr>
        <w:t xml:space="preserve">rá de </w:t>
      </w:r>
      <w:r w:rsidR="00055CCA" w:rsidRPr="008A7606">
        <w:rPr>
          <w:rFonts w:ascii="BBVABentonSansLight" w:hAnsi="BBVABentonSansLight" w:cstheme="minorHAnsi"/>
          <w:u w:val="single"/>
        </w:rPr>
        <w:t>4 meses desde la firma del contrato de</w:t>
      </w:r>
      <w:r w:rsidRPr="008A7606">
        <w:rPr>
          <w:rFonts w:ascii="BBVABentonSansLight" w:hAnsi="BBVABentonSansLight" w:cstheme="minorHAnsi"/>
          <w:u w:val="single"/>
        </w:rPr>
        <w:t xml:space="preserve"> arras</w:t>
      </w:r>
      <w:r w:rsidR="00055CCA" w:rsidRPr="008A7606">
        <w:rPr>
          <w:rFonts w:ascii="BBVABentonSansLight" w:hAnsi="BBVABentonSansLight" w:cstheme="minorHAnsi"/>
          <w:u w:val="single"/>
        </w:rPr>
        <w:t>.</w:t>
      </w:r>
      <w:r w:rsidR="00055CCA" w:rsidRPr="00055CCA">
        <w:rPr>
          <w:rFonts w:ascii="BBVABentonSansLight" w:hAnsi="BBVABentonSansLight" w:cstheme="minorHAnsi"/>
        </w:rPr>
        <w:t xml:space="preserve"> </w:t>
      </w:r>
    </w:p>
    <w:p w14:paraId="6C4B5CCE" w14:textId="77777777" w:rsidR="008A7606" w:rsidRPr="00055CCA" w:rsidRDefault="008A7606" w:rsidP="00C37E34">
      <w:pPr>
        <w:pStyle w:val="Prrafodelista"/>
        <w:keepNext/>
        <w:keepLines/>
        <w:spacing w:before="120"/>
        <w:ind w:left="709"/>
        <w:jc w:val="both"/>
        <w:rPr>
          <w:rFonts w:ascii="BBVABentonSansLight" w:hAnsi="BBVABentonSansLight" w:cstheme="minorHAnsi"/>
        </w:rPr>
      </w:pPr>
    </w:p>
    <w:p w14:paraId="22343829" w14:textId="77777777" w:rsidR="005D3D96" w:rsidRDefault="00AF5B41" w:rsidP="0028477C">
      <w:pPr>
        <w:pStyle w:val="Prrafodelista"/>
        <w:keepNext/>
        <w:keepLines/>
        <w:numPr>
          <w:ilvl w:val="1"/>
          <w:numId w:val="11"/>
        </w:numPr>
        <w:spacing w:before="120"/>
        <w:ind w:left="709" w:hanging="283"/>
        <w:jc w:val="both"/>
        <w:rPr>
          <w:rFonts w:ascii="BBVABentonSansLight" w:hAnsi="BBVABentonSansLight" w:cstheme="minorHAnsi"/>
        </w:rPr>
      </w:pPr>
      <w:r>
        <w:rPr>
          <w:rFonts w:ascii="BBVABentonSansLight" w:hAnsi="BBVABentonSansLight" w:cstheme="minorHAnsi"/>
        </w:rPr>
        <w:t>I</w:t>
      </w:r>
      <w:r w:rsidR="005D3D96" w:rsidRPr="00BD170F">
        <w:rPr>
          <w:rFonts w:ascii="BBVABentonSansLight" w:hAnsi="BBVABentonSansLight" w:cstheme="minorHAnsi"/>
        </w:rPr>
        <w:t xml:space="preserve">nmuebles arrendados a terceros, en los que el arrendatario tenga derecho de adquisición preferente, los </w:t>
      </w:r>
      <w:r w:rsidR="00055CCA" w:rsidRPr="008A7606">
        <w:rPr>
          <w:rFonts w:ascii="BBVABentonSansLight" w:hAnsi="BBVABentonSansLight" w:cstheme="minorHAnsi"/>
          <w:u w:val="single"/>
        </w:rPr>
        <w:t>45 días naturales</w:t>
      </w:r>
      <w:r w:rsidR="00055CCA" w:rsidRPr="00055CCA">
        <w:rPr>
          <w:rFonts w:ascii="BBVABentonSansLight" w:hAnsi="BBVABentonSansLight" w:cstheme="minorHAnsi"/>
        </w:rPr>
        <w:t xml:space="preserve"> </w:t>
      </w:r>
      <w:r w:rsidR="005D3D96" w:rsidRPr="00BD170F">
        <w:rPr>
          <w:rFonts w:ascii="BBVABentonSansLight" w:hAnsi="BBVABentonSansLight" w:cstheme="minorHAnsi"/>
        </w:rPr>
        <w:t>para la formalización de la escritura de compraventa comienzan a partir de la fecha de recepción, por parte del inquilino, de la comunicación de la intención de venta, sin que éste manifieste su intención de ejercer el derecho</w:t>
      </w:r>
      <w:r w:rsidR="00B95176">
        <w:rPr>
          <w:rFonts w:ascii="BBVABentonSansLight" w:hAnsi="BBVABentonSansLight" w:cstheme="minorHAnsi"/>
        </w:rPr>
        <w:t>.</w:t>
      </w:r>
    </w:p>
    <w:p w14:paraId="485B30F8" w14:textId="77777777" w:rsidR="008A7606" w:rsidRPr="008A7606" w:rsidRDefault="008A7606" w:rsidP="00C37E34">
      <w:pPr>
        <w:keepNext/>
        <w:keepLines/>
        <w:spacing w:before="120"/>
        <w:jc w:val="both"/>
        <w:rPr>
          <w:rFonts w:ascii="BBVABentonSansLight" w:hAnsi="BBVABentonSansLight" w:cstheme="minorHAnsi"/>
          <w:sz w:val="2"/>
        </w:rPr>
      </w:pPr>
    </w:p>
    <w:p w14:paraId="6D727D26" w14:textId="77777777" w:rsidR="00590068" w:rsidRPr="00BD170F" w:rsidRDefault="006A1654" w:rsidP="0028477C">
      <w:pPr>
        <w:pStyle w:val="Prrafodelista"/>
        <w:keepNext/>
        <w:keepLines/>
        <w:numPr>
          <w:ilvl w:val="1"/>
          <w:numId w:val="11"/>
        </w:numPr>
        <w:spacing w:before="120"/>
        <w:ind w:left="709" w:hanging="283"/>
        <w:jc w:val="both"/>
        <w:rPr>
          <w:rFonts w:ascii="BBVABentonSansLight" w:hAnsi="BBVABentonSansLight" w:cstheme="minorHAnsi"/>
        </w:rPr>
      </w:pPr>
      <w:r>
        <w:rPr>
          <w:rFonts w:ascii="BBVABentonSansLight" w:hAnsi="BBVABentonSansLight" w:cstheme="minorHAnsi"/>
        </w:rPr>
        <w:t>S</w:t>
      </w:r>
      <w:r w:rsidR="00DA252B" w:rsidRPr="00BD170F">
        <w:rPr>
          <w:rFonts w:ascii="BBVABentonSansLight" w:hAnsi="BBVABentonSansLight" w:cstheme="minorHAnsi"/>
        </w:rPr>
        <w:t xml:space="preserve">i existiese un préstamo sobre el activo y una vez conocida la intención del cliente de no subrogarse en dicho préstamo, el </w:t>
      </w:r>
      <w:r w:rsidR="00B95176">
        <w:rPr>
          <w:rFonts w:ascii="BBVABentonSansLight" w:hAnsi="BBVABentonSansLight" w:cstheme="minorHAnsi"/>
        </w:rPr>
        <w:t xml:space="preserve">Servicer </w:t>
      </w:r>
      <w:r w:rsidR="00DA252B" w:rsidRPr="00BD170F">
        <w:rPr>
          <w:rFonts w:ascii="BBVABentonSansLight" w:hAnsi="BBVABentonSansLight" w:cstheme="minorHAnsi"/>
        </w:rPr>
        <w:t>debe</w:t>
      </w:r>
      <w:r w:rsidR="00B95176">
        <w:rPr>
          <w:rFonts w:ascii="BBVABentonSansLight" w:hAnsi="BBVABentonSansLight" w:cstheme="minorHAnsi"/>
        </w:rPr>
        <w:t>rá</w:t>
      </w:r>
      <w:r w:rsidR="00DA252B" w:rsidRPr="00BD170F">
        <w:rPr>
          <w:rFonts w:ascii="BBVABentonSansLight" w:hAnsi="BBVABentonSansLight" w:cstheme="minorHAnsi"/>
        </w:rPr>
        <w:t xml:space="preserve"> solicitar </w:t>
      </w:r>
      <w:r>
        <w:rPr>
          <w:rFonts w:ascii="BBVABentonSansLight" w:hAnsi="BBVABentonSansLight" w:cstheme="minorHAnsi"/>
        </w:rPr>
        <w:t xml:space="preserve">(como norma general) </w:t>
      </w:r>
      <w:r w:rsidR="00DA252B" w:rsidRPr="00BD170F">
        <w:rPr>
          <w:rFonts w:ascii="BBVABentonSansLight" w:hAnsi="BBVABentonSansLight" w:cstheme="minorHAnsi"/>
        </w:rPr>
        <w:t>las cancelaciones económicas correspondientes y los certificados de deuda cero</w:t>
      </w:r>
      <w:r w:rsidR="00B95176">
        <w:rPr>
          <w:rFonts w:ascii="BBVABentonSansLight" w:hAnsi="BBVABentonSansLight" w:cstheme="minorHAnsi"/>
        </w:rPr>
        <w:t xml:space="preserve"> a BBVA</w:t>
      </w:r>
      <w:r w:rsidR="00DA252B" w:rsidRPr="00BD170F">
        <w:rPr>
          <w:rFonts w:ascii="BBVABentonSansLight" w:hAnsi="BBVABentonSansLight" w:cstheme="minorHAnsi"/>
        </w:rPr>
        <w:t xml:space="preserve"> con</w:t>
      </w:r>
      <w:r w:rsidR="00B95176">
        <w:rPr>
          <w:rFonts w:ascii="BBVABentonSansLight" w:hAnsi="BBVABentonSansLight" w:cstheme="minorHAnsi"/>
        </w:rPr>
        <w:t>,</w:t>
      </w:r>
      <w:r w:rsidR="00DA252B" w:rsidRPr="00BD170F">
        <w:rPr>
          <w:rFonts w:ascii="BBVABentonSansLight" w:hAnsi="BBVABentonSansLight" w:cstheme="minorHAnsi"/>
        </w:rPr>
        <w:t xml:space="preserve"> al</w:t>
      </w:r>
      <w:r w:rsidR="00DA252B" w:rsidRPr="005C5828">
        <w:rPr>
          <w:rFonts w:ascii="BBVABentonSansLight" w:hAnsi="BBVABentonSansLight" w:cstheme="minorHAnsi"/>
        </w:rPr>
        <w:t xml:space="preserve"> </w:t>
      </w:r>
      <w:r w:rsidR="00DA252B" w:rsidRPr="00BD170F">
        <w:rPr>
          <w:rFonts w:ascii="BBVABentonSansLight" w:hAnsi="BBVABentonSansLight" w:cstheme="minorHAnsi"/>
        </w:rPr>
        <w:t>menos</w:t>
      </w:r>
      <w:r w:rsidR="00B95176">
        <w:rPr>
          <w:rFonts w:ascii="BBVABentonSansLight" w:hAnsi="BBVABentonSansLight" w:cstheme="minorHAnsi"/>
        </w:rPr>
        <w:t>,</w:t>
      </w:r>
      <w:r w:rsidR="00DA252B" w:rsidRPr="00BD170F">
        <w:rPr>
          <w:rFonts w:ascii="BBVABentonSansLight" w:hAnsi="BBVABentonSansLight" w:cstheme="minorHAnsi"/>
        </w:rPr>
        <w:t xml:space="preserve"> </w:t>
      </w:r>
      <w:r w:rsidR="0001453A">
        <w:rPr>
          <w:rFonts w:ascii="BBVABentonSansLight" w:hAnsi="BBVABentonSansLight" w:cstheme="minorHAnsi"/>
        </w:rPr>
        <w:t>cinco (</w:t>
      </w:r>
      <w:r w:rsidR="00590068" w:rsidRPr="00BD170F">
        <w:rPr>
          <w:rFonts w:ascii="BBVABentonSansLight" w:hAnsi="BBVABentonSansLight" w:cstheme="minorHAnsi"/>
        </w:rPr>
        <w:t>5</w:t>
      </w:r>
      <w:r w:rsidR="0001453A">
        <w:rPr>
          <w:rFonts w:ascii="BBVABentonSansLight" w:hAnsi="BBVABentonSansLight" w:cstheme="minorHAnsi"/>
        </w:rPr>
        <w:t>)</w:t>
      </w:r>
      <w:r w:rsidR="00590068" w:rsidRPr="00BD170F">
        <w:rPr>
          <w:rFonts w:ascii="BBVABentonSansLight" w:hAnsi="BBVABentonSansLight" w:cstheme="minorHAnsi"/>
        </w:rPr>
        <w:t xml:space="preserve"> </w:t>
      </w:r>
      <w:r w:rsidR="00DA252B" w:rsidRPr="00BD170F">
        <w:rPr>
          <w:rFonts w:ascii="BBVABentonSansLight" w:hAnsi="BBVABentonSansLight" w:cstheme="minorHAnsi"/>
        </w:rPr>
        <w:t>días de antelación respecto de la fecha de firma</w:t>
      </w:r>
      <w:r w:rsidR="0001453A">
        <w:rPr>
          <w:rFonts w:ascii="BBVABentonSansLight" w:hAnsi="BBVABentonSansLight" w:cstheme="minorHAnsi"/>
        </w:rPr>
        <w:t>.</w:t>
      </w:r>
    </w:p>
    <w:p w14:paraId="5C37F996" w14:textId="77777777" w:rsidR="00DA252B" w:rsidRPr="00BD170F" w:rsidRDefault="009C3E6A" w:rsidP="00C37E34">
      <w:pPr>
        <w:keepNext/>
        <w:keepLines/>
        <w:spacing w:before="120"/>
        <w:ind w:left="709"/>
        <w:jc w:val="both"/>
        <w:rPr>
          <w:rFonts w:ascii="BBVABentonSansLight" w:hAnsi="BBVABentonSansLight" w:cstheme="minorHAnsi"/>
        </w:rPr>
      </w:pPr>
      <w:r w:rsidRPr="00BD170F">
        <w:rPr>
          <w:rFonts w:ascii="BBVABentonSansLight" w:hAnsi="BBVABentonSansLight" w:cstheme="minorHAnsi"/>
        </w:rPr>
        <w:t xml:space="preserve">Nota: </w:t>
      </w:r>
      <w:r w:rsidR="00DA252B" w:rsidRPr="00BD170F">
        <w:rPr>
          <w:rFonts w:ascii="BBVABentonSansLight" w:hAnsi="BBVABentonSansLight" w:cstheme="minorHAnsi"/>
        </w:rPr>
        <w:t>Es importante que en ningún caso se firme la Cancelación Registral sin haber reembolsado el préstamo y por tanto sin contar con el certificado de deuda cero.</w:t>
      </w:r>
    </w:p>
    <w:p w14:paraId="6A6EE727" w14:textId="77777777" w:rsidR="007B0406" w:rsidRPr="001B782E" w:rsidRDefault="00DA252B" w:rsidP="0028477C">
      <w:pPr>
        <w:pStyle w:val="Prrafodelista"/>
        <w:keepNext/>
        <w:keepLines/>
        <w:numPr>
          <w:ilvl w:val="0"/>
          <w:numId w:val="11"/>
        </w:numPr>
        <w:spacing w:before="120"/>
        <w:jc w:val="both"/>
        <w:rPr>
          <w:rFonts w:ascii="BBVABentonSansLight" w:hAnsi="BBVABentonSansLight" w:cstheme="minorHAnsi"/>
        </w:rPr>
      </w:pPr>
      <w:r w:rsidRPr="001B782E">
        <w:rPr>
          <w:rFonts w:ascii="BBVABentonSansLight" w:hAnsi="BBVABentonSansLight" w:cstheme="minorHAnsi"/>
        </w:rPr>
        <w:t>En la firma de la escritura de compraventa: Si previamente se entregó al cliente un certificado de aval por cantidades entregadas a cuenta</w:t>
      </w:r>
      <w:r w:rsidR="009A7DC0" w:rsidRPr="001B782E">
        <w:rPr>
          <w:rFonts w:ascii="BBVABentonSansLight" w:hAnsi="BBVABentonSansLight" w:cstheme="minorHAnsi"/>
        </w:rPr>
        <w:t xml:space="preserve"> (CEC)</w:t>
      </w:r>
      <w:r w:rsidRPr="001B782E">
        <w:rPr>
          <w:rFonts w:ascii="BBVABentonSansLight" w:hAnsi="BBVABentonSansLight" w:cstheme="minorHAnsi"/>
        </w:rPr>
        <w:t xml:space="preserve">, como condición necesaria para la firma de la escritura de compraventa el Comercial Responsable </w:t>
      </w:r>
      <w:r w:rsidR="001B782E" w:rsidRPr="001B782E">
        <w:rPr>
          <w:rFonts w:ascii="BBVABentonSansLight" w:hAnsi="BBVABentonSansLight" w:cstheme="minorHAnsi"/>
        </w:rPr>
        <w:t xml:space="preserve">del Servicer, </w:t>
      </w:r>
      <w:r w:rsidRPr="001B782E">
        <w:rPr>
          <w:rFonts w:ascii="BBVABentonSansLight" w:hAnsi="BBVABentonSansLight" w:cstheme="minorHAnsi"/>
        </w:rPr>
        <w:t>deberá recibir del cliente dicho certificado de aval</w:t>
      </w:r>
      <w:r w:rsidR="001B782E" w:rsidRPr="001B782E">
        <w:rPr>
          <w:rFonts w:ascii="BBVABentonSansLight" w:hAnsi="BBVABentonSansLight" w:cstheme="minorHAnsi"/>
        </w:rPr>
        <w:t xml:space="preserve"> y, en el caso</w:t>
      </w:r>
      <w:r w:rsidRPr="001B782E">
        <w:rPr>
          <w:rFonts w:ascii="BBVABentonSansLight" w:hAnsi="BBVABentonSansLight" w:cstheme="minorHAnsi"/>
        </w:rPr>
        <w:t xml:space="preserve"> de no aportarlo</w:t>
      </w:r>
      <w:r w:rsidR="001B782E" w:rsidRPr="001B782E">
        <w:rPr>
          <w:rFonts w:ascii="BBVABentonSansLight" w:hAnsi="BBVABentonSansLight" w:cstheme="minorHAnsi"/>
        </w:rPr>
        <w:t>,</w:t>
      </w:r>
      <w:r w:rsidRPr="001B782E">
        <w:rPr>
          <w:rFonts w:ascii="BBVABentonSansLight" w:hAnsi="BBVABentonSansLight" w:cstheme="minorHAnsi"/>
        </w:rPr>
        <w:t xml:space="preserve"> el cliente deberá firmar un documento facilitado por SSJJ </w:t>
      </w:r>
      <w:r w:rsidR="001B782E" w:rsidRPr="001B782E">
        <w:rPr>
          <w:rFonts w:ascii="BBVABentonSansLight" w:hAnsi="BBVABentonSansLight" w:cstheme="minorHAnsi"/>
        </w:rPr>
        <w:t xml:space="preserve">BBVA </w:t>
      </w:r>
      <w:r w:rsidRPr="001B782E">
        <w:rPr>
          <w:rFonts w:ascii="BBVABentonSansLight" w:hAnsi="BBVABentonSansLight" w:cstheme="minorHAnsi"/>
        </w:rPr>
        <w:t xml:space="preserve">en el que se reconozca la perdida de dicho certificado, exonerando al Grupo BBVA de toda responsabilidad. Dicho certificado de aval o el documento de extravío firmado deberá enviarse </w:t>
      </w:r>
      <w:r w:rsidR="001B782E" w:rsidRPr="001B782E">
        <w:rPr>
          <w:rFonts w:ascii="BBVABentonSansLight" w:hAnsi="BBVABentonSansLight" w:cstheme="minorHAnsi"/>
        </w:rPr>
        <w:t xml:space="preserve">por parte del Servicer  </w:t>
      </w:r>
      <w:r w:rsidRPr="001B782E">
        <w:rPr>
          <w:rFonts w:ascii="BBVABentonSansLight" w:hAnsi="BBVABentonSansLight" w:cstheme="minorHAnsi"/>
        </w:rPr>
        <w:t xml:space="preserve">escaneado </w:t>
      </w:r>
      <w:r w:rsidR="00D43E2F">
        <w:rPr>
          <w:rFonts w:ascii="BBVABentonSansLight" w:hAnsi="BBVABentonSansLight" w:cstheme="minorHAnsi"/>
        </w:rPr>
        <w:t xml:space="preserve">por correo electrónico </w:t>
      </w:r>
      <w:r w:rsidRPr="001B782E">
        <w:rPr>
          <w:rFonts w:ascii="BBVABentonSansLight" w:hAnsi="BBVABentonSansLight" w:cstheme="minorHAnsi"/>
        </w:rPr>
        <w:t xml:space="preserve">y </w:t>
      </w:r>
      <w:r w:rsidR="00D43E2F">
        <w:rPr>
          <w:rFonts w:ascii="BBVABentonSansLight" w:hAnsi="BBVABentonSansLight" w:cstheme="minorHAnsi"/>
        </w:rPr>
        <w:t xml:space="preserve">el original por valija a la atención de BBVA EGI.  </w:t>
      </w:r>
    </w:p>
    <w:p w14:paraId="3BA6A014" w14:textId="77777777" w:rsidR="001B00AA" w:rsidRPr="00BD170F" w:rsidRDefault="001B00AA" w:rsidP="00C37E34">
      <w:pPr>
        <w:keepNext/>
        <w:keepLines/>
        <w:spacing w:before="120"/>
        <w:jc w:val="both"/>
        <w:rPr>
          <w:rFonts w:ascii="BBVABentonSansLight" w:hAnsi="BBVABentonSansLight" w:cstheme="minorHAnsi"/>
        </w:rPr>
      </w:pPr>
      <w:r w:rsidRPr="00BD170F">
        <w:rPr>
          <w:rFonts w:ascii="BBVABentonSansLight" w:hAnsi="BBVABentonSansLight" w:cs="Calibri"/>
          <w:color w:val="222222"/>
          <w:shd w:val="clear" w:color="auto" w:fill="FFFFFF"/>
        </w:rPr>
        <w:t xml:space="preserve">Una vez transcurridos los plazos </w:t>
      </w:r>
      <w:r w:rsidR="00AD25B0">
        <w:rPr>
          <w:rFonts w:ascii="BBVABentonSansLight" w:hAnsi="BBVABentonSansLight" w:cs="Calibri"/>
          <w:color w:val="222222"/>
          <w:shd w:val="clear" w:color="auto" w:fill="FFFFFF"/>
        </w:rPr>
        <w:t>anteriormente citados</w:t>
      </w:r>
      <w:r w:rsidRPr="00BD170F">
        <w:rPr>
          <w:rFonts w:ascii="BBVABentonSansLight" w:hAnsi="BBVABentonSansLight" w:cs="Calibri"/>
          <w:color w:val="222222"/>
          <w:shd w:val="clear" w:color="auto" w:fill="FFFFFF"/>
        </w:rPr>
        <w:t xml:space="preserve"> desde la autorización de la oferta sin haber firmado contrato de arras</w:t>
      </w:r>
      <w:r w:rsidR="001E1EA6">
        <w:rPr>
          <w:rFonts w:ascii="BBVABentonSansLight" w:hAnsi="BBVABentonSansLight" w:cs="Calibri"/>
          <w:color w:val="222222"/>
          <w:shd w:val="clear" w:color="auto" w:fill="FFFFFF"/>
        </w:rPr>
        <w:t xml:space="preserve"> o privado</w:t>
      </w:r>
      <w:r w:rsidRPr="00BD170F">
        <w:rPr>
          <w:rFonts w:ascii="BBVABentonSansLight" w:hAnsi="BBVABentonSansLight" w:cs="Calibri"/>
          <w:color w:val="222222"/>
          <w:shd w:val="clear" w:color="auto" w:fill="FFFFFF"/>
        </w:rPr>
        <w:t xml:space="preserve"> o </w:t>
      </w:r>
      <w:r w:rsidR="001E1EA6">
        <w:rPr>
          <w:rFonts w:ascii="BBVABentonSansLight" w:hAnsi="BBVABentonSansLight" w:cs="Calibri"/>
          <w:color w:val="222222"/>
          <w:shd w:val="clear" w:color="auto" w:fill="FFFFFF"/>
        </w:rPr>
        <w:t xml:space="preserve">bien </w:t>
      </w:r>
      <w:r w:rsidRPr="00BD170F">
        <w:rPr>
          <w:rFonts w:ascii="BBVABentonSansLight" w:hAnsi="BBVABentonSansLight" w:cs="Calibri"/>
          <w:color w:val="222222"/>
          <w:shd w:val="clear" w:color="auto" w:fill="FFFFFF"/>
        </w:rPr>
        <w:t>sin haber procedido a la firma de la escritura de compraventa, dicha aceptación quedará sin efecto</w:t>
      </w:r>
      <w:r w:rsidRPr="00BD170F">
        <w:rPr>
          <w:rFonts w:ascii="BBVABentonSansLight" w:hAnsi="BBVABentonSansLight" w:cstheme="minorHAnsi"/>
        </w:rPr>
        <w:t>.</w:t>
      </w:r>
    </w:p>
    <w:p w14:paraId="0258021A" w14:textId="77777777" w:rsidR="00DA252B" w:rsidRPr="00BD170F" w:rsidRDefault="004E6070" w:rsidP="00C37E34">
      <w:pPr>
        <w:keepNext/>
        <w:keepLines/>
        <w:spacing w:before="120"/>
        <w:jc w:val="both"/>
        <w:rPr>
          <w:rFonts w:ascii="BBVABentonSansLight" w:hAnsi="BBVABentonSansLight" w:cstheme="minorHAnsi"/>
        </w:rPr>
      </w:pPr>
      <w:r w:rsidRPr="00BD170F">
        <w:rPr>
          <w:rFonts w:ascii="BBVABentonSansLight" w:hAnsi="BBVABentonSansLight" w:cstheme="minorHAnsi"/>
        </w:rPr>
        <w:t xml:space="preserve">Tras la firma de una escritura de compraventa </w:t>
      </w:r>
      <w:r w:rsidR="00E53F7A">
        <w:rPr>
          <w:rFonts w:ascii="BBVABentonSansLight" w:hAnsi="BBVABentonSansLight" w:cstheme="minorHAnsi"/>
        </w:rPr>
        <w:t xml:space="preserve">en Notaría </w:t>
      </w:r>
      <w:r w:rsidRPr="00BD170F">
        <w:rPr>
          <w:rFonts w:ascii="BBVABentonSansLight" w:hAnsi="BBVABentonSansLight" w:cstheme="minorHAnsi"/>
        </w:rPr>
        <w:t xml:space="preserve">(a la que habrán acudido </w:t>
      </w:r>
      <w:r w:rsidR="00E53F7A">
        <w:rPr>
          <w:rFonts w:ascii="BBVABentonSansLight" w:hAnsi="BBVABentonSansLight" w:cstheme="minorHAnsi"/>
        </w:rPr>
        <w:t>los apoderados correspondientes)</w:t>
      </w:r>
      <w:r w:rsidRPr="00BD170F">
        <w:rPr>
          <w:rFonts w:ascii="BBVABentonSansLight" w:hAnsi="BBVABentonSansLight" w:cstheme="minorHAnsi"/>
        </w:rPr>
        <w:t xml:space="preserve"> </w:t>
      </w:r>
      <w:r w:rsidR="00DA252B" w:rsidRPr="00BD170F">
        <w:rPr>
          <w:rFonts w:ascii="BBVABentonSansLight" w:hAnsi="BBVABentonSansLight" w:cstheme="minorHAnsi"/>
        </w:rPr>
        <w:t xml:space="preserve">el </w:t>
      </w:r>
      <w:r w:rsidR="00E53F7A">
        <w:rPr>
          <w:rFonts w:ascii="BBVABentonSansLight" w:hAnsi="BBVABentonSansLight" w:cstheme="minorHAnsi"/>
        </w:rPr>
        <w:t xml:space="preserve">Servicer  entregará las llaves del inmueble </w:t>
      </w:r>
      <w:r w:rsidR="003B2F75">
        <w:rPr>
          <w:rFonts w:ascii="BBVABentonSansLight" w:hAnsi="BBVABentonSansLight" w:cstheme="minorHAnsi"/>
        </w:rPr>
        <w:t>al comprador,</w:t>
      </w:r>
      <w:r w:rsidR="00E53F7A">
        <w:rPr>
          <w:rFonts w:ascii="BBVABentonSansLight" w:hAnsi="BBVABentonSansLight" w:cstheme="minorHAnsi"/>
        </w:rPr>
        <w:t xml:space="preserve"> registrará la formalización de la </w:t>
      </w:r>
      <w:r w:rsidR="003B2F75">
        <w:rPr>
          <w:rFonts w:ascii="BBVABentonSansLight" w:hAnsi="BBVABentonSansLight" w:cstheme="minorHAnsi"/>
        </w:rPr>
        <w:t>venta</w:t>
      </w:r>
      <w:r w:rsidR="00E53F7A">
        <w:rPr>
          <w:rFonts w:ascii="BBVABentonSansLight" w:hAnsi="BBVABentonSansLight" w:cstheme="minorHAnsi"/>
        </w:rPr>
        <w:t xml:space="preserve"> en su Sistema</w:t>
      </w:r>
      <w:r w:rsidR="003B2F75">
        <w:rPr>
          <w:rFonts w:ascii="BBVABentonSansLight" w:hAnsi="BBVABentonSansLight" w:cstheme="minorHAnsi"/>
        </w:rPr>
        <w:t xml:space="preserve"> y archivará </w:t>
      </w:r>
      <w:r w:rsidR="00165E50">
        <w:rPr>
          <w:rFonts w:ascii="BBVABentonSansLight" w:hAnsi="BBVABentonSansLight" w:cstheme="minorHAnsi"/>
        </w:rPr>
        <w:t xml:space="preserve">digitalmente </w:t>
      </w:r>
      <w:r w:rsidR="003B2F75">
        <w:rPr>
          <w:rFonts w:ascii="BBVABentonSansLight" w:hAnsi="BBVABentonSansLight" w:cstheme="minorHAnsi"/>
        </w:rPr>
        <w:t>toda la documentación asociada.</w:t>
      </w:r>
      <w:r w:rsidR="00E53F7A">
        <w:rPr>
          <w:rFonts w:ascii="BBVABentonSansLight" w:hAnsi="BBVABentonSansLight" w:cstheme="minorHAnsi"/>
        </w:rPr>
        <w:t xml:space="preserve"> </w:t>
      </w:r>
    </w:p>
    <w:p w14:paraId="055542F7" w14:textId="77777777" w:rsidR="00FF5FCD" w:rsidRPr="008A7606" w:rsidRDefault="00FF5FCD" w:rsidP="0028477C">
      <w:pPr>
        <w:pStyle w:val="Prrafodelista"/>
        <w:keepNext/>
        <w:keepLines/>
        <w:numPr>
          <w:ilvl w:val="0"/>
          <w:numId w:val="11"/>
        </w:numPr>
        <w:spacing w:before="120"/>
        <w:ind w:left="284" w:hanging="284"/>
        <w:jc w:val="both"/>
        <w:rPr>
          <w:rFonts w:ascii="BBVABentonSansLight" w:hAnsi="BBVABentonSansLight" w:cstheme="minorHAnsi"/>
        </w:rPr>
      </w:pPr>
      <w:r w:rsidRPr="008A7606">
        <w:rPr>
          <w:rFonts w:ascii="BBVABentonSansLight" w:hAnsi="BBVABentonSansLight" w:cstheme="minorHAnsi"/>
        </w:rPr>
        <w:t xml:space="preserve">Una vez </w:t>
      </w:r>
      <w:r w:rsidRPr="008A7606">
        <w:rPr>
          <w:rFonts w:ascii="BBVABentonSansLight" w:hAnsi="BBVABentonSansLight" w:cstheme="minorHAnsi"/>
          <w:u w:val="single"/>
        </w:rPr>
        <w:t>firmada la escritura de compraventa</w:t>
      </w:r>
      <w:r w:rsidRPr="008A7606">
        <w:rPr>
          <w:rFonts w:ascii="BBVABentonSansLight" w:hAnsi="BBVABentonSansLight" w:cstheme="minorHAnsi"/>
        </w:rPr>
        <w:t xml:space="preserve"> se realizan en paralelo las siguientes acciones:</w:t>
      </w:r>
    </w:p>
    <w:p w14:paraId="32F6B4F5" w14:textId="77777777" w:rsidR="00FF5FCD" w:rsidRDefault="00FF5FCD" w:rsidP="0028477C">
      <w:pPr>
        <w:pStyle w:val="Prrafodelista"/>
        <w:keepNext/>
        <w:keepLines/>
        <w:numPr>
          <w:ilvl w:val="0"/>
          <w:numId w:val="36"/>
        </w:numPr>
        <w:spacing w:before="240"/>
        <w:jc w:val="both"/>
        <w:rPr>
          <w:rFonts w:ascii="BBVABentonSansLight" w:hAnsi="BBVABentonSansLight" w:cstheme="minorHAnsi"/>
        </w:rPr>
      </w:pPr>
      <w:r w:rsidRPr="004D3A47">
        <w:rPr>
          <w:rFonts w:ascii="BBVABentonSansLight" w:hAnsi="BBVABentonSansLight" w:cstheme="minorHAnsi"/>
        </w:rPr>
        <w:t xml:space="preserve">Ingreso físico </w:t>
      </w:r>
      <w:r w:rsidR="00737A93" w:rsidRPr="004D3A47">
        <w:rPr>
          <w:rFonts w:ascii="BBVABentonSansLight" w:hAnsi="BBVABentonSansLight" w:cstheme="minorHAnsi"/>
        </w:rPr>
        <w:t>de</w:t>
      </w:r>
      <w:r w:rsidRPr="004D3A47">
        <w:rPr>
          <w:rFonts w:ascii="BBVABentonSansLight" w:hAnsi="BBVABentonSansLight" w:cstheme="minorHAnsi"/>
        </w:rPr>
        <w:t xml:space="preserve"> cheques</w:t>
      </w:r>
      <w:r w:rsidRPr="00BD170F">
        <w:rPr>
          <w:rFonts w:ascii="BBVABentonSansLight" w:hAnsi="BBVABentonSansLight" w:cstheme="minorHAnsi"/>
        </w:rPr>
        <w:t xml:space="preserve"> recibidos del comprador en oficina BBVA por el Comercial </w:t>
      </w:r>
      <w:r w:rsidR="00E53F7A">
        <w:rPr>
          <w:rFonts w:ascii="BBVABentonSansLight" w:hAnsi="BBVABentonSansLight" w:cstheme="minorHAnsi"/>
        </w:rPr>
        <w:t>del Servicer</w:t>
      </w:r>
      <w:r w:rsidRPr="00BD170F">
        <w:rPr>
          <w:rFonts w:ascii="BBVABentonSansLight" w:hAnsi="BBVABentonSansLight" w:cstheme="minorHAnsi"/>
        </w:rPr>
        <w:t>.</w:t>
      </w:r>
    </w:p>
    <w:p w14:paraId="3D88E074" w14:textId="77777777" w:rsidR="005C5828" w:rsidRPr="00BD170F" w:rsidRDefault="005C5828" w:rsidP="00C37E34">
      <w:pPr>
        <w:pStyle w:val="Prrafodelista"/>
        <w:keepNext/>
        <w:keepLines/>
        <w:spacing w:before="240"/>
        <w:ind w:left="567"/>
        <w:jc w:val="both"/>
        <w:rPr>
          <w:rFonts w:ascii="BBVABentonSansLight" w:hAnsi="BBVABentonSansLight" w:cstheme="minorHAnsi"/>
        </w:rPr>
      </w:pPr>
    </w:p>
    <w:p w14:paraId="47179B58" w14:textId="77777777" w:rsidR="003B2F75" w:rsidRDefault="003B2F75" w:rsidP="0028477C">
      <w:pPr>
        <w:pStyle w:val="Prrafodelista"/>
        <w:keepNext/>
        <w:keepLines/>
        <w:numPr>
          <w:ilvl w:val="0"/>
          <w:numId w:val="36"/>
        </w:numPr>
        <w:spacing w:before="240"/>
        <w:jc w:val="both"/>
        <w:rPr>
          <w:rFonts w:ascii="BBVABentonSansLight" w:hAnsi="BBVABentonSansLight" w:cstheme="minorHAnsi"/>
        </w:rPr>
      </w:pPr>
      <w:r w:rsidRPr="00E36624">
        <w:rPr>
          <w:rFonts w:ascii="BBVABentonSansLight" w:hAnsi="BBVABentonSansLight" w:cstheme="minorHAnsi"/>
        </w:rPr>
        <w:t>En caso de que sea un activo de BBVA S.A</w:t>
      </w:r>
      <w:r w:rsidR="004048CE">
        <w:rPr>
          <w:rFonts w:ascii="BBVABentonSansLight" w:hAnsi="BBVABentonSansLight" w:cstheme="minorHAnsi"/>
        </w:rPr>
        <w:t>/Titulizado</w:t>
      </w:r>
      <w:r w:rsidRPr="00E36624">
        <w:rPr>
          <w:rFonts w:ascii="BBVABentonSansLight" w:hAnsi="BBVABentonSansLight" w:cstheme="minorHAnsi"/>
        </w:rPr>
        <w:t xml:space="preserve">, el Servicer enviará por correo electrónico al equipo de </w:t>
      </w:r>
      <w:proofErr w:type="spellStart"/>
      <w:r w:rsidRPr="00E36624">
        <w:rPr>
          <w:rFonts w:ascii="BBVABentonSansLight" w:hAnsi="BBVABentonSansLight" w:cstheme="minorHAnsi"/>
        </w:rPr>
        <w:t>Opplus</w:t>
      </w:r>
      <w:proofErr w:type="spellEnd"/>
      <w:r w:rsidRPr="00E36624">
        <w:rPr>
          <w:rFonts w:ascii="BBVABentonSansLight" w:hAnsi="BBVABentonSansLight" w:cstheme="minorHAnsi"/>
        </w:rPr>
        <w:t xml:space="preserve"> de Contabilidad de Inmuebles </w:t>
      </w:r>
      <w:r w:rsidR="00E36624">
        <w:rPr>
          <w:rFonts w:ascii="BBVABentonSansLight" w:hAnsi="BBVABentonSansLight" w:cstheme="minorHAnsi"/>
        </w:rPr>
        <w:t>de BBVA (</w:t>
      </w:r>
      <w:r w:rsidR="004D3A47">
        <w:rPr>
          <w:rFonts w:ascii="BBVABentonSansLight" w:hAnsi="BBVABentonSansLight" w:cstheme="minorHAnsi"/>
        </w:rPr>
        <w:t>buzón:</w:t>
      </w:r>
      <w:r w:rsidR="00C37E34">
        <w:rPr>
          <w:rFonts w:ascii="BBVABentonSansLight" w:hAnsi="BBVABentonSansLight" w:cstheme="minorHAnsi"/>
        </w:rPr>
        <w:t xml:space="preserve"> </w:t>
      </w:r>
      <w:hyperlink r:id="rId13" w:tgtFrame="_blank" w:history="1">
        <w:r w:rsidR="004048CE" w:rsidRPr="004048CE">
          <w:rPr>
            <w:rFonts w:ascii="BBVABentonSansLight" w:hAnsi="BBVABentonSansLight" w:cstheme="minorHAnsi"/>
          </w:rPr>
          <w:t>ventainmuebles@bbva.com</w:t>
        </w:r>
      </w:hyperlink>
      <w:r w:rsidR="004048CE" w:rsidRPr="004048CE">
        <w:rPr>
          <w:rFonts w:ascii="BBVABentonSansLight" w:hAnsi="BBVABentonSansLight" w:cstheme="minorHAnsi"/>
        </w:rPr>
        <w:t>)</w:t>
      </w:r>
      <w:r w:rsidRPr="00E36624">
        <w:rPr>
          <w:rFonts w:ascii="BBVABentonSansLight" w:hAnsi="BBVABentonSansLight" w:cstheme="minorHAnsi"/>
        </w:rPr>
        <w:t xml:space="preserve"> la </w:t>
      </w:r>
      <w:r w:rsidR="00165E50" w:rsidRPr="00E36624">
        <w:rPr>
          <w:rFonts w:ascii="BBVABentonSansLight" w:hAnsi="BBVABentonSansLight" w:cstheme="minorHAnsi"/>
        </w:rPr>
        <w:t>escritura de compr</w:t>
      </w:r>
      <w:r w:rsidR="00E36624">
        <w:rPr>
          <w:rFonts w:ascii="BBVABentonSansLight" w:hAnsi="BBVABentonSansLight" w:cstheme="minorHAnsi"/>
        </w:rPr>
        <w:t xml:space="preserve">aventa, </w:t>
      </w:r>
      <w:r w:rsidR="00165E50" w:rsidRPr="00E36624">
        <w:rPr>
          <w:rFonts w:ascii="BBVABentonSansLight" w:hAnsi="BBVABentonSansLight" w:cstheme="minorHAnsi"/>
        </w:rPr>
        <w:t xml:space="preserve">el cheque, justificante de ingreso y DNI/CIF, </w:t>
      </w:r>
      <w:r w:rsidRPr="00E36624">
        <w:rPr>
          <w:rFonts w:ascii="BBVABentonSansLight" w:hAnsi="BBVABentonSansLight" w:cstheme="minorHAnsi"/>
        </w:rPr>
        <w:t>para su contabilización.</w:t>
      </w:r>
    </w:p>
    <w:p w14:paraId="6FAF4EFD" w14:textId="77777777" w:rsidR="005C5828" w:rsidRPr="005C5828" w:rsidRDefault="005C5828" w:rsidP="00C37E34">
      <w:pPr>
        <w:pStyle w:val="Prrafodelista"/>
        <w:keepNext/>
        <w:keepLines/>
        <w:ind w:left="1004"/>
        <w:rPr>
          <w:rFonts w:ascii="BBVABentonSansLight" w:hAnsi="BBVABentonSansLight" w:cstheme="minorHAnsi"/>
        </w:rPr>
      </w:pPr>
    </w:p>
    <w:p w14:paraId="33763FD0" w14:textId="77777777" w:rsidR="003B2F75" w:rsidRDefault="003B2F75" w:rsidP="0028477C">
      <w:pPr>
        <w:pStyle w:val="Prrafodelista"/>
        <w:keepNext/>
        <w:keepLines/>
        <w:numPr>
          <w:ilvl w:val="0"/>
          <w:numId w:val="36"/>
        </w:numPr>
        <w:jc w:val="both"/>
        <w:rPr>
          <w:rFonts w:ascii="BBVABentonSansLight" w:hAnsi="BBVABentonSansLight" w:cstheme="minorHAnsi"/>
        </w:rPr>
      </w:pPr>
      <w:r w:rsidRPr="00E36624">
        <w:rPr>
          <w:rFonts w:ascii="BBVABentonSansLight" w:hAnsi="BBVABentonSansLight" w:cstheme="minorHAnsi"/>
        </w:rPr>
        <w:t>En caso de que sea un activo de una Sociedad Inmobiliaria, el Servicer generará el borrador de la venta en su Sistema para su contabilización por parte de Contabilidad BBVA Real Estate</w:t>
      </w:r>
      <w:r w:rsidR="004D3A47">
        <w:rPr>
          <w:rFonts w:ascii="BBVABentonSansLight" w:hAnsi="BBVABentonSansLight" w:cstheme="minorHAnsi"/>
        </w:rPr>
        <w:t xml:space="preserve"> (buzón: </w:t>
      </w:r>
      <w:hyperlink r:id="rId14" w:tgtFrame="_blank" w:history="1">
        <w:r w:rsidR="004048CE" w:rsidRPr="004048CE">
          <w:rPr>
            <w:rFonts w:ascii="BBVABentonSansLight" w:hAnsi="BBVABentonSansLight" w:cstheme="minorHAnsi"/>
          </w:rPr>
          <w:t>contabilidad.recatalunya.es@bbva.com</w:t>
        </w:r>
      </w:hyperlink>
      <w:r w:rsidR="004D3A47">
        <w:rPr>
          <w:rFonts w:ascii="BBVABentonSansLight" w:hAnsi="BBVABentonSansLight" w:cstheme="minorHAnsi"/>
        </w:rPr>
        <w:t>).</w:t>
      </w:r>
    </w:p>
    <w:p w14:paraId="5A7AEACC" w14:textId="77777777" w:rsidR="004D3A47" w:rsidRPr="00E36624" w:rsidRDefault="004D3A47" w:rsidP="00C37E34">
      <w:pPr>
        <w:pStyle w:val="Prrafodelista"/>
        <w:keepNext/>
        <w:keepLines/>
        <w:ind w:left="284"/>
        <w:jc w:val="both"/>
        <w:rPr>
          <w:rFonts w:ascii="BBVABentonSansLight" w:hAnsi="BBVABentonSansLight" w:cstheme="minorHAnsi"/>
        </w:rPr>
      </w:pPr>
    </w:p>
    <w:p w14:paraId="388E84F4" w14:textId="77777777" w:rsidR="00165E50" w:rsidRPr="004D3A47" w:rsidRDefault="00FF5FCD" w:rsidP="0028477C">
      <w:pPr>
        <w:pStyle w:val="Prrafodelista"/>
        <w:keepNext/>
        <w:keepLines/>
        <w:numPr>
          <w:ilvl w:val="0"/>
          <w:numId w:val="9"/>
        </w:numPr>
        <w:ind w:left="284" w:hanging="284"/>
        <w:jc w:val="both"/>
        <w:rPr>
          <w:rFonts w:ascii="BBVABentonSansLight" w:hAnsi="BBVABentonSansLight" w:cstheme="minorHAnsi"/>
        </w:rPr>
      </w:pPr>
      <w:r w:rsidRPr="004D3A47">
        <w:rPr>
          <w:rFonts w:ascii="BBVABentonSansLight" w:hAnsi="BBVABentonSansLight" w:cstheme="minorHAnsi"/>
        </w:rPr>
        <w:t>Tramitación de la operación de venta</w:t>
      </w:r>
      <w:r w:rsidR="00165E50" w:rsidRPr="004D3A47">
        <w:rPr>
          <w:rFonts w:ascii="BBVABentonSansLight" w:hAnsi="BBVABentonSansLight" w:cstheme="minorHAnsi"/>
        </w:rPr>
        <w:t>:</w:t>
      </w:r>
      <w:r w:rsidRPr="004D3A47">
        <w:rPr>
          <w:rFonts w:ascii="BBVABentonSansLight" w:hAnsi="BBVABentonSansLight" w:cstheme="minorHAnsi"/>
        </w:rPr>
        <w:t xml:space="preserve"> </w:t>
      </w:r>
    </w:p>
    <w:p w14:paraId="4E8F4D3F" w14:textId="77777777" w:rsidR="00DA252B" w:rsidRDefault="00165E50" w:rsidP="0028477C">
      <w:pPr>
        <w:pStyle w:val="Prrafodelista"/>
        <w:keepNext/>
        <w:keepLines/>
        <w:numPr>
          <w:ilvl w:val="0"/>
          <w:numId w:val="35"/>
        </w:numPr>
        <w:spacing w:before="120"/>
        <w:jc w:val="both"/>
        <w:rPr>
          <w:rFonts w:ascii="BBVABentonSansLight" w:hAnsi="BBVABentonSansLight" w:cstheme="minorHAnsi"/>
        </w:rPr>
      </w:pPr>
      <w:r>
        <w:rPr>
          <w:rFonts w:ascii="BBVABentonSansLight" w:hAnsi="BBVABentonSansLight" w:cstheme="minorHAnsi"/>
        </w:rPr>
        <w:t>S</w:t>
      </w:r>
      <w:r w:rsidR="00DA252B" w:rsidRPr="00BD170F">
        <w:rPr>
          <w:rFonts w:ascii="BBVABentonSansLight" w:hAnsi="BBVABentonSansLight" w:cstheme="minorHAnsi"/>
        </w:rPr>
        <w:t>i el activo siguiera publicado en los distintos canales de venta por no haberse firmado previamente arras o contrato privado, dejará de estarlo</w:t>
      </w:r>
      <w:r w:rsidR="00061626" w:rsidRPr="00BD170F">
        <w:rPr>
          <w:rFonts w:ascii="BBVABentonSansLight" w:hAnsi="BBVABentonSansLight" w:cstheme="minorHAnsi"/>
        </w:rPr>
        <w:t>.</w:t>
      </w:r>
    </w:p>
    <w:p w14:paraId="6A934419" w14:textId="77777777" w:rsidR="00E36624" w:rsidRDefault="00165E50" w:rsidP="0028477C">
      <w:pPr>
        <w:pStyle w:val="Prrafodelista"/>
        <w:keepNext/>
        <w:keepLines/>
        <w:numPr>
          <w:ilvl w:val="0"/>
          <w:numId w:val="35"/>
        </w:numPr>
        <w:spacing w:before="120"/>
        <w:jc w:val="both"/>
        <w:rPr>
          <w:rFonts w:ascii="BBVABentonSansLight" w:hAnsi="BBVABentonSansLight" w:cstheme="minorHAnsi"/>
        </w:rPr>
      </w:pPr>
      <w:r w:rsidRPr="00E36624">
        <w:rPr>
          <w:rFonts w:ascii="BBVABentonSansLight" w:hAnsi="BBVABentonSansLight" w:cstheme="minorHAnsi"/>
        </w:rPr>
        <w:t xml:space="preserve">El Servicer </w:t>
      </w:r>
      <w:r w:rsidR="00DA252B" w:rsidRPr="00E36624">
        <w:rPr>
          <w:rFonts w:ascii="BBVABentonSansLight" w:hAnsi="BBVABentonSansLight" w:cstheme="minorHAnsi"/>
        </w:rPr>
        <w:t>realiza</w:t>
      </w:r>
      <w:r w:rsidRPr="00E36624">
        <w:rPr>
          <w:rFonts w:ascii="BBVABentonSansLight" w:hAnsi="BBVABentonSansLight" w:cstheme="minorHAnsi"/>
        </w:rPr>
        <w:t xml:space="preserve">rá </w:t>
      </w:r>
      <w:r w:rsidR="00DA252B" w:rsidRPr="00E36624">
        <w:rPr>
          <w:rFonts w:ascii="BBVABentonSansLight" w:hAnsi="BBVABentonSansLight" w:cstheme="minorHAnsi"/>
        </w:rPr>
        <w:t xml:space="preserve">el pago de </w:t>
      </w:r>
      <w:r w:rsidRPr="00E36624">
        <w:rPr>
          <w:rFonts w:ascii="BBVABentonSansLight" w:hAnsi="BBVABentonSansLight" w:cstheme="minorHAnsi"/>
        </w:rPr>
        <w:t xml:space="preserve">la plusvalía y </w:t>
      </w:r>
      <w:r w:rsidR="00DA252B" w:rsidRPr="00E36624">
        <w:rPr>
          <w:rFonts w:ascii="BBVABentonSansLight" w:hAnsi="BBVABentonSansLight" w:cstheme="minorHAnsi"/>
        </w:rPr>
        <w:t>comunica</w:t>
      </w:r>
      <w:r w:rsidRPr="00E36624">
        <w:rPr>
          <w:rFonts w:ascii="BBVABentonSansLight" w:hAnsi="BBVABentonSansLight" w:cstheme="minorHAnsi"/>
        </w:rPr>
        <w:t>rá</w:t>
      </w:r>
      <w:r w:rsidR="00DA252B" w:rsidRPr="00E36624">
        <w:rPr>
          <w:rFonts w:ascii="BBVABentonSansLight" w:hAnsi="BBVABentonSansLight" w:cstheme="minorHAnsi"/>
        </w:rPr>
        <w:t xml:space="preserve"> la venta a la Comunidad de Propietarios</w:t>
      </w:r>
      <w:r w:rsidRPr="00E36624">
        <w:rPr>
          <w:rFonts w:ascii="BBVABentonSansLight" w:hAnsi="BBVABentonSansLight" w:cstheme="minorHAnsi"/>
        </w:rPr>
        <w:t>.</w:t>
      </w:r>
    </w:p>
    <w:p w14:paraId="2EA86799" w14:textId="77777777" w:rsidR="005C5828" w:rsidRPr="00E36624" w:rsidRDefault="005C5828" w:rsidP="00C37E34">
      <w:pPr>
        <w:pStyle w:val="Prrafodelista"/>
        <w:keepNext/>
        <w:keepLines/>
        <w:spacing w:before="120"/>
        <w:jc w:val="both"/>
        <w:rPr>
          <w:rFonts w:ascii="BBVABentonSansLight" w:hAnsi="BBVABentonSansLight" w:cstheme="minorHAnsi"/>
        </w:rPr>
      </w:pPr>
    </w:p>
    <w:p w14:paraId="0D9B1D5F" w14:textId="77777777" w:rsidR="00F73E55" w:rsidRPr="000478BE" w:rsidRDefault="00F73E55" w:rsidP="0028477C">
      <w:pPr>
        <w:pStyle w:val="Prrafodelista"/>
        <w:keepNext/>
        <w:keepLines/>
        <w:numPr>
          <w:ilvl w:val="0"/>
          <w:numId w:val="15"/>
        </w:numPr>
        <w:spacing w:before="120"/>
        <w:ind w:left="284" w:hanging="284"/>
        <w:jc w:val="both"/>
        <w:rPr>
          <w:rFonts w:ascii="BBVABentonSansLight" w:hAnsi="BBVABentonSansLight" w:cstheme="minorHAnsi"/>
        </w:rPr>
      </w:pPr>
      <w:r w:rsidRPr="000478BE">
        <w:rPr>
          <w:rFonts w:ascii="BBVABentonSansLight" w:hAnsi="BBVABentonSansLight" w:cstheme="minorHAnsi"/>
        </w:rPr>
        <w:t xml:space="preserve">Si finalmente no se materializa una determinada operación de venta con un ofertante, los </w:t>
      </w:r>
      <w:r w:rsidR="005E306E" w:rsidRPr="000478BE">
        <w:rPr>
          <w:rFonts w:ascii="BBVABentonSansLight" w:hAnsi="BBVABentonSansLight" w:cstheme="minorHAnsi"/>
        </w:rPr>
        <w:t>APIs</w:t>
      </w:r>
      <w:r w:rsidRPr="000478BE">
        <w:rPr>
          <w:rFonts w:ascii="BBVABentonSansLight" w:hAnsi="BBVABentonSansLight" w:cstheme="minorHAnsi"/>
        </w:rPr>
        <w:t xml:space="preserve"> realizarán las siguientes acciones:</w:t>
      </w:r>
    </w:p>
    <w:p w14:paraId="12C26F40" w14:textId="77777777" w:rsidR="00F73E55" w:rsidRPr="000478BE" w:rsidRDefault="00F73E55" w:rsidP="0028477C">
      <w:pPr>
        <w:pStyle w:val="Prrafodelista"/>
        <w:keepNext/>
        <w:keepLines/>
        <w:numPr>
          <w:ilvl w:val="0"/>
          <w:numId w:val="35"/>
        </w:numPr>
        <w:spacing w:before="120"/>
        <w:jc w:val="both"/>
        <w:rPr>
          <w:rFonts w:ascii="BBVABentonSansLight" w:hAnsi="BBVABentonSansLight" w:cstheme="minorHAnsi"/>
        </w:rPr>
      </w:pPr>
      <w:r w:rsidRPr="000478BE">
        <w:rPr>
          <w:rFonts w:ascii="BBVABentonSansLight" w:hAnsi="BBVABentonSansLight" w:cstheme="minorHAnsi"/>
        </w:rPr>
        <w:t xml:space="preserve">Presentarán activos alternativos al ofertante en función de la oferta presentada por el mismo. </w:t>
      </w:r>
    </w:p>
    <w:p w14:paraId="4832A465" w14:textId="77777777" w:rsidR="00F73E55" w:rsidRDefault="00F73E55" w:rsidP="0028477C">
      <w:pPr>
        <w:pStyle w:val="Prrafodelista"/>
        <w:keepNext/>
        <w:keepLines/>
        <w:numPr>
          <w:ilvl w:val="0"/>
          <w:numId w:val="35"/>
        </w:numPr>
        <w:spacing w:before="120"/>
        <w:jc w:val="both"/>
        <w:rPr>
          <w:rFonts w:ascii="BBVABentonSansLight" w:hAnsi="BBVABentonSansLight" w:cstheme="minorHAnsi"/>
        </w:rPr>
      </w:pPr>
      <w:r w:rsidRPr="000478BE">
        <w:rPr>
          <w:rFonts w:ascii="BBVABentonSansLight" w:hAnsi="BBVABentonSansLight" w:cstheme="minorHAnsi"/>
        </w:rPr>
        <w:t xml:space="preserve">Contactarán con los demás ofertantes, si los hubiera, para ofrecerles el activo. El orden de contacto será por importe de la oferta, y en caso de coincidencia, por orden de realización de la oferta, y por último, por </w:t>
      </w:r>
      <w:r w:rsidR="005D3D96" w:rsidRPr="000478BE">
        <w:rPr>
          <w:rFonts w:ascii="BBVABentonSansLight" w:hAnsi="BBVABentonSansLight" w:cstheme="minorHAnsi"/>
        </w:rPr>
        <w:t>orden de prescripción del Lead en caso de coincidencia de la hora de entrada de las ofertas.</w:t>
      </w:r>
    </w:p>
    <w:p w14:paraId="59D98EBB" w14:textId="77777777" w:rsidR="005C5828" w:rsidRPr="000478BE" w:rsidRDefault="005C5828" w:rsidP="00C37E34">
      <w:pPr>
        <w:pStyle w:val="Prrafodelista"/>
        <w:keepNext/>
        <w:keepLines/>
        <w:spacing w:before="120"/>
        <w:jc w:val="both"/>
        <w:rPr>
          <w:rFonts w:ascii="BBVABentonSansLight" w:hAnsi="BBVABentonSansLight" w:cstheme="minorHAnsi"/>
        </w:rPr>
      </w:pPr>
    </w:p>
    <w:p w14:paraId="0A45862F" w14:textId="77777777" w:rsidR="00D20395" w:rsidRPr="000478BE" w:rsidRDefault="00DA252B" w:rsidP="0028477C">
      <w:pPr>
        <w:pStyle w:val="Prrafodelista"/>
        <w:keepNext/>
        <w:keepLines/>
        <w:numPr>
          <w:ilvl w:val="0"/>
          <w:numId w:val="15"/>
        </w:numPr>
        <w:spacing w:before="120"/>
        <w:ind w:left="284" w:hanging="284"/>
        <w:jc w:val="both"/>
        <w:rPr>
          <w:rFonts w:ascii="BBVABentonSansLight" w:hAnsi="BBVABentonSansLight" w:cstheme="minorHAnsi"/>
        </w:rPr>
      </w:pPr>
      <w:r w:rsidRPr="000478BE">
        <w:rPr>
          <w:rFonts w:ascii="BBVABentonSansLight" w:hAnsi="BBVABentonSansLight" w:cstheme="minorHAnsi"/>
        </w:rPr>
        <w:lastRenderedPageBreak/>
        <w:t xml:space="preserve">Durante toda la comercialización de </w:t>
      </w:r>
      <w:r w:rsidR="006434BE" w:rsidRPr="000478BE">
        <w:rPr>
          <w:rFonts w:ascii="BBVABentonSansLight" w:hAnsi="BBVABentonSansLight" w:cstheme="minorHAnsi"/>
        </w:rPr>
        <w:t xml:space="preserve">Promociones Inmobiliarias de más de </w:t>
      </w:r>
      <w:r w:rsidR="00E36624" w:rsidRPr="000478BE">
        <w:rPr>
          <w:rFonts w:ascii="BBVABentonSansLight" w:hAnsi="BBVABentonSansLight" w:cstheme="minorHAnsi"/>
        </w:rPr>
        <w:t>5</w:t>
      </w:r>
      <w:r w:rsidR="006434BE" w:rsidRPr="000478BE">
        <w:rPr>
          <w:rFonts w:ascii="BBVABentonSansLight" w:hAnsi="BBVABentonSansLight" w:cstheme="minorHAnsi"/>
        </w:rPr>
        <w:t xml:space="preserve"> viviendas</w:t>
      </w:r>
      <w:r w:rsidRPr="000478BE">
        <w:rPr>
          <w:rFonts w:ascii="BBVABentonSansLight" w:hAnsi="BBVABentonSansLight" w:cstheme="minorHAnsi"/>
        </w:rPr>
        <w:t xml:space="preserve">, se realizará un seguimiento de la comercialización </w:t>
      </w:r>
      <w:r w:rsidR="00D20395" w:rsidRPr="000478BE">
        <w:rPr>
          <w:rFonts w:ascii="BBVABentonSansLight" w:hAnsi="BBVABentonSansLight" w:cstheme="minorHAnsi"/>
        </w:rPr>
        <w:t xml:space="preserve">a través de una revisión mensual de la actividad comercial por parte de BBVA y el Servicer, con el fin de adoptar medidas correctoras en caso de ritmos de ventas inferiores a lo esperado. </w:t>
      </w:r>
    </w:p>
    <w:p w14:paraId="28398248" w14:textId="77777777" w:rsidR="0034189C" w:rsidRPr="00110886" w:rsidRDefault="0034189C" w:rsidP="00C37E34">
      <w:pPr>
        <w:pStyle w:val="Ttulo1"/>
        <w:keepLines/>
        <w:numPr>
          <w:ilvl w:val="1"/>
          <w:numId w:val="3"/>
        </w:numPr>
        <w:spacing w:after="240"/>
        <w:ind w:left="567" w:hanging="567"/>
        <w:jc w:val="both"/>
        <w:rPr>
          <w:rFonts w:ascii="BBVABentonSans" w:hAnsi="BBVABentonSans" w:cstheme="minorHAnsi"/>
          <w:color w:val="1F497D" w:themeColor="text2"/>
          <w:sz w:val="24"/>
          <w:szCs w:val="24"/>
        </w:rPr>
      </w:pPr>
      <w:bookmarkStart w:id="408" w:name="_Toc60048842"/>
      <w:r w:rsidRPr="00110886">
        <w:rPr>
          <w:rFonts w:ascii="BBVABentonSans" w:hAnsi="BBVABentonSans" w:cstheme="minorHAnsi"/>
          <w:color w:val="1F497D" w:themeColor="text2"/>
          <w:sz w:val="24"/>
          <w:szCs w:val="24"/>
        </w:rPr>
        <w:t xml:space="preserve">Detalle de la Operativa: Comercialización y </w:t>
      </w:r>
      <w:r w:rsidR="009E1072" w:rsidRPr="00110886">
        <w:rPr>
          <w:rFonts w:ascii="BBVABentonSans" w:hAnsi="BBVABentonSans" w:cstheme="minorHAnsi"/>
          <w:color w:val="1F497D" w:themeColor="text2"/>
          <w:sz w:val="24"/>
          <w:szCs w:val="24"/>
        </w:rPr>
        <w:t>V</w:t>
      </w:r>
      <w:r w:rsidRPr="00110886">
        <w:rPr>
          <w:rFonts w:ascii="BBVABentonSans" w:hAnsi="BBVABentonSans" w:cstheme="minorHAnsi"/>
          <w:color w:val="1F497D" w:themeColor="text2"/>
          <w:sz w:val="24"/>
          <w:szCs w:val="24"/>
        </w:rPr>
        <w:t xml:space="preserve">enta de </w:t>
      </w:r>
      <w:r w:rsidR="009E1072" w:rsidRPr="00110886">
        <w:rPr>
          <w:rFonts w:ascii="BBVABentonSans" w:hAnsi="BBVABentonSans" w:cstheme="minorHAnsi"/>
          <w:color w:val="1F497D" w:themeColor="text2"/>
          <w:sz w:val="24"/>
          <w:szCs w:val="24"/>
        </w:rPr>
        <w:t>A</w:t>
      </w:r>
      <w:r w:rsidRPr="00110886">
        <w:rPr>
          <w:rFonts w:ascii="BBVABentonSans" w:hAnsi="BBVABentonSans" w:cstheme="minorHAnsi"/>
          <w:color w:val="1F497D" w:themeColor="text2"/>
          <w:sz w:val="24"/>
          <w:szCs w:val="24"/>
        </w:rPr>
        <w:t xml:space="preserve">ctivos a </w:t>
      </w:r>
      <w:r w:rsidR="009E1072" w:rsidRPr="00110886">
        <w:rPr>
          <w:rFonts w:ascii="BBVABentonSans" w:hAnsi="BBVABentonSans" w:cstheme="minorHAnsi"/>
          <w:color w:val="1F497D" w:themeColor="text2"/>
          <w:sz w:val="24"/>
          <w:szCs w:val="24"/>
        </w:rPr>
        <w:t>P</w:t>
      </w:r>
      <w:r w:rsidRPr="00110886">
        <w:rPr>
          <w:rFonts w:ascii="BBVABentonSans" w:hAnsi="BBVABentonSans" w:cstheme="minorHAnsi"/>
          <w:color w:val="1F497D" w:themeColor="text2"/>
          <w:sz w:val="24"/>
          <w:szCs w:val="24"/>
        </w:rPr>
        <w:t>rofesionales</w:t>
      </w:r>
      <w:bookmarkEnd w:id="408"/>
    </w:p>
    <w:p w14:paraId="4147C964" w14:textId="77777777" w:rsidR="008C0F5E" w:rsidRPr="00D25F84" w:rsidRDefault="00142F97" w:rsidP="0028477C">
      <w:pPr>
        <w:pStyle w:val="Prrafodelista"/>
        <w:keepNext/>
        <w:keepLines/>
        <w:numPr>
          <w:ilvl w:val="0"/>
          <w:numId w:val="33"/>
        </w:numPr>
        <w:spacing w:before="120"/>
        <w:ind w:left="284" w:hanging="284"/>
        <w:jc w:val="both"/>
        <w:rPr>
          <w:rFonts w:ascii="BBVABentonSansLight" w:hAnsi="BBVABentonSansLight" w:cstheme="minorHAnsi"/>
        </w:rPr>
      </w:pPr>
      <w:r w:rsidRPr="00D25F84">
        <w:rPr>
          <w:rFonts w:ascii="BBVABentonSansLight" w:hAnsi="BBVABentonSansLight" w:cstheme="minorHAnsi"/>
        </w:rPr>
        <w:t>Los r</w:t>
      </w:r>
      <w:r w:rsidR="001D4D97" w:rsidRPr="00D25F84">
        <w:rPr>
          <w:rFonts w:ascii="BBVABentonSansLight" w:hAnsi="BBVABentonSansLight" w:cstheme="minorHAnsi"/>
        </w:rPr>
        <w:t>equisitos para la c</w:t>
      </w:r>
      <w:r w:rsidR="008C0F5E" w:rsidRPr="00D25F84">
        <w:rPr>
          <w:rFonts w:ascii="BBVABentonSansLight" w:hAnsi="BBVABentonSansLight" w:cstheme="minorHAnsi"/>
        </w:rPr>
        <w:t xml:space="preserve">omercialización y </w:t>
      </w:r>
      <w:r w:rsidR="001D4D97" w:rsidRPr="00D25F84">
        <w:rPr>
          <w:rFonts w:ascii="BBVABentonSansLight" w:hAnsi="BBVABentonSansLight" w:cstheme="minorHAnsi"/>
        </w:rPr>
        <w:t>v</w:t>
      </w:r>
      <w:r w:rsidRPr="00D25F84">
        <w:rPr>
          <w:rFonts w:ascii="BBVABentonSansLight" w:hAnsi="BBVABentonSansLight" w:cstheme="minorHAnsi"/>
        </w:rPr>
        <w:t xml:space="preserve">enta de activos a profesionales son los mismos que se detallan en el apartado de venta a particulares. </w:t>
      </w:r>
    </w:p>
    <w:p w14:paraId="7A05D4DF" w14:textId="77777777" w:rsidR="00142F97" w:rsidRPr="00D25F84" w:rsidRDefault="00142F97" w:rsidP="0028477C">
      <w:pPr>
        <w:pStyle w:val="Prrafodelista"/>
        <w:keepNext/>
        <w:keepLines/>
        <w:numPr>
          <w:ilvl w:val="0"/>
          <w:numId w:val="33"/>
        </w:numPr>
        <w:spacing w:before="120"/>
        <w:ind w:left="284" w:hanging="284"/>
        <w:jc w:val="both"/>
        <w:rPr>
          <w:rFonts w:ascii="BBVABentonSansLight" w:hAnsi="BBVABentonSansLight" w:cstheme="minorHAnsi"/>
        </w:rPr>
      </w:pPr>
      <w:r w:rsidRPr="00D25F84">
        <w:rPr>
          <w:rFonts w:ascii="BBVABentonSansLight" w:hAnsi="BBVABentonSansLight" w:cstheme="minorHAnsi"/>
        </w:rPr>
        <w:t>Asimismo la elaboración, aprobación y seguimiento de Campañas Publicitarias, Acciones Comerciales y Planes Comerciales para activos dirigidos a clientes profesionales sigue el mismo circuito que el descrito en el apartado “Preparación de Activos para Venta a Particulares” del presente documento.</w:t>
      </w:r>
    </w:p>
    <w:p w14:paraId="4CC45D28" w14:textId="77777777" w:rsidR="00BD250C" w:rsidRPr="00110886" w:rsidRDefault="00BD250C" w:rsidP="00C37E34">
      <w:pPr>
        <w:pStyle w:val="Ttulo1"/>
        <w:keepLines/>
        <w:numPr>
          <w:ilvl w:val="2"/>
          <w:numId w:val="3"/>
        </w:numPr>
        <w:spacing w:after="240"/>
        <w:ind w:left="426" w:hanging="426"/>
        <w:jc w:val="both"/>
        <w:rPr>
          <w:rFonts w:ascii="BBVABentonSans" w:hAnsi="BBVABentonSans" w:cstheme="minorHAnsi"/>
          <w:color w:val="1F497D" w:themeColor="text2"/>
          <w:sz w:val="24"/>
          <w:szCs w:val="24"/>
        </w:rPr>
      </w:pPr>
      <w:bookmarkStart w:id="409" w:name="_Toc424216561"/>
      <w:bookmarkStart w:id="410" w:name="_Toc60048843"/>
      <w:r w:rsidRPr="00110886">
        <w:rPr>
          <w:rFonts w:ascii="BBVABentonSans" w:hAnsi="BBVABentonSans" w:cstheme="minorHAnsi"/>
          <w:color w:val="1F497D" w:themeColor="text2"/>
          <w:sz w:val="24"/>
          <w:szCs w:val="24"/>
        </w:rPr>
        <w:t>Preparación de Activos para Venta a Profesionales</w:t>
      </w:r>
      <w:bookmarkEnd w:id="409"/>
      <w:bookmarkEnd w:id="410"/>
    </w:p>
    <w:p w14:paraId="2436A1F9" w14:textId="77777777" w:rsidR="00903D22" w:rsidRPr="00BD170F" w:rsidRDefault="00903D22" w:rsidP="00C37E34">
      <w:pPr>
        <w:keepNext/>
        <w:keepLines/>
        <w:spacing w:before="120"/>
        <w:jc w:val="both"/>
        <w:rPr>
          <w:rFonts w:ascii="BBVABentonSansLight" w:hAnsi="BBVABentonSansLight" w:cstheme="minorHAnsi"/>
        </w:rPr>
      </w:pPr>
      <w:r w:rsidRPr="00BD170F">
        <w:rPr>
          <w:rFonts w:ascii="BBVABentonSansLight" w:hAnsi="BBVABentonSansLight" w:cstheme="minorHAnsi"/>
        </w:rPr>
        <w:t>La preparación de activos para venta a profesionales se realizará</w:t>
      </w:r>
      <w:r w:rsidR="002A0009">
        <w:rPr>
          <w:rFonts w:ascii="BBVABentonSansLight" w:hAnsi="BBVABentonSansLight" w:cstheme="minorHAnsi"/>
        </w:rPr>
        <w:t>,</w:t>
      </w:r>
      <w:r w:rsidRPr="00BD170F">
        <w:rPr>
          <w:rFonts w:ascii="BBVABentonSansLight" w:hAnsi="BBVABentonSansLight" w:cstheme="minorHAnsi"/>
        </w:rPr>
        <w:t xml:space="preserve"> tal y como se describe a continuación</w:t>
      </w:r>
      <w:r w:rsidR="002A0009">
        <w:rPr>
          <w:rFonts w:ascii="BBVABentonSansLight" w:hAnsi="BBVABentonSansLight" w:cstheme="minorHAnsi"/>
        </w:rPr>
        <w:t>,</w:t>
      </w:r>
      <w:r w:rsidRPr="00BD170F">
        <w:rPr>
          <w:rFonts w:ascii="BBVABentonSansLight" w:hAnsi="BBVABentonSansLight" w:cstheme="minorHAnsi"/>
        </w:rPr>
        <w:t xml:space="preserve"> dependiendo de la tipología de los activos:</w:t>
      </w:r>
    </w:p>
    <w:p w14:paraId="5EF08A26" w14:textId="77777777" w:rsidR="00F408B7" w:rsidRPr="00BD170F" w:rsidRDefault="00BD250C" w:rsidP="0028477C">
      <w:pPr>
        <w:pStyle w:val="Prrafodelista"/>
        <w:keepNext/>
        <w:keepLines/>
        <w:numPr>
          <w:ilvl w:val="0"/>
          <w:numId w:val="12"/>
        </w:numPr>
        <w:spacing w:before="120"/>
        <w:ind w:left="284" w:hanging="284"/>
        <w:jc w:val="both"/>
        <w:rPr>
          <w:rFonts w:ascii="BBVABentonSansLight" w:hAnsi="BBVABentonSansLight" w:cstheme="minorHAnsi"/>
        </w:rPr>
      </w:pPr>
      <w:r w:rsidRPr="00BD170F">
        <w:rPr>
          <w:rFonts w:ascii="BBVABentonSansLight" w:hAnsi="BBVABentonSansLight" w:cstheme="minorHAnsi"/>
          <w:b/>
        </w:rPr>
        <w:t>Para nuevos activos depurados y con precio</w:t>
      </w:r>
      <w:r w:rsidRPr="00BD170F">
        <w:rPr>
          <w:rFonts w:ascii="BBVABentonSansLight" w:hAnsi="BBVABentonSansLight" w:cstheme="minorHAnsi"/>
        </w:rPr>
        <w:t xml:space="preserve">: </w:t>
      </w:r>
    </w:p>
    <w:p w14:paraId="4CF0B297" w14:textId="77777777" w:rsidR="00D25F84" w:rsidRDefault="002730D0" w:rsidP="00C37E34">
      <w:pPr>
        <w:keepNext/>
        <w:keepLines/>
        <w:spacing w:before="120"/>
        <w:ind w:left="284"/>
        <w:jc w:val="both"/>
        <w:rPr>
          <w:rFonts w:ascii="BBVABentonSansLight" w:hAnsi="BBVABentonSansLight" w:cstheme="minorHAnsi"/>
        </w:rPr>
      </w:pPr>
      <w:r>
        <w:rPr>
          <w:rFonts w:ascii="BBVABentonSansLight" w:hAnsi="BBVABentonSansLight" w:cstheme="minorHAnsi"/>
        </w:rPr>
        <w:t xml:space="preserve">Los requisitos son los mismos que para la venta a particulares (apartado 3.2.1) </w:t>
      </w:r>
    </w:p>
    <w:p w14:paraId="49001C14" w14:textId="77777777" w:rsidR="00F408B7" w:rsidRPr="00BD170F" w:rsidRDefault="00174162" w:rsidP="0028477C">
      <w:pPr>
        <w:pStyle w:val="Prrafodelista"/>
        <w:keepNext/>
        <w:keepLines/>
        <w:numPr>
          <w:ilvl w:val="0"/>
          <w:numId w:val="12"/>
        </w:numPr>
        <w:spacing w:before="120"/>
        <w:ind w:left="284" w:hanging="284"/>
        <w:jc w:val="both"/>
        <w:rPr>
          <w:rFonts w:ascii="BBVABentonSansLight" w:hAnsi="BBVABentonSansLight" w:cstheme="minorHAnsi"/>
          <w:b/>
        </w:rPr>
      </w:pPr>
      <w:r w:rsidRPr="00BD170F">
        <w:rPr>
          <w:rFonts w:ascii="BBVABentonSansLight" w:hAnsi="BBVABentonSansLight" w:cstheme="minorHAnsi"/>
          <w:b/>
        </w:rPr>
        <w:t xml:space="preserve">Para activos </w:t>
      </w:r>
      <w:r w:rsidR="006B06C7" w:rsidRPr="00BD170F">
        <w:rPr>
          <w:rFonts w:ascii="BBVABentonSansLight" w:hAnsi="BBVABentonSansLight" w:cstheme="minorHAnsi"/>
          <w:b/>
        </w:rPr>
        <w:t>sin depuración jurídica y sin disponibilidad jurídica</w:t>
      </w:r>
      <w:r w:rsidRPr="00BD170F">
        <w:rPr>
          <w:rFonts w:ascii="BBVABentonSansLight" w:hAnsi="BBVABentonSansLight" w:cstheme="minorHAnsi"/>
          <w:b/>
        </w:rPr>
        <w:t xml:space="preserve">: </w:t>
      </w:r>
    </w:p>
    <w:p w14:paraId="24420136" w14:textId="77777777" w:rsidR="002730D0" w:rsidRDefault="002730D0" w:rsidP="00C37E34">
      <w:pPr>
        <w:keepNext/>
        <w:keepLines/>
        <w:spacing w:before="120"/>
        <w:ind w:left="284"/>
        <w:jc w:val="both"/>
        <w:rPr>
          <w:rFonts w:ascii="BBVABentonSansLight" w:hAnsi="BBVABentonSansLight" w:cstheme="minorHAnsi"/>
        </w:rPr>
      </w:pPr>
      <w:r>
        <w:rPr>
          <w:rFonts w:ascii="BBVABentonSansLight" w:hAnsi="BBVABentonSansLight" w:cstheme="minorHAnsi"/>
        </w:rPr>
        <w:t>Se podrán comercializar todo tipo de</w:t>
      </w:r>
      <w:r w:rsidR="00B50704" w:rsidRPr="00BD170F">
        <w:rPr>
          <w:rFonts w:ascii="BBVABentonSansLight" w:hAnsi="BBVABentonSansLight" w:cstheme="minorHAnsi"/>
        </w:rPr>
        <w:t xml:space="preserve"> activos</w:t>
      </w:r>
      <w:r>
        <w:rPr>
          <w:rFonts w:ascii="BBVABentonSansLight" w:hAnsi="BBVABentonSansLight" w:cstheme="minorHAnsi"/>
        </w:rPr>
        <w:t xml:space="preserve">, independientemente de su estado: </w:t>
      </w:r>
    </w:p>
    <w:p w14:paraId="13353535" w14:textId="77777777" w:rsidR="002A120B" w:rsidRPr="002730D0" w:rsidRDefault="002A120B" w:rsidP="0028477C">
      <w:pPr>
        <w:pStyle w:val="Prrafodelista"/>
        <w:keepNext/>
        <w:keepLines/>
        <w:numPr>
          <w:ilvl w:val="1"/>
          <w:numId w:val="12"/>
        </w:numPr>
        <w:spacing w:before="120"/>
        <w:ind w:left="567" w:hanging="283"/>
        <w:jc w:val="both"/>
        <w:rPr>
          <w:rFonts w:ascii="BBVABentonSansLight" w:hAnsi="BBVABentonSansLight" w:cstheme="minorHAnsi"/>
        </w:rPr>
      </w:pPr>
      <w:r w:rsidRPr="002730D0">
        <w:rPr>
          <w:rFonts w:ascii="BBVABentonSansLight" w:hAnsi="BBVABentonSansLight" w:cstheme="minorHAnsi"/>
        </w:rPr>
        <w:t>Con cargas</w:t>
      </w:r>
      <w:r w:rsidR="00600047" w:rsidRPr="002730D0">
        <w:rPr>
          <w:rFonts w:ascii="BBVABentonSansLight" w:hAnsi="BBVABentonSansLight" w:cstheme="minorHAnsi"/>
        </w:rPr>
        <w:t>.</w:t>
      </w:r>
    </w:p>
    <w:p w14:paraId="7B46FBC1" w14:textId="77777777" w:rsidR="002A120B" w:rsidRPr="002730D0" w:rsidRDefault="002A120B" w:rsidP="0028477C">
      <w:pPr>
        <w:pStyle w:val="Prrafodelista"/>
        <w:keepNext/>
        <w:keepLines/>
        <w:numPr>
          <w:ilvl w:val="1"/>
          <w:numId w:val="12"/>
        </w:numPr>
        <w:spacing w:before="120"/>
        <w:ind w:left="567" w:hanging="283"/>
        <w:jc w:val="both"/>
        <w:rPr>
          <w:rFonts w:ascii="BBVABentonSansLight" w:hAnsi="BBVABentonSansLight" w:cstheme="minorHAnsi"/>
        </w:rPr>
      </w:pPr>
      <w:r w:rsidRPr="002730D0">
        <w:rPr>
          <w:rFonts w:ascii="BBVABentonSansLight" w:hAnsi="BBVABentonSansLight" w:cstheme="minorHAnsi"/>
        </w:rPr>
        <w:t>Sin posesión</w:t>
      </w:r>
      <w:r w:rsidR="00600047" w:rsidRPr="002730D0">
        <w:rPr>
          <w:rFonts w:ascii="BBVABentonSansLight" w:hAnsi="BBVABentonSansLight" w:cstheme="minorHAnsi"/>
        </w:rPr>
        <w:t>, es decir, con toma de posesión pendiente tras su adjudicación judicial.</w:t>
      </w:r>
    </w:p>
    <w:p w14:paraId="6D352295" w14:textId="77777777" w:rsidR="002A120B" w:rsidRPr="002730D0" w:rsidRDefault="002A120B" w:rsidP="0028477C">
      <w:pPr>
        <w:pStyle w:val="Prrafodelista"/>
        <w:keepNext/>
        <w:keepLines/>
        <w:numPr>
          <w:ilvl w:val="1"/>
          <w:numId w:val="12"/>
        </w:numPr>
        <w:spacing w:before="120"/>
        <w:ind w:left="567" w:hanging="283"/>
        <w:jc w:val="both"/>
        <w:rPr>
          <w:rFonts w:ascii="BBVABentonSansLight" w:hAnsi="BBVABentonSansLight" w:cstheme="minorHAnsi"/>
        </w:rPr>
      </w:pPr>
      <w:r w:rsidRPr="002730D0">
        <w:rPr>
          <w:rFonts w:ascii="BBVABentonSansLight" w:hAnsi="BBVABentonSansLight" w:cstheme="minorHAnsi"/>
        </w:rPr>
        <w:t>Con ocupa</w:t>
      </w:r>
      <w:r w:rsidR="00600047" w:rsidRPr="002730D0">
        <w:rPr>
          <w:rFonts w:ascii="BBVABentonSansLight" w:hAnsi="BBVABentonSansLight" w:cstheme="minorHAnsi"/>
        </w:rPr>
        <w:t>ción ilegal.</w:t>
      </w:r>
      <w:r w:rsidR="00DC6111" w:rsidRPr="002730D0">
        <w:rPr>
          <w:rFonts w:ascii="BBVABentonSansLight" w:hAnsi="BBVABentonSansLight" w:cstheme="minorHAnsi"/>
        </w:rPr>
        <w:t xml:space="preserve"> </w:t>
      </w:r>
    </w:p>
    <w:p w14:paraId="2A7C978E" w14:textId="77777777" w:rsidR="00F408B7" w:rsidRPr="00BD170F" w:rsidRDefault="00174162" w:rsidP="00C37E34">
      <w:pPr>
        <w:keepNext/>
        <w:keepLines/>
        <w:spacing w:before="120"/>
        <w:ind w:left="284"/>
        <w:jc w:val="both"/>
        <w:rPr>
          <w:rFonts w:ascii="BBVABentonSansLight" w:hAnsi="BBVABentonSansLight" w:cstheme="minorHAnsi"/>
        </w:rPr>
      </w:pPr>
      <w:r w:rsidRPr="00BD170F">
        <w:rPr>
          <w:rFonts w:ascii="BBVABentonSansLight" w:hAnsi="BBVABentonSansLight" w:cstheme="minorHAnsi"/>
        </w:rPr>
        <w:t>Las ventas de estos activos deberán realizarse con pleno conocimiento y asunción expresa del estado jurídico del inmueble</w:t>
      </w:r>
      <w:r w:rsidR="002A120B" w:rsidRPr="00BD170F">
        <w:rPr>
          <w:rFonts w:ascii="BBVABentonSansLight" w:hAnsi="BBVABentonSansLight" w:cstheme="minorHAnsi"/>
        </w:rPr>
        <w:t xml:space="preserve"> por parte del adquiriente y de las actuaciones</w:t>
      </w:r>
      <w:r w:rsidR="00600047" w:rsidRPr="00BD170F">
        <w:rPr>
          <w:rFonts w:ascii="BBVABentonSansLight" w:hAnsi="BBVABentonSansLight" w:cstheme="minorHAnsi"/>
        </w:rPr>
        <w:t xml:space="preserve"> judiciales y extrajudiciales que dicha situación conlleve, así como el coste que pueda derivarse de las mismas</w:t>
      </w:r>
      <w:r w:rsidR="002A120B" w:rsidRPr="00BD170F">
        <w:rPr>
          <w:rFonts w:ascii="BBVABentonSansLight" w:hAnsi="BBVABentonSansLight" w:cstheme="minorHAnsi"/>
        </w:rPr>
        <w:t xml:space="preserve">, </w:t>
      </w:r>
      <w:r w:rsidR="001A4597">
        <w:rPr>
          <w:rFonts w:ascii="BBVABentonSansLight" w:hAnsi="BBVABentonSansLight" w:cstheme="minorHAnsi"/>
        </w:rPr>
        <w:t xml:space="preserve">y </w:t>
      </w:r>
      <w:r w:rsidR="002A120B" w:rsidRPr="00BD170F">
        <w:rPr>
          <w:rFonts w:ascii="BBVABentonSansLight" w:hAnsi="BBVABentonSansLight" w:cstheme="minorHAnsi"/>
        </w:rPr>
        <w:t>con exención de las responsabilidades y obligaciones que puedan derivarse para la parte vendedora</w:t>
      </w:r>
      <w:r w:rsidR="006B06C7" w:rsidRPr="00BD170F">
        <w:rPr>
          <w:rFonts w:ascii="BBVABentonSansLight" w:hAnsi="BBVABentonSansLight" w:cstheme="minorHAnsi"/>
        </w:rPr>
        <w:t xml:space="preserve">, lo cual se reflejará en las minutas que sean redactadas a dichos efectos por </w:t>
      </w:r>
      <w:r w:rsidR="002730D0">
        <w:rPr>
          <w:rFonts w:ascii="BBVABentonSansLight" w:hAnsi="BBVABentonSansLight" w:cstheme="minorHAnsi"/>
        </w:rPr>
        <w:t xml:space="preserve">el Servicer </w:t>
      </w:r>
      <w:r w:rsidR="001A4597">
        <w:rPr>
          <w:rFonts w:ascii="BBVABentonSansLight" w:hAnsi="BBVABentonSansLight" w:cstheme="minorHAnsi"/>
        </w:rPr>
        <w:t>y validadas por BBVA</w:t>
      </w:r>
      <w:r w:rsidR="006B06C7" w:rsidRPr="00BD170F">
        <w:rPr>
          <w:rFonts w:ascii="BBVABentonSansLight" w:hAnsi="BBVABentonSansLight" w:cstheme="minorHAnsi"/>
        </w:rPr>
        <w:t xml:space="preserve"> </w:t>
      </w:r>
      <w:r w:rsidR="002730D0">
        <w:rPr>
          <w:rFonts w:ascii="BBVABentonSansLight" w:hAnsi="BBVABentonSansLight" w:cstheme="minorHAnsi"/>
        </w:rPr>
        <w:t xml:space="preserve">(en los casos en los que se haya solicitado a raíz de la sanción del Comité EGI) </w:t>
      </w:r>
      <w:r w:rsidR="006B06C7" w:rsidRPr="00BD170F">
        <w:rPr>
          <w:rFonts w:ascii="BBVABentonSansLight" w:hAnsi="BBVABentonSansLight" w:cstheme="minorHAnsi"/>
        </w:rPr>
        <w:t>para poder minimizar las consecuencias de las referidas circunstancias</w:t>
      </w:r>
      <w:r w:rsidR="002A120B" w:rsidRPr="00BD170F">
        <w:rPr>
          <w:rFonts w:ascii="BBVABentonSansLight" w:hAnsi="BBVABentonSansLight" w:cstheme="minorHAnsi"/>
        </w:rPr>
        <w:t>.</w:t>
      </w:r>
      <w:r w:rsidR="00F408B7" w:rsidRPr="00BD170F">
        <w:rPr>
          <w:rFonts w:ascii="BBVABentonSansLight" w:hAnsi="BBVABentonSansLight" w:cstheme="minorHAnsi"/>
        </w:rPr>
        <w:t xml:space="preserve"> </w:t>
      </w:r>
    </w:p>
    <w:p w14:paraId="08CEEBF2" w14:textId="77777777" w:rsidR="00E76C9D" w:rsidRPr="002730D0" w:rsidRDefault="008C0F5E" w:rsidP="00C37E34">
      <w:pPr>
        <w:keepNext/>
        <w:keepLines/>
        <w:spacing w:before="120"/>
        <w:ind w:left="284"/>
        <w:jc w:val="both"/>
        <w:rPr>
          <w:rFonts w:ascii="BBVABentonSansLight" w:hAnsi="BBVABentonSansLight" w:cstheme="minorHAnsi"/>
        </w:rPr>
      </w:pPr>
      <w:r w:rsidRPr="002730D0">
        <w:rPr>
          <w:rFonts w:ascii="BBVABentonSansLight" w:hAnsi="BBVABentonSansLight" w:cstheme="minorHAnsi"/>
        </w:rPr>
        <w:t>En relación con los activos que se encuentran gravados con cargas de terceros al momento de su venta</w:t>
      </w:r>
      <w:r w:rsidR="00E76C9D" w:rsidRPr="002730D0">
        <w:rPr>
          <w:rFonts w:ascii="BBVABentonSansLight" w:hAnsi="BBVABentonSansLight" w:cstheme="minorHAnsi"/>
        </w:rPr>
        <w:t>:</w:t>
      </w:r>
    </w:p>
    <w:p w14:paraId="053E4FBA" w14:textId="77777777" w:rsidR="00E76C9D" w:rsidRPr="002730D0" w:rsidRDefault="007937B7" w:rsidP="0028477C">
      <w:pPr>
        <w:pStyle w:val="Prrafodelista"/>
        <w:keepNext/>
        <w:keepLines/>
        <w:numPr>
          <w:ilvl w:val="0"/>
          <w:numId w:val="27"/>
        </w:numPr>
        <w:spacing w:before="120"/>
        <w:ind w:left="709" w:hanging="425"/>
        <w:jc w:val="both"/>
        <w:rPr>
          <w:rFonts w:ascii="BBVABentonSansLight" w:hAnsi="BBVABentonSansLight" w:cstheme="minorHAnsi"/>
        </w:rPr>
      </w:pPr>
      <w:r>
        <w:rPr>
          <w:rFonts w:ascii="BBVABentonSansLight" w:hAnsi="BBVABentonSansLight" w:cstheme="minorHAnsi"/>
        </w:rPr>
        <w:t>E</w:t>
      </w:r>
      <w:r w:rsidR="008C0F5E" w:rsidRPr="002730D0">
        <w:rPr>
          <w:rFonts w:ascii="BBVABentonSansLight" w:hAnsi="BBVABentonSansLight" w:cstheme="minorHAnsi"/>
        </w:rPr>
        <w:t xml:space="preserve">n aquellos supuestos en los que en dicho momento se desconozca la situación del activo, </w:t>
      </w:r>
      <w:r w:rsidR="00E76C9D" w:rsidRPr="002730D0">
        <w:rPr>
          <w:rFonts w:ascii="BBVABentonSansLight" w:hAnsi="BBVABentonSansLight" w:cstheme="minorHAnsi"/>
        </w:rPr>
        <w:t xml:space="preserve">el Servicer </w:t>
      </w:r>
      <w:r w:rsidR="008C0F5E" w:rsidRPr="002730D0">
        <w:rPr>
          <w:rFonts w:ascii="BBVABentonSansLight" w:hAnsi="BBVABentonSansLight" w:cstheme="minorHAnsi"/>
        </w:rPr>
        <w:t xml:space="preserve"> se hará cargo de su depuración jurídica (siempre y cuando las cargas no tengan impacto económico); </w:t>
      </w:r>
    </w:p>
    <w:p w14:paraId="42853783" w14:textId="77777777" w:rsidR="008C0F5E" w:rsidRDefault="007937B7" w:rsidP="0028477C">
      <w:pPr>
        <w:pStyle w:val="Prrafodelista"/>
        <w:keepNext/>
        <w:keepLines/>
        <w:numPr>
          <w:ilvl w:val="0"/>
          <w:numId w:val="27"/>
        </w:numPr>
        <w:spacing w:before="120"/>
        <w:ind w:left="709" w:hanging="425"/>
        <w:jc w:val="both"/>
        <w:rPr>
          <w:rFonts w:ascii="BBVABentonSansLight" w:hAnsi="BBVABentonSansLight" w:cstheme="minorHAnsi"/>
        </w:rPr>
      </w:pPr>
      <w:r>
        <w:rPr>
          <w:rFonts w:ascii="BBVABentonSansLight" w:hAnsi="BBVABentonSansLight" w:cstheme="minorHAnsi"/>
        </w:rPr>
        <w:t>S</w:t>
      </w:r>
      <w:r w:rsidR="008C0F5E" w:rsidRPr="002730D0">
        <w:rPr>
          <w:rFonts w:ascii="BBVABentonSansLight" w:hAnsi="BBVABentonSansLight" w:cstheme="minorHAnsi"/>
        </w:rPr>
        <w:t>in embargo, en los supuestos en los que el potencial comprador conozca de la situación del activo con carácter previo a la compra, éste comprará el mismo en su estado actual y se hará cargo de su depuración jurídica.</w:t>
      </w:r>
    </w:p>
    <w:p w14:paraId="0BAF6520" w14:textId="77777777" w:rsidR="00660E87" w:rsidRDefault="00660E87" w:rsidP="00C37E34">
      <w:pPr>
        <w:pStyle w:val="Prrafodelista"/>
        <w:keepNext/>
        <w:keepLines/>
        <w:spacing w:before="120"/>
        <w:ind w:left="709"/>
        <w:jc w:val="both"/>
        <w:rPr>
          <w:rFonts w:ascii="BBVABentonSansLight" w:hAnsi="BBVABentonSansLight" w:cstheme="minorHAnsi"/>
        </w:rPr>
      </w:pPr>
    </w:p>
    <w:p w14:paraId="62C72981" w14:textId="77777777" w:rsidR="00F408B7" w:rsidRPr="00BD170F" w:rsidRDefault="00F408B7" w:rsidP="0028477C">
      <w:pPr>
        <w:pStyle w:val="Prrafodelista"/>
        <w:keepNext/>
        <w:keepLines/>
        <w:numPr>
          <w:ilvl w:val="0"/>
          <w:numId w:val="12"/>
        </w:numPr>
        <w:spacing w:before="120"/>
        <w:ind w:left="284" w:hanging="284"/>
        <w:jc w:val="both"/>
        <w:rPr>
          <w:rFonts w:ascii="BBVABentonSansLight" w:hAnsi="BBVABentonSansLight" w:cstheme="minorHAnsi"/>
          <w:b/>
        </w:rPr>
      </w:pPr>
      <w:r w:rsidRPr="00BD170F">
        <w:rPr>
          <w:rFonts w:ascii="BBVABentonSansLight" w:hAnsi="BBVABentonSansLight" w:cstheme="minorHAnsi"/>
          <w:b/>
        </w:rPr>
        <w:t xml:space="preserve">Para </w:t>
      </w:r>
      <w:r w:rsidR="007D7F96" w:rsidRPr="00BD170F">
        <w:rPr>
          <w:rFonts w:ascii="BBVABentonSansLight" w:hAnsi="BBVABentonSansLight" w:cstheme="minorHAnsi"/>
          <w:b/>
        </w:rPr>
        <w:t>activos</w:t>
      </w:r>
      <w:r w:rsidRPr="00BD170F">
        <w:rPr>
          <w:rFonts w:ascii="BBVABentonSansLight" w:hAnsi="BBVABentonSansLight" w:cstheme="minorHAnsi"/>
          <w:b/>
        </w:rPr>
        <w:t xml:space="preserve"> a comerci</w:t>
      </w:r>
      <w:r w:rsidR="00E470B1" w:rsidRPr="00BD170F">
        <w:rPr>
          <w:rFonts w:ascii="BBVABentonSansLight" w:hAnsi="BBVABentonSansLight" w:cstheme="minorHAnsi"/>
          <w:b/>
        </w:rPr>
        <w:t>a</w:t>
      </w:r>
      <w:r w:rsidRPr="00BD170F">
        <w:rPr>
          <w:rFonts w:ascii="BBVABentonSansLight" w:hAnsi="BBVABentonSansLight" w:cstheme="minorHAnsi"/>
          <w:b/>
        </w:rPr>
        <w:t>lizar</w:t>
      </w:r>
      <w:r w:rsidR="007D7F96" w:rsidRPr="00BD170F">
        <w:rPr>
          <w:rFonts w:ascii="BBVABentonSansLight" w:hAnsi="BBVABentonSansLight" w:cstheme="minorHAnsi"/>
          <w:b/>
        </w:rPr>
        <w:t xml:space="preserve"> en sobre cerrado ante N</w:t>
      </w:r>
      <w:r w:rsidR="008A6B06">
        <w:rPr>
          <w:rFonts w:ascii="BBVABentonSansLight" w:hAnsi="BBVABentonSansLight" w:cstheme="minorHAnsi"/>
          <w:b/>
        </w:rPr>
        <w:t>otario</w:t>
      </w:r>
    </w:p>
    <w:p w14:paraId="0D903280" w14:textId="77777777" w:rsidR="00B36703" w:rsidRPr="008A6B06" w:rsidRDefault="00011F2B" w:rsidP="00C37E34">
      <w:pPr>
        <w:keepNext/>
        <w:keepLines/>
        <w:spacing w:before="120"/>
        <w:ind w:left="284"/>
        <w:jc w:val="both"/>
        <w:rPr>
          <w:rFonts w:ascii="BBVABentonSansLight" w:hAnsi="BBVABentonSansLight" w:cstheme="minorHAnsi"/>
        </w:rPr>
      </w:pPr>
      <w:r w:rsidRPr="008A6B06">
        <w:rPr>
          <w:rFonts w:ascii="BBVABentonSansLight" w:hAnsi="BBVABentonSansLight" w:cstheme="minorHAnsi"/>
        </w:rPr>
        <w:t xml:space="preserve">En un proceso ordenado de venta de activos con presentación de ofertas </w:t>
      </w:r>
      <w:r w:rsidR="005A5DC6" w:rsidRPr="008A6B06">
        <w:rPr>
          <w:rFonts w:ascii="BBVABentonSansLight" w:hAnsi="BBVABentonSansLight" w:cstheme="minorHAnsi"/>
        </w:rPr>
        <w:t xml:space="preserve">en sobre cerrado ante Notario, el Servicer, en coordinación con BBVA EGI, se encargará de: </w:t>
      </w:r>
    </w:p>
    <w:p w14:paraId="6FEE1CE8" w14:textId="77777777" w:rsidR="008A6B06" w:rsidRPr="008A6B06" w:rsidRDefault="008A6B06" w:rsidP="0028477C">
      <w:pPr>
        <w:pStyle w:val="Prrafodelista"/>
        <w:keepNext/>
        <w:keepLines/>
        <w:numPr>
          <w:ilvl w:val="1"/>
          <w:numId w:val="12"/>
        </w:numPr>
        <w:spacing w:before="120"/>
        <w:ind w:left="567" w:hanging="283"/>
        <w:jc w:val="both"/>
        <w:rPr>
          <w:rFonts w:ascii="BBVABentonSansLight" w:hAnsi="BBVABentonSansLight" w:cstheme="minorHAnsi"/>
        </w:rPr>
      </w:pPr>
      <w:r w:rsidRPr="008A6B06">
        <w:rPr>
          <w:rFonts w:ascii="BBVABentonSansLight" w:hAnsi="BBVABentonSansLight" w:cstheme="minorHAnsi"/>
        </w:rPr>
        <w:t>Selección de activos a incluir en la comercialización.</w:t>
      </w:r>
    </w:p>
    <w:p w14:paraId="1CD7EA44" w14:textId="77777777" w:rsidR="008A6B06" w:rsidRPr="008A6B06" w:rsidRDefault="008A6B06" w:rsidP="0028477C">
      <w:pPr>
        <w:pStyle w:val="Prrafodelista"/>
        <w:keepNext/>
        <w:keepLines/>
        <w:numPr>
          <w:ilvl w:val="1"/>
          <w:numId w:val="12"/>
        </w:numPr>
        <w:spacing w:before="120"/>
        <w:ind w:left="567" w:hanging="283"/>
        <w:jc w:val="both"/>
        <w:rPr>
          <w:rFonts w:ascii="BBVABentonSansLight" w:hAnsi="BBVABentonSansLight" w:cstheme="minorHAnsi"/>
        </w:rPr>
      </w:pPr>
      <w:r w:rsidRPr="008A6B06">
        <w:rPr>
          <w:rFonts w:ascii="BBVABentonSansLight" w:hAnsi="BBVABentonSansLight" w:cstheme="minorHAnsi"/>
        </w:rPr>
        <w:t>S</w:t>
      </w:r>
      <w:r w:rsidR="00011F2B" w:rsidRPr="008A6B06">
        <w:rPr>
          <w:rFonts w:ascii="BBVABentonSansLight" w:hAnsi="BBVABentonSansLight" w:cstheme="minorHAnsi"/>
        </w:rPr>
        <w:t xml:space="preserve">elección de los Notarios que han de participar en la comercialización. </w:t>
      </w:r>
    </w:p>
    <w:p w14:paraId="22430174" w14:textId="77777777" w:rsidR="00B36703" w:rsidRPr="008A6B06" w:rsidRDefault="00B36703" w:rsidP="0028477C">
      <w:pPr>
        <w:pStyle w:val="Prrafodelista"/>
        <w:keepNext/>
        <w:keepLines/>
        <w:numPr>
          <w:ilvl w:val="1"/>
          <w:numId w:val="12"/>
        </w:numPr>
        <w:spacing w:before="120"/>
        <w:ind w:left="567" w:hanging="283"/>
        <w:jc w:val="both"/>
        <w:rPr>
          <w:rFonts w:ascii="BBVABentonSansLight" w:hAnsi="BBVABentonSansLight" w:cstheme="minorHAnsi"/>
        </w:rPr>
      </w:pPr>
      <w:r w:rsidRPr="008A6B06">
        <w:rPr>
          <w:rFonts w:ascii="BBVABentonSansLight" w:hAnsi="BBVABentonSansLight" w:cstheme="minorHAnsi"/>
        </w:rPr>
        <w:t>Distribución de los soportes comerciales (Guía del Comprador incluida) por los distintos canales de comercialización existentes según sea la tipología de los activos y el público objetivo (</w:t>
      </w:r>
      <w:proofErr w:type="spellStart"/>
      <w:r w:rsidRPr="008A6B06">
        <w:rPr>
          <w:rFonts w:ascii="BBVABentonSansLight" w:hAnsi="BBVABentonSansLight" w:cstheme="minorHAnsi"/>
        </w:rPr>
        <w:t>Call</w:t>
      </w:r>
      <w:proofErr w:type="spellEnd"/>
      <w:r w:rsidRPr="008A6B06">
        <w:rPr>
          <w:rFonts w:ascii="BBVABentonSansLight" w:hAnsi="BBVABentonSansLight" w:cstheme="minorHAnsi"/>
        </w:rPr>
        <w:t xml:space="preserve"> Center, </w:t>
      </w:r>
      <w:proofErr w:type="spellStart"/>
      <w:r w:rsidR="008A6B06" w:rsidRPr="008A6B06">
        <w:rPr>
          <w:rFonts w:ascii="BBVABentonSansLight" w:hAnsi="BBVABentonSansLight" w:cstheme="minorHAnsi"/>
        </w:rPr>
        <w:t>APIs</w:t>
      </w:r>
      <w:proofErr w:type="spellEnd"/>
      <w:r w:rsidRPr="008A6B06">
        <w:rPr>
          <w:rFonts w:ascii="BBVABentonSansLight" w:hAnsi="BBVABentonSansLight" w:cstheme="minorHAnsi"/>
        </w:rPr>
        <w:t xml:space="preserve"> y/o Web).</w:t>
      </w:r>
    </w:p>
    <w:p w14:paraId="7F9B954E" w14:textId="77777777" w:rsidR="00011F2B" w:rsidRPr="008A6B06" w:rsidRDefault="00011F2B" w:rsidP="00C37E34">
      <w:pPr>
        <w:keepNext/>
        <w:keepLines/>
        <w:spacing w:before="120"/>
        <w:ind w:left="284"/>
        <w:jc w:val="both"/>
        <w:rPr>
          <w:rFonts w:ascii="BBVABentonSansLight" w:hAnsi="BBVABentonSansLight" w:cstheme="minorHAnsi"/>
        </w:rPr>
      </w:pPr>
      <w:r w:rsidRPr="008A6B06">
        <w:rPr>
          <w:rFonts w:ascii="BBVABentonSansLight" w:hAnsi="BBVABentonSansLight" w:cstheme="minorHAnsi"/>
        </w:rPr>
        <w:t xml:space="preserve">Por su parte, los Servicios Jurídicos </w:t>
      </w:r>
      <w:r w:rsidR="008A6B06" w:rsidRPr="008A6B06">
        <w:rPr>
          <w:rFonts w:ascii="BBVABentonSansLight" w:hAnsi="BBVABentonSansLight" w:cstheme="minorHAnsi"/>
        </w:rPr>
        <w:t>del Servicer</w:t>
      </w:r>
      <w:r w:rsidRPr="008A6B06">
        <w:rPr>
          <w:rFonts w:ascii="BBVABentonSansLight" w:hAnsi="BBVABentonSansLight" w:cstheme="minorHAnsi"/>
        </w:rPr>
        <w:t xml:space="preserve"> redactarán la Guía del Comprador junto con el Documento de Oferta, y revisarán los materiales para este proceso de comercialización, como pueden ser el catálogo comercial de activos a comercializar y las fichas comerciales o dosieres de dichos activos. La Guía del Comprador incluirá, entre otros, la relación de inmuebles, la fecha límite de recepción de ofertas y el modelo para cumplimentar dichas ofertas, así como las Notarías donde se deberán presentar las mismas. </w:t>
      </w:r>
    </w:p>
    <w:p w14:paraId="0EBBCD32" w14:textId="77777777" w:rsidR="00BD250C" w:rsidRPr="00110886" w:rsidRDefault="00BD250C" w:rsidP="00C37E34">
      <w:pPr>
        <w:pStyle w:val="Ttulo1"/>
        <w:keepLines/>
        <w:numPr>
          <w:ilvl w:val="2"/>
          <w:numId w:val="3"/>
        </w:numPr>
        <w:spacing w:after="240"/>
        <w:ind w:left="426" w:hanging="426"/>
        <w:jc w:val="both"/>
        <w:rPr>
          <w:rFonts w:ascii="BBVABentonSans" w:hAnsi="BBVABentonSans" w:cstheme="minorHAnsi"/>
          <w:color w:val="1F497D" w:themeColor="text2"/>
          <w:sz w:val="24"/>
          <w:szCs w:val="24"/>
        </w:rPr>
      </w:pPr>
      <w:bookmarkStart w:id="411" w:name="_Toc424216562"/>
      <w:bookmarkStart w:id="412" w:name="_Toc60048844"/>
      <w:r w:rsidRPr="00110886">
        <w:rPr>
          <w:rFonts w:ascii="BBVABentonSans" w:hAnsi="BBVABentonSans" w:cstheme="minorHAnsi"/>
          <w:color w:val="1F497D" w:themeColor="text2"/>
          <w:sz w:val="24"/>
          <w:szCs w:val="24"/>
        </w:rPr>
        <w:t>Gestión de Ofertas de Profesionales sobre Activos</w:t>
      </w:r>
      <w:bookmarkEnd w:id="412"/>
      <w:r w:rsidRPr="00110886">
        <w:rPr>
          <w:rFonts w:ascii="BBVABentonSans" w:hAnsi="BBVABentonSans" w:cstheme="minorHAnsi"/>
          <w:color w:val="1F497D" w:themeColor="text2"/>
          <w:sz w:val="24"/>
          <w:szCs w:val="24"/>
        </w:rPr>
        <w:t xml:space="preserve"> </w:t>
      </w:r>
      <w:bookmarkEnd w:id="411"/>
    </w:p>
    <w:p w14:paraId="55BBB461" w14:textId="77777777" w:rsidR="00BD250C" w:rsidRPr="00BD170F" w:rsidRDefault="00BD250C" w:rsidP="00C37E34">
      <w:pPr>
        <w:keepNext/>
        <w:keepLines/>
        <w:spacing w:before="120"/>
        <w:jc w:val="both"/>
        <w:rPr>
          <w:rFonts w:ascii="BBVABentonSansLight" w:hAnsi="BBVABentonSansLight" w:cstheme="minorHAnsi"/>
        </w:rPr>
      </w:pPr>
      <w:r w:rsidRPr="00BD170F">
        <w:rPr>
          <w:rFonts w:ascii="BBVABentonSansLight" w:hAnsi="BBVABentonSansLight" w:cstheme="minorHAnsi"/>
        </w:rPr>
        <w:lastRenderedPageBreak/>
        <w:t xml:space="preserve">Esta fase de la comercialización </w:t>
      </w:r>
      <w:r w:rsidR="00E470B1" w:rsidRPr="00BD170F">
        <w:rPr>
          <w:rFonts w:ascii="BBVABentonSansLight" w:hAnsi="BBVABentonSansLight" w:cstheme="minorHAnsi"/>
        </w:rPr>
        <w:t>comienza cuando existen clientes profesionales interesados y se realiza</w:t>
      </w:r>
      <w:r w:rsidRPr="00BD170F">
        <w:rPr>
          <w:rFonts w:ascii="BBVABentonSansLight" w:hAnsi="BBVABentonSansLight" w:cstheme="minorHAnsi"/>
        </w:rPr>
        <w:t xml:space="preserve"> tal y como se describe en los puntos siguientes</w:t>
      </w:r>
      <w:r w:rsidR="00B43F05">
        <w:rPr>
          <w:rFonts w:ascii="BBVABentonSansLight" w:hAnsi="BBVABentonSansLight" w:cstheme="minorHAnsi"/>
        </w:rPr>
        <w:t xml:space="preserve">. </w:t>
      </w:r>
    </w:p>
    <w:p w14:paraId="1D03D671" w14:textId="77777777" w:rsidR="001351BC" w:rsidRPr="006728B1" w:rsidRDefault="001351BC" w:rsidP="0028477C">
      <w:pPr>
        <w:pStyle w:val="Prrafodelista"/>
        <w:keepNext/>
        <w:keepLines/>
        <w:numPr>
          <w:ilvl w:val="1"/>
          <w:numId w:val="17"/>
        </w:numPr>
        <w:spacing w:before="240" w:after="60"/>
        <w:contextualSpacing w:val="0"/>
        <w:jc w:val="both"/>
        <w:outlineLvl w:val="1"/>
        <w:rPr>
          <w:rFonts w:ascii="BBVABentonSans" w:hAnsi="BBVABentonSans" w:cs="Arial"/>
          <w:b/>
          <w:bCs/>
          <w:i/>
          <w:iCs/>
          <w:vanish/>
          <w:sz w:val="28"/>
          <w:szCs w:val="28"/>
        </w:rPr>
      </w:pPr>
      <w:bookmarkStart w:id="413" w:name="_Toc455473186"/>
      <w:bookmarkStart w:id="414" w:name="_Toc455476625"/>
      <w:bookmarkStart w:id="415" w:name="_Toc455587461"/>
      <w:bookmarkStart w:id="416" w:name="_Toc455662803"/>
      <w:bookmarkStart w:id="417" w:name="_Toc456099969"/>
      <w:bookmarkStart w:id="418" w:name="_Toc456100697"/>
      <w:bookmarkStart w:id="419" w:name="_Toc456252566"/>
      <w:bookmarkStart w:id="420" w:name="_Toc456252819"/>
      <w:bookmarkStart w:id="421" w:name="_Toc461438411"/>
      <w:bookmarkStart w:id="422" w:name="_Toc462917218"/>
      <w:bookmarkStart w:id="423" w:name="_Toc462921596"/>
      <w:bookmarkStart w:id="424" w:name="_Toc464147132"/>
      <w:bookmarkStart w:id="425" w:name="_Toc466640064"/>
      <w:bookmarkStart w:id="426" w:name="_Toc466880802"/>
      <w:bookmarkStart w:id="427" w:name="_Toc466966131"/>
      <w:bookmarkStart w:id="428" w:name="_Toc467139760"/>
      <w:bookmarkStart w:id="429" w:name="_Toc468707878"/>
      <w:bookmarkStart w:id="430" w:name="_Toc468868112"/>
      <w:bookmarkStart w:id="431" w:name="_Toc472435786"/>
      <w:bookmarkStart w:id="432" w:name="_Toc475450051"/>
      <w:bookmarkStart w:id="433" w:name="_Toc475619728"/>
      <w:bookmarkStart w:id="434" w:name="_Toc475955947"/>
      <w:bookmarkStart w:id="435" w:name="_Toc476050464"/>
      <w:bookmarkStart w:id="436" w:name="_Toc476831553"/>
      <w:bookmarkStart w:id="437" w:name="_Toc478119528"/>
      <w:bookmarkStart w:id="438" w:name="_Toc478132070"/>
      <w:bookmarkStart w:id="439" w:name="_Toc479251331"/>
      <w:bookmarkStart w:id="440" w:name="_Toc480293500"/>
      <w:bookmarkStart w:id="441" w:name="_Toc482101409"/>
      <w:bookmarkStart w:id="442" w:name="_Toc482101905"/>
      <w:bookmarkStart w:id="443" w:name="_Toc482291925"/>
      <w:bookmarkStart w:id="444" w:name="_Toc482292089"/>
      <w:bookmarkStart w:id="445" w:name="_Toc482348671"/>
      <w:bookmarkStart w:id="446" w:name="_Toc482349177"/>
      <w:bookmarkStart w:id="447" w:name="_Toc482893235"/>
      <w:bookmarkStart w:id="448" w:name="_Toc482894764"/>
      <w:bookmarkStart w:id="449" w:name="_Toc484688989"/>
      <w:bookmarkStart w:id="450" w:name="_Toc484689518"/>
      <w:bookmarkStart w:id="451" w:name="_Toc485046242"/>
      <w:bookmarkStart w:id="452" w:name="_Toc485123761"/>
      <w:bookmarkStart w:id="453" w:name="_Toc485630006"/>
      <w:bookmarkStart w:id="454" w:name="_Toc519769673"/>
      <w:bookmarkStart w:id="455" w:name="_Toc519769717"/>
      <w:bookmarkStart w:id="456" w:name="_Toc519769761"/>
      <w:bookmarkStart w:id="457" w:name="_Toc519778188"/>
      <w:bookmarkStart w:id="458" w:name="_Toc519780174"/>
      <w:bookmarkStart w:id="459" w:name="_Toc519780219"/>
      <w:bookmarkStart w:id="460" w:name="_Toc519840280"/>
      <w:bookmarkStart w:id="461" w:name="_Toc519842962"/>
      <w:bookmarkStart w:id="462" w:name="_Toc523754647"/>
      <w:bookmarkStart w:id="463" w:name="_Toc523834061"/>
      <w:bookmarkStart w:id="464" w:name="_Toc523838526"/>
      <w:bookmarkStart w:id="465" w:name="_Toc523838643"/>
      <w:bookmarkStart w:id="466" w:name="_Toc523838680"/>
      <w:bookmarkStart w:id="467" w:name="_Toc523838717"/>
      <w:bookmarkStart w:id="468" w:name="_Toc523838754"/>
      <w:bookmarkStart w:id="469" w:name="_Toc39145440"/>
      <w:bookmarkStart w:id="470" w:name="_Toc39751764"/>
      <w:bookmarkStart w:id="471" w:name="_Toc41040004"/>
      <w:bookmarkStart w:id="472" w:name="_Toc41642024"/>
      <w:bookmarkStart w:id="473" w:name="_Toc41923227"/>
      <w:bookmarkStart w:id="474" w:name="_Toc41926733"/>
      <w:bookmarkStart w:id="475" w:name="_Toc41930255"/>
      <w:bookmarkStart w:id="476" w:name="_Toc41999583"/>
      <w:bookmarkStart w:id="477" w:name="_Toc60048845"/>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p>
    <w:p w14:paraId="3746616D" w14:textId="77777777" w:rsidR="001351BC" w:rsidRPr="006728B1" w:rsidRDefault="001351BC" w:rsidP="0028477C">
      <w:pPr>
        <w:pStyle w:val="Prrafodelista"/>
        <w:keepNext/>
        <w:keepLines/>
        <w:numPr>
          <w:ilvl w:val="1"/>
          <w:numId w:val="17"/>
        </w:numPr>
        <w:spacing w:before="240" w:after="60"/>
        <w:contextualSpacing w:val="0"/>
        <w:jc w:val="both"/>
        <w:outlineLvl w:val="1"/>
        <w:rPr>
          <w:rFonts w:ascii="BBVABentonSans" w:hAnsi="BBVABentonSans" w:cs="Arial"/>
          <w:b/>
          <w:bCs/>
          <w:i/>
          <w:iCs/>
          <w:vanish/>
          <w:sz w:val="28"/>
          <w:szCs w:val="28"/>
        </w:rPr>
      </w:pPr>
      <w:bookmarkStart w:id="478" w:name="_Toc455473187"/>
      <w:bookmarkStart w:id="479" w:name="_Toc455476626"/>
      <w:bookmarkStart w:id="480" w:name="_Toc455587462"/>
      <w:bookmarkStart w:id="481" w:name="_Toc455662804"/>
      <w:bookmarkStart w:id="482" w:name="_Toc456099970"/>
      <w:bookmarkStart w:id="483" w:name="_Toc456100698"/>
      <w:bookmarkStart w:id="484" w:name="_Toc456252567"/>
      <w:bookmarkStart w:id="485" w:name="_Toc456252820"/>
      <w:bookmarkStart w:id="486" w:name="_Toc461438412"/>
      <w:bookmarkStart w:id="487" w:name="_Toc462917219"/>
      <w:bookmarkStart w:id="488" w:name="_Toc462921597"/>
      <w:bookmarkStart w:id="489" w:name="_Toc464147133"/>
      <w:bookmarkStart w:id="490" w:name="_Toc466640065"/>
      <w:bookmarkStart w:id="491" w:name="_Toc466880803"/>
      <w:bookmarkStart w:id="492" w:name="_Toc466966132"/>
      <w:bookmarkStart w:id="493" w:name="_Toc467139761"/>
      <w:bookmarkStart w:id="494" w:name="_Toc468707879"/>
      <w:bookmarkStart w:id="495" w:name="_Toc468868113"/>
      <w:bookmarkStart w:id="496" w:name="_Toc472435787"/>
      <w:bookmarkStart w:id="497" w:name="_Toc475450052"/>
      <w:bookmarkStart w:id="498" w:name="_Toc475619729"/>
      <w:bookmarkStart w:id="499" w:name="_Toc475955948"/>
      <w:bookmarkStart w:id="500" w:name="_Toc476050465"/>
      <w:bookmarkStart w:id="501" w:name="_Toc476831554"/>
      <w:bookmarkStart w:id="502" w:name="_Toc478119529"/>
      <w:bookmarkStart w:id="503" w:name="_Toc478132071"/>
      <w:bookmarkStart w:id="504" w:name="_Toc479251332"/>
      <w:bookmarkStart w:id="505" w:name="_Toc480293501"/>
      <w:bookmarkStart w:id="506" w:name="_Toc482101410"/>
      <w:bookmarkStart w:id="507" w:name="_Toc482101906"/>
      <w:bookmarkStart w:id="508" w:name="_Toc482291926"/>
      <w:bookmarkStart w:id="509" w:name="_Toc482292090"/>
      <w:bookmarkStart w:id="510" w:name="_Toc482348672"/>
      <w:bookmarkStart w:id="511" w:name="_Toc482349178"/>
      <w:bookmarkStart w:id="512" w:name="_Toc482893236"/>
      <w:bookmarkStart w:id="513" w:name="_Toc482894765"/>
      <w:bookmarkStart w:id="514" w:name="_Toc484688990"/>
      <w:bookmarkStart w:id="515" w:name="_Toc484689519"/>
      <w:bookmarkStart w:id="516" w:name="_Toc485046243"/>
      <w:bookmarkStart w:id="517" w:name="_Toc485123762"/>
      <w:bookmarkStart w:id="518" w:name="_Toc485630007"/>
      <w:bookmarkStart w:id="519" w:name="_Toc519769674"/>
      <w:bookmarkStart w:id="520" w:name="_Toc519769718"/>
      <w:bookmarkStart w:id="521" w:name="_Toc519769762"/>
      <w:bookmarkStart w:id="522" w:name="_Toc519778189"/>
      <w:bookmarkStart w:id="523" w:name="_Toc519780175"/>
      <w:bookmarkStart w:id="524" w:name="_Toc519780220"/>
      <w:bookmarkStart w:id="525" w:name="_Toc519840281"/>
      <w:bookmarkStart w:id="526" w:name="_Toc519842963"/>
      <w:bookmarkStart w:id="527" w:name="_Toc523754648"/>
      <w:bookmarkStart w:id="528" w:name="_Toc523834062"/>
      <w:bookmarkStart w:id="529" w:name="_Toc523838527"/>
      <w:bookmarkStart w:id="530" w:name="_Toc523838644"/>
      <w:bookmarkStart w:id="531" w:name="_Toc523838681"/>
      <w:bookmarkStart w:id="532" w:name="_Toc523838718"/>
      <w:bookmarkStart w:id="533" w:name="_Toc523838755"/>
      <w:bookmarkStart w:id="534" w:name="_Toc39145441"/>
      <w:bookmarkStart w:id="535" w:name="_Toc39751765"/>
      <w:bookmarkStart w:id="536" w:name="_Toc41040005"/>
      <w:bookmarkStart w:id="537" w:name="_Toc41642025"/>
      <w:bookmarkStart w:id="538" w:name="_Toc41923228"/>
      <w:bookmarkStart w:id="539" w:name="_Toc41926734"/>
      <w:bookmarkStart w:id="540" w:name="_Toc41930256"/>
      <w:bookmarkStart w:id="541" w:name="_Toc41999584"/>
      <w:bookmarkStart w:id="542" w:name="_Toc60048846"/>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p>
    <w:p w14:paraId="22146B2A" w14:textId="77777777" w:rsidR="001351BC" w:rsidRPr="006728B1" w:rsidRDefault="001351BC" w:rsidP="0028477C">
      <w:pPr>
        <w:pStyle w:val="Prrafodelista"/>
        <w:keepNext/>
        <w:keepLines/>
        <w:numPr>
          <w:ilvl w:val="2"/>
          <w:numId w:val="17"/>
        </w:numPr>
        <w:spacing w:before="200"/>
        <w:contextualSpacing w:val="0"/>
        <w:jc w:val="both"/>
        <w:outlineLvl w:val="2"/>
        <w:rPr>
          <w:rFonts w:ascii="BBVABentonSans" w:eastAsiaTheme="majorEastAsia" w:hAnsi="BBVABentonSans" w:cstheme="majorBidi"/>
          <w:b/>
          <w:bCs/>
          <w:vanish/>
          <w:color w:val="4F81BD" w:themeColor="accent1"/>
        </w:rPr>
      </w:pPr>
      <w:bookmarkStart w:id="543" w:name="_Toc455473188"/>
      <w:bookmarkStart w:id="544" w:name="_Toc455476627"/>
      <w:bookmarkStart w:id="545" w:name="_Toc455587463"/>
      <w:bookmarkStart w:id="546" w:name="_Toc455662805"/>
      <w:bookmarkStart w:id="547" w:name="_Toc456099971"/>
      <w:bookmarkStart w:id="548" w:name="_Toc456100699"/>
      <w:bookmarkStart w:id="549" w:name="_Toc456252568"/>
      <w:bookmarkStart w:id="550" w:name="_Toc456252821"/>
      <w:bookmarkStart w:id="551" w:name="_Toc461438413"/>
      <w:bookmarkStart w:id="552" w:name="_Toc462917220"/>
      <w:bookmarkStart w:id="553" w:name="_Toc462921598"/>
      <w:bookmarkStart w:id="554" w:name="_Toc464147134"/>
      <w:bookmarkStart w:id="555" w:name="_Toc466640066"/>
      <w:bookmarkStart w:id="556" w:name="_Toc466880804"/>
      <w:bookmarkStart w:id="557" w:name="_Toc466966133"/>
      <w:bookmarkStart w:id="558" w:name="_Toc467139762"/>
      <w:bookmarkStart w:id="559" w:name="_Toc468707880"/>
      <w:bookmarkStart w:id="560" w:name="_Toc468868114"/>
      <w:bookmarkStart w:id="561" w:name="_Toc472435788"/>
      <w:bookmarkStart w:id="562" w:name="_Toc475450053"/>
      <w:bookmarkStart w:id="563" w:name="_Toc475619730"/>
      <w:bookmarkStart w:id="564" w:name="_Toc475955949"/>
      <w:bookmarkStart w:id="565" w:name="_Toc476050466"/>
      <w:bookmarkStart w:id="566" w:name="_Toc476831555"/>
      <w:bookmarkStart w:id="567" w:name="_Toc478119530"/>
      <w:bookmarkStart w:id="568" w:name="_Toc478132072"/>
      <w:bookmarkStart w:id="569" w:name="_Toc479251333"/>
      <w:bookmarkStart w:id="570" w:name="_Toc480293502"/>
      <w:bookmarkStart w:id="571" w:name="_Toc482101411"/>
      <w:bookmarkStart w:id="572" w:name="_Toc482101907"/>
      <w:bookmarkStart w:id="573" w:name="_Toc482291927"/>
      <w:bookmarkStart w:id="574" w:name="_Toc482292091"/>
      <w:bookmarkStart w:id="575" w:name="_Toc482348673"/>
      <w:bookmarkStart w:id="576" w:name="_Toc482349179"/>
      <w:bookmarkStart w:id="577" w:name="_Toc482893237"/>
      <w:bookmarkStart w:id="578" w:name="_Toc482894766"/>
      <w:bookmarkStart w:id="579" w:name="_Toc484688991"/>
      <w:bookmarkStart w:id="580" w:name="_Toc484689520"/>
      <w:bookmarkStart w:id="581" w:name="_Toc485046244"/>
      <w:bookmarkStart w:id="582" w:name="_Toc485123763"/>
      <w:bookmarkStart w:id="583" w:name="_Toc485630008"/>
      <w:bookmarkStart w:id="584" w:name="_Toc519769675"/>
      <w:bookmarkStart w:id="585" w:name="_Toc519769719"/>
      <w:bookmarkStart w:id="586" w:name="_Toc519769763"/>
      <w:bookmarkStart w:id="587" w:name="_Toc519778190"/>
      <w:bookmarkStart w:id="588" w:name="_Toc519780176"/>
      <w:bookmarkStart w:id="589" w:name="_Toc519780221"/>
      <w:bookmarkStart w:id="590" w:name="_Toc519840282"/>
      <w:bookmarkStart w:id="591" w:name="_Toc519842964"/>
      <w:bookmarkStart w:id="592" w:name="_Toc523754649"/>
      <w:bookmarkStart w:id="593" w:name="_Toc523834063"/>
      <w:bookmarkStart w:id="594" w:name="_Toc523838528"/>
      <w:bookmarkStart w:id="595" w:name="_Toc523838645"/>
      <w:bookmarkStart w:id="596" w:name="_Toc523838682"/>
      <w:bookmarkStart w:id="597" w:name="_Toc523838719"/>
      <w:bookmarkStart w:id="598" w:name="_Toc523838756"/>
      <w:bookmarkStart w:id="599" w:name="_Toc39145442"/>
      <w:bookmarkStart w:id="600" w:name="_Toc39751766"/>
      <w:bookmarkStart w:id="601" w:name="_Toc41040006"/>
      <w:bookmarkStart w:id="602" w:name="_Toc41642026"/>
      <w:bookmarkStart w:id="603" w:name="_Toc41923229"/>
      <w:bookmarkStart w:id="604" w:name="_Toc41926735"/>
      <w:bookmarkStart w:id="605" w:name="_Toc41930257"/>
      <w:bookmarkStart w:id="606" w:name="_Toc41999585"/>
      <w:bookmarkStart w:id="607" w:name="_Toc60048847"/>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p>
    <w:p w14:paraId="045FF890" w14:textId="77777777" w:rsidR="001351BC" w:rsidRPr="006728B1" w:rsidRDefault="001351BC" w:rsidP="0028477C">
      <w:pPr>
        <w:pStyle w:val="Prrafodelista"/>
        <w:keepNext/>
        <w:keepLines/>
        <w:numPr>
          <w:ilvl w:val="2"/>
          <w:numId w:val="17"/>
        </w:numPr>
        <w:spacing w:before="200"/>
        <w:contextualSpacing w:val="0"/>
        <w:jc w:val="both"/>
        <w:outlineLvl w:val="2"/>
        <w:rPr>
          <w:rFonts w:ascii="BBVABentonSans" w:eastAsiaTheme="majorEastAsia" w:hAnsi="BBVABentonSans" w:cstheme="majorBidi"/>
          <w:b/>
          <w:bCs/>
          <w:vanish/>
          <w:color w:val="4F81BD" w:themeColor="accent1"/>
        </w:rPr>
      </w:pPr>
      <w:bookmarkStart w:id="608" w:name="_Toc455473189"/>
      <w:bookmarkStart w:id="609" w:name="_Toc455476628"/>
      <w:bookmarkStart w:id="610" w:name="_Toc455587464"/>
      <w:bookmarkStart w:id="611" w:name="_Toc455662806"/>
      <w:bookmarkStart w:id="612" w:name="_Toc456099972"/>
      <w:bookmarkStart w:id="613" w:name="_Toc456100700"/>
      <w:bookmarkStart w:id="614" w:name="_Toc456252569"/>
      <w:bookmarkStart w:id="615" w:name="_Toc456252822"/>
      <w:bookmarkStart w:id="616" w:name="_Toc461438414"/>
      <w:bookmarkStart w:id="617" w:name="_Toc462917221"/>
      <w:bookmarkStart w:id="618" w:name="_Toc462921599"/>
      <w:bookmarkStart w:id="619" w:name="_Toc464147135"/>
      <w:bookmarkStart w:id="620" w:name="_Toc466640067"/>
      <w:bookmarkStart w:id="621" w:name="_Toc466880805"/>
      <w:bookmarkStart w:id="622" w:name="_Toc466966134"/>
      <w:bookmarkStart w:id="623" w:name="_Toc467139763"/>
      <w:bookmarkStart w:id="624" w:name="_Toc468707881"/>
      <w:bookmarkStart w:id="625" w:name="_Toc468868115"/>
      <w:bookmarkStart w:id="626" w:name="_Toc472435789"/>
      <w:bookmarkStart w:id="627" w:name="_Toc475450054"/>
      <w:bookmarkStart w:id="628" w:name="_Toc475619731"/>
      <w:bookmarkStart w:id="629" w:name="_Toc475955950"/>
      <w:bookmarkStart w:id="630" w:name="_Toc476050467"/>
      <w:bookmarkStart w:id="631" w:name="_Toc476831556"/>
      <w:bookmarkStart w:id="632" w:name="_Toc478119531"/>
      <w:bookmarkStart w:id="633" w:name="_Toc478132073"/>
      <w:bookmarkStart w:id="634" w:name="_Toc479251334"/>
      <w:bookmarkStart w:id="635" w:name="_Toc480293503"/>
      <w:bookmarkStart w:id="636" w:name="_Toc482101412"/>
      <w:bookmarkStart w:id="637" w:name="_Toc482101908"/>
      <w:bookmarkStart w:id="638" w:name="_Toc482291928"/>
      <w:bookmarkStart w:id="639" w:name="_Toc482292092"/>
      <w:bookmarkStart w:id="640" w:name="_Toc482348674"/>
      <w:bookmarkStart w:id="641" w:name="_Toc482349180"/>
      <w:bookmarkStart w:id="642" w:name="_Toc482893238"/>
      <w:bookmarkStart w:id="643" w:name="_Toc482894767"/>
      <w:bookmarkStart w:id="644" w:name="_Toc484688992"/>
      <w:bookmarkStart w:id="645" w:name="_Toc484689521"/>
      <w:bookmarkStart w:id="646" w:name="_Toc485046245"/>
      <w:bookmarkStart w:id="647" w:name="_Toc485123764"/>
      <w:bookmarkStart w:id="648" w:name="_Toc485630009"/>
      <w:bookmarkStart w:id="649" w:name="_Toc519769676"/>
      <w:bookmarkStart w:id="650" w:name="_Toc519769720"/>
      <w:bookmarkStart w:id="651" w:name="_Toc519769764"/>
      <w:bookmarkStart w:id="652" w:name="_Toc519778191"/>
      <w:bookmarkStart w:id="653" w:name="_Toc519780177"/>
      <w:bookmarkStart w:id="654" w:name="_Toc519780222"/>
      <w:bookmarkStart w:id="655" w:name="_Toc519840283"/>
      <w:bookmarkStart w:id="656" w:name="_Toc519842965"/>
      <w:bookmarkStart w:id="657" w:name="_Toc523754650"/>
      <w:bookmarkStart w:id="658" w:name="_Toc523834064"/>
      <w:bookmarkStart w:id="659" w:name="_Toc523838529"/>
      <w:bookmarkStart w:id="660" w:name="_Toc523838646"/>
      <w:bookmarkStart w:id="661" w:name="_Toc523838683"/>
      <w:bookmarkStart w:id="662" w:name="_Toc523838720"/>
      <w:bookmarkStart w:id="663" w:name="_Toc523838757"/>
      <w:bookmarkStart w:id="664" w:name="_Toc39145443"/>
      <w:bookmarkStart w:id="665" w:name="_Toc39751767"/>
      <w:bookmarkStart w:id="666" w:name="_Toc41040007"/>
      <w:bookmarkStart w:id="667" w:name="_Toc41642027"/>
      <w:bookmarkStart w:id="668" w:name="_Toc41923230"/>
      <w:bookmarkStart w:id="669" w:name="_Toc41926736"/>
      <w:bookmarkStart w:id="670" w:name="_Toc41930258"/>
      <w:bookmarkStart w:id="671" w:name="_Toc41999586"/>
      <w:bookmarkStart w:id="672" w:name="_Toc60048848"/>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p>
    <w:p w14:paraId="70CF58AB" w14:textId="77777777" w:rsidR="00BD250C" w:rsidRPr="00110886" w:rsidRDefault="00110886" w:rsidP="00C37E34">
      <w:pPr>
        <w:pStyle w:val="Ttulo4"/>
        <w:keepLines/>
        <w:numPr>
          <w:ilvl w:val="0"/>
          <w:numId w:val="0"/>
        </w:numPr>
        <w:spacing w:after="240"/>
        <w:ind w:left="864" w:hanging="864"/>
        <w:jc w:val="both"/>
        <w:rPr>
          <w:rFonts w:ascii="BBVABentonSans" w:hAnsi="BBVABentonSans" w:cstheme="minorHAnsi"/>
          <w:color w:val="1F497D" w:themeColor="text2"/>
          <w:sz w:val="22"/>
          <w:szCs w:val="22"/>
        </w:rPr>
      </w:pPr>
      <w:r>
        <w:rPr>
          <w:rFonts w:ascii="BBVABentonSans" w:hAnsi="BBVABentonSans" w:cstheme="minorHAnsi"/>
          <w:color w:val="1F497D" w:themeColor="text2"/>
          <w:sz w:val="22"/>
          <w:szCs w:val="22"/>
        </w:rPr>
        <w:t xml:space="preserve">3.3.2.1 </w:t>
      </w:r>
      <w:r w:rsidR="00BD250C" w:rsidRPr="00110886">
        <w:rPr>
          <w:rFonts w:ascii="BBVABentonSans" w:hAnsi="BBVABentonSans" w:cstheme="minorHAnsi"/>
          <w:color w:val="1F497D" w:themeColor="text2"/>
          <w:sz w:val="22"/>
          <w:szCs w:val="22"/>
        </w:rPr>
        <w:t xml:space="preserve">Inicio de la Comercialización a través de la Red Comercial </w:t>
      </w:r>
    </w:p>
    <w:p w14:paraId="5D898657" w14:textId="77777777" w:rsidR="008A084F" w:rsidRPr="00B43F05" w:rsidRDefault="00BD250C" w:rsidP="00C37E34">
      <w:pPr>
        <w:keepNext/>
        <w:keepLines/>
        <w:spacing w:before="120"/>
        <w:jc w:val="both"/>
        <w:rPr>
          <w:rFonts w:ascii="BBVABentonSansLight" w:hAnsi="BBVABentonSansLight" w:cstheme="minorHAnsi"/>
        </w:rPr>
      </w:pPr>
      <w:r w:rsidRPr="00BD170F">
        <w:rPr>
          <w:rFonts w:ascii="BBVABentonSansLight" w:hAnsi="BBVABentonSansLight" w:cstheme="minorHAnsi"/>
        </w:rPr>
        <w:t>Esta fase del proceso comienza cuando un cliente manifiesta su interés en un activo inmobiliario destinado a venta a profesionales</w:t>
      </w:r>
      <w:r w:rsidR="00B43F05">
        <w:rPr>
          <w:rFonts w:ascii="BBVABentonSansLight" w:hAnsi="BBVABentonSansLight" w:cstheme="minorHAnsi"/>
        </w:rPr>
        <w:t xml:space="preserve">. Los requisitos son los mismos que se especifican en el apartado 3.2.2. </w:t>
      </w:r>
      <w:r w:rsidRPr="00BD170F">
        <w:rPr>
          <w:rFonts w:ascii="BBVABentonSansLight" w:hAnsi="BBVABentonSansLight" w:cstheme="minorHAnsi"/>
        </w:rPr>
        <w:t xml:space="preserve"> </w:t>
      </w:r>
    </w:p>
    <w:p w14:paraId="7FF398EF" w14:textId="77777777" w:rsidR="00A82E83" w:rsidRPr="00110886" w:rsidRDefault="00110886" w:rsidP="00C37E34">
      <w:pPr>
        <w:pStyle w:val="Ttulo1"/>
        <w:keepLines/>
        <w:spacing w:after="240"/>
        <w:jc w:val="both"/>
        <w:rPr>
          <w:rFonts w:ascii="BBVABentonSans" w:hAnsi="BBVABentonSans" w:cstheme="minorHAnsi"/>
          <w:color w:val="1F497D" w:themeColor="text2"/>
          <w:sz w:val="22"/>
          <w:szCs w:val="22"/>
        </w:rPr>
      </w:pPr>
      <w:bookmarkStart w:id="673" w:name="_Toc60048849"/>
      <w:r>
        <w:rPr>
          <w:rFonts w:ascii="BBVABentonSans" w:hAnsi="BBVABentonSans" w:cstheme="minorHAnsi"/>
          <w:color w:val="1F497D" w:themeColor="text2"/>
          <w:sz w:val="22"/>
          <w:szCs w:val="22"/>
        </w:rPr>
        <w:t xml:space="preserve">3.3.2.2 </w:t>
      </w:r>
      <w:r w:rsidR="00A82E83" w:rsidRPr="00110886">
        <w:rPr>
          <w:rFonts w:ascii="BBVABentonSans" w:hAnsi="BBVABentonSans" w:cstheme="minorHAnsi"/>
          <w:color w:val="1F497D" w:themeColor="text2"/>
          <w:sz w:val="22"/>
          <w:szCs w:val="22"/>
        </w:rPr>
        <w:t>Inicio de la Comercialización de activos sin depuración jurídica</w:t>
      </w:r>
      <w:bookmarkEnd w:id="673"/>
    </w:p>
    <w:p w14:paraId="3F3F0727" w14:textId="77777777" w:rsidR="00A82E83" w:rsidRPr="00BD170F" w:rsidRDefault="00142C94" w:rsidP="00C37E34">
      <w:pPr>
        <w:keepNext/>
        <w:keepLines/>
        <w:spacing w:before="120"/>
        <w:jc w:val="both"/>
        <w:rPr>
          <w:rFonts w:ascii="BBVABentonSansLight" w:hAnsi="BBVABentonSansLight" w:cstheme="minorHAnsi"/>
        </w:rPr>
      </w:pPr>
      <w:r w:rsidRPr="00BD170F">
        <w:rPr>
          <w:rFonts w:ascii="BBVABentonSansLight" w:hAnsi="BBVABentonSansLight" w:cstheme="minorHAnsi"/>
        </w:rPr>
        <w:t xml:space="preserve">El </w:t>
      </w:r>
      <w:r w:rsidR="009757A9">
        <w:rPr>
          <w:rFonts w:ascii="BBVABentonSansLight" w:hAnsi="BBVABentonSansLight" w:cstheme="minorHAnsi"/>
        </w:rPr>
        <w:t xml:space="preserve">Servicer </w:t>
      </w:r>
      <w:r w:rsidRPr="00BD170F">
        <w:rPr>
          <w:rFonts w:ascii="BBVABentonSansLight" w:hAnsi="BBVABentonSansLight" w:cstheme="minorHAnsi"/>
        </w:rPr>
        <w:t xml:space="preserve">elaborará el censo de potenciales compradores de estas tipologías de activos, </w:t>
      </w:r>
      <w:r w:rsidR="009757A9">
        <w:rPr>
          <w:rFonts w:ascii="BBVABentonSansLight" w:hAnsi="BBVABentonSansLight" w:cstheme="minorHAnsi"/>
        </w:rPr>
        <w:t xml:space="preserve">poniendo a disposición su Red Comercial especializada </w:t>
      </w:r>
      <w:r w:rsidRPr="00BD170F">
        <w:rPr>
          <w:rFonts w:ascii="BBVABentonSansLight" w:hAnsi="BBVABentonSansLight" w:cstheme="minorHAnsi"/>
        </w:rPr>
        <w:t xml:space="preserve"> para la gestión de estas tipologías y de este tipo de potenciales compradores</w:t>
      </w:r>
      <w:r w:rsidR="00AF11D7">
        <w:rPr>
          <w:rFonts w:ascii="BBVABentonSansLight" w:hAnsi="BBVABentonSansLight" w:cstheme="minorHAnsi"/>
        </w:rPr>
        <w:t xml:space="preserve">. </w:t>
      </w:r>
      <w:r w:rsidR="00313CAA">
        <w:rPr>
          <w:rFonts w:ascii="BBVABentonSansLight" w:hAnsi="BBVABentonSansLight" w:cstheme="minorHAnsi"/>
        </w:rPr>
        <w:t xml:space="preserve"> </w:t>
      </w:r>
    </w:p>
    <w:p w14:paraId="70024698" w14:textId="77777777" w:rsidR="00142C94" w:rsidRPr="00BD170F" w:rsidRDefault="00313CAA" w:rsidP="00C37E34">
      <w:pPr>
        <w:keepNext/>
        <w:keepLines/>
        <w:spacing w:before="120"/>
        <w:jc w:val="both"/>
        <w:rPr>
          <w:rFonts w:ascii="BBVABentonSansLight" w:hAnsi="BBVABentonSansLight" w:cstheme="minorHAnsi"/>
        </w:rPr>
      </w:pPr>
      <w:r>
        <w:rPr>
          <w:rFonts w:ascii="BBVABentonSansLight" w:hAnsi="BBVABentonSansLight" w:cstheme="minorHAnsi"/>
        </w:rPr>
        <w:t xml:space="preserve">El Servicer llevará </w:t>
      </w:r>
      <w:r w:rsidR="00142C94" w:rsidRPr="00BD170F">
        <w:rPr>
          <w:rFonts w:ascii="BBVABentonSansLight" w:hAnsi="BBVABentonSansLight" w:cstheme="minorHAnsi"/>
        </w:rPr>
        <w:t>un control de:</w:t>
      </w:r>
    </w:p>
    <w:p w14:paraId="225B36D9" w14:textId="77777777" w:rsidR="00142C94" w:rsidRPr="00BD170F" w:rsidRDefault="00313CAA" w:rsidP="0028477C">
      <w:pPr>
        <w:pStyle w:val="Prrafodelista"/>
        <w:keepNext/>
        <w:keepLines/>
        <w:numPr>
          <w:ilvl w:val="0"/>
          <w:numId w:val="16"/>
        </w:numPr>
        <w:spacing w:before="120"/>
        <w:ind w:left="284" w:hanging="284"/>
        <w:jc w:val="both"/>
        <w:rPr>
          <w:rFonts w:ascii="BBVABentonSansLight" w:hAnsi="BBVABentonSansLight" w:cstheme="minorHAnsi"/>
        </w:rPr>
      </w:pPr>
      <w:r>
        <w:rPr>
          <w:rFonts w:ascii="BBVABentonSansLight" w:hAnsi="BBVABentonSansLight" w:cstheme="minorHAnsi"/>
        </w:rPr>
        <w:t>A</w:t>
      </w:r>
      <w:r w:rsidR="00142C94" w:rsidRPr="00BD170F">
        <w:rPr>
          <w:rFonts w:ascii="BBVABentonSansLight" w:hAnsi="BBVABentonSansLight" w:cstheme="minorHAnsi"/>
        </w:rPr>
        <w:t>ctivos con cargas, control del estado de cancelación de las mismas.</w:t>
      </w:r>
    </w:p>
    <w:p w14:paraId="2053DF9A" w14:textId="77777777" w:rsidR="00142C94" w:rsidRPr="00BD170F" w:rsidRDefault="00313CAA" w:rsidP="0028477C">
      <w:pPr>
        <w:pStyle w:val="Prrafodelista"/>
        <w:keepNext/>
        <w:keepLines/>
        <w:numPr>
          <w:ilvl w:val="0"/>
          <w:numId w:val="16"/>
        </w:numPr>
        <w:spacing w:before="120"/>
        <w:ind w:left="284" w:hanging="284"/>
        <w:jc w:val="both"/>
        <w:rPr>
          <w:rFonts w:ascii="BBVABentonSansLight" w:hAnsi="BBVABentonSansLight" w:cstheme="minorHAnsi"/>
        </w:rPr>
      </w:pPr>
      <w:r>
        <w:rPr>
          <w:rFonts w:ascii="BBVABentonSansLight" w:hAnsi="BBVABentonSansLight" w:cstheme="minorHAnsi"/>
        </w:rPr>
        <w:t>A</w:t>
      </w:r>
      <w:r w:rsidR="00142C94" w:rsidRPr="00BD170F">
        <w:rPr>
          <w:rFonts w:ascii="BBVABentonSansLight" w:hAnsi="BBVABentonSansLight" w:cstheme="minorHAnsi"/>
        </w:rPr>
        <w:t>ctivos sin posesión, control de las fechas de toma de posesión.</w:t>
      </w:r>
    </w:p>
    <w:p w14:paraId="4CB5D656" w14:textId="77777777" w:rsidR="00142C94" w:rsidRPr="00BD170F" w:rsidRDefault="00313CAA" w:rsidP="0028477C">
      <w:pPr>
        <w:pStyle w:val="Prrafodelista"/>
        <w:keepNext/>
        <w:keepLines/>
        <w:numPr>
          <w:ilvl w:val="0"/>
          <w:numId w:val="16"/>
        </w:numPr>
        <w:spacing w:before="120"/>
        <w:ind w:left="284" w:hanging="284"/>
        <w:jc w:val="both"/>
        <w:rPr>
          <w:rFonts w:ascii="BBVABentonSansLight" w:hAnsi="BBVABentonSansLight" w:cstheme="minorHAnsi"/>
        </w:rPr>
      </w:pPr>
      <w:r>
        <w:rPr>
          <w:rFonts w:ascii="BBVABentonSansLight" w:hAnsi="BBVABentonSansLight" w:cstheme="minorHAnsi"/>
        </w:rPr>
        <w:t>A</w:t>
      </w:r>
      <w:r w:rsidR="00142C94" w:rsidRPr="00BD170F">
        <w:rPr>
          <w:rFonts w:ascii="BBVABentonSansLight" w:hAnsi="BBVABentonSansLight" w:cstheme="minorHAnsi"/>
        </w:rPr>
        <w:t>ctivos con ocupación ilegal, control de las fechas de lanzamiento</w:t>
      </w:r>
      <w:r w:rsidR="00AF11D7">
        <w:rPr>
          <w:rFonts w:ascii="BBVABentonSansLight" w:hAnsi="BBVABentonSansLight" w:cstheme="minorHAnsi"/>
        </w:rPr>
        <w:t>,</w:t>
      </w:r>
      <w:r w:rsidR="00142C94" w:rsidRPr="00BD170F">
        <w:rPr>
          <w:rFonts w:ascii="BBVABentonSansLight" w:hAnsi="BBVABentonSansLight" w:cstheme="minorHAnsi"/>
        </w:rPr>
        <w:t xml:space="preserve"> est</w:t>
      </w:r>
      <w:r w:rsidR="00AF11D7">
        <w:rPr>
          <w:rFonts w:ascii="BBVABentonSansLight" w:hAnsi="BBVABentonSansLight" w:cstheme="minorHAnsi"/>
        </w:rPr>
        <w:t xml:space="preserve">ado de las ocupaciones ilegales y estado de los procedimientos. </w:t>
      </w:r>
    </w:p>
    <w:p w14:paraId="76EC6E57" w14:textId="77777777" w:rsidR="00E470B1" w:rsidRPr="00BD170F" w:rsidRDefault="00AF11D7" w:rsidP="00C37E34">
      <w:pPr>
        <w:keepNext/>
        <w:keepLines/>
        <w:spacing w:before="120"/>
        <w:ind w:left="50"/>
        <w:jc w:val="both"/>
        <w:rPr>
          <w:rFonts w:ascii="BBVABentonSansLight" w:hAnsi="BBVABentonSansLight" w:cstheme="minorHAnsi"/>
        </w:rPr>
      </w:pPr>
      <w:r>
        <w:rPr>
          <w:rFonts w:ascii="BBVABentonSansLight" w:hAnsi="BBVABentonSansLight" w:cstheme="minorHAnsi"/>
        </w:rPr>
        <w:t xml:space="preserve">El Servicer </w:t>
      </w:r>
      <w:r w:rsidR="00142C94" w:rsidRPr="00BD170F">
        <w:rPr>
          <w:rFonts w:ascii="BBVABentonSansLight" w:hAnsi="BBVABentonSansLight" w:cstheme="minorHAnsi"/>
        </w:rPr>
        <w:t xml:space="preserve">realizará una reunión con cada posible comprador en donde se le facilitará la </w:t>
      </w:r>
      <w:r w:rsidR="004F33E1" w:rsidRPr="00BD170F">
        <w:rPr>
          <w:rFonts w:ascii="BBVABentonSansLight" w:hAnsi="BBVABentonSansLight" w:cstheme="minorHAnsi"/>
        </w:rPr>
        <w:t xml:space="preserve">cartera indisponible a comercializar </w:t>
      </w:r>
      <w:r w:rsidR="009F77D1" w:rsidRPr="00BD170F">
        <w:rPr>
          <w:rFonts w:ascii="BBVABentonSansLight" w:hAnsi="BBVABentonSansLight" w:cstheme="minorHAnsi"/>
        </w:rPr>
        <w:t>(con datos de identificación del activo,</w:t>
      </w:r>
      <w:r w:rsidR="00B07721" w:rsidRPr="00BD170F">
        <w:rPr>
          <w:rFonts w:ascii="BBVABentonSansLight" w:hAnsi="BBVABentonSansLight" w:cstheme="minorHAnsi"/>
        </w:rPr>
        <w:t xml:space="preserve"> tipología,</w:t>
      </w:r>
      <w:r w:rsidR="009F77D1" w:rsidRPr="00BD170F">
        <w:rPr>
          <w:rFonts w:ascii="BBVABentonSansLight" w:hAnsi="BBVABentonSansLight" w:cstheme="minorHAnsi"/>
        </w:rPr>
        <w:t xml:space="preserve"> datos registrales y </w:t>
      </w:r>
      <w:r w:rsidR="00B07721" w:rsidRPr="00BD170F">
        <w:rPr>
          <w:rFonts w:ascii="BBVABentonSansLight" w:hAnsi="BBVABentonSansLight" w:cstheme="minorHAnsi"/>
        </w:rPr>
        <w:t xml:space="preserve">valor de la </w:t>
      </w:r>
      <w:r w:rsidR="00E470B1" w:rsidRPr="00BD170F">
        <w:rPr>
          <w:rFonts w:ascii="BBVABentonSansLight" w:hAnsi="BBVABentonSansLight" w:cstheme="minorHAnsi"/>
        </w:rPr>
        <w:t>última tasación). E</w:t>
      </w:r>
      <w:r w:rsidR="009F77D1" w:rsidRPr="00BD170F">
        <w:rPr>
          <w:rFonts w:ascii="BBVABentonSansLight" w:hAnsi="BBVABentonSansLight" w:cstheme="minorHAnsi"/>
        </w:rPr>
        <w:t xml:space="preserve">l posible comprador deberá firmar </w:t>
      </w:r>
      <w:r w:rsidR="00142C94" w:rsidRPr="00BD170F">
        <w:rPr>
          <w:rFonts w:ascii="BBVABentonSansLight" w:hAnsi="BBVABentonSansLight" w:cstheme="minorHAnsi"/>
        </w:rPr>
        <w:t>previa</w:t>
      </w:r>
      <w:r w:rsidR="009F77D1" w:rsidRPr="00BD170F">
        <w:rPr>
          <w:rFonts w:ascii="BBVABentonSansLight" w:hAnsi="BBVABentonSansLight" w:cstheme="minorHAnsi"/>
        </w:rPr>
        <w:t>mente el correspondiente</w:t>
      </w:r>
      <w:r w:rsidR="00142C94" w:rsidRPr="00BD170F">
        <w:rPr>
          <w:rFonts w:ascii="BBVABentonSansLight" w:hAnsi="BBVABentonSansLight" w:cstheme="minorHAnsi"/>
        </w:rPr>
        <w:t xml:space="preserve"> acuerdo de confidencialidad</w:t>
      </w:r>
      <w:r w:rsidR="009F77D1" w:rsidRPr="00BD170F">
        <w:rPr>
          <w:rFonts w:ascii="BBVABentonSansLight" w:hAnsi="BBVABentonSansLight" w:cstheme="minorHAnsi"/>
        </w:rPr>
        <w:t xml:space="preserve"> elaborado por los Servicios Jurídicos </w:t>
      </w:r>
      <w:r w:rsidR="009D1BAE">
        <w:rPr>
          <w:rFonts w:ascii="BBVABentonSansLight" w:hAnsi="BBVABentonSansLight" w:cstheme="minorHAnsi"/>
        </w:rPr>
        <w:t>de</w:t>
      </w:r>
      <w:r>
        <w:rPr>
          <w:rFonts w:ascii="BBVABentonSansLight" w:hAnsi="BBVABentonSansLight" w:cstheme="minorHAnsi"/>
        </w:rPr>
        <w:t xml:space="preserve">l Servicer. </w:t>
      </w:r>
      <w:r w:rsidR="009D1BAE">
        <w:rPr>
          <w:rFonts w:ascii="BBVABentonSansLight" w:hAnsi="BBVABentonSansLight" w:cstheme="minorHAnsi"/>
        </w:rPr>
        <w:t>El perímetro de activos sujetos podrá ser solicitado al Servicer por parte de BBVA</w:t>
      </w:r>
      <w:r>
        <w:rPr>
          <w:rFonts w:ascii="BBVABentonSansLight" w:hAnsi="BBVABentonSansLight" w:cstheme="minorHAnsi"/>
        </w:rPr>
        <w:t xml:space="preserve">, que deberá validarlo antes de que el Servicer lo comparta con terceros. </w:t>
      </w:r>
    </w:p>
    <w:p w14:paraId="6751FC49" w14:textId="77777777" w:rsidR="00F91738" w:rsidRPr="00BD170F" w:rsidRDefault="009D1BAE" w:rsidP="00C37E34">
      <w:pPr>
        <w:keepNext/>
        <w:keepLines/>
        <w:spacing w:before="120"/>
        <w:ind w:left="50"/>
        <w:jc w:val="both"/>
        <w:rPr>
          <w:rFonts w:ascii="BBVABentonSansLight" w:hAnsi="BBVABentonSansLight" w:cstheme="minorHAnsi"/>
        </w:rPr>
      </w:pPr>
      <w:r>
        <w:rPr>
          <w:rFonts w:ascii="BBVABentonSansLight" w:hAnsi="BBVABentonSansLight" w:cstheme="minorHAnsi"/>
        </w:rPr>
        <w:t>El Servicer, asimismo coordinará las peticiones de</w:t>
      </w:r>
      <w:r w:rsidR="009F77D1" w:rsidRPr="00BD170F">
        <w:rPr>
          <w:rFonts w:ascii="BBVABentonSansLight" w:hAnsi="BBVABentonSansLight" w:cstheme="minorHAnsi"/>
        </w:rPr>
        <w:t xml:space="preserve"> los compradores interesados en “lotes” de activos</w:t>
      </w:r>
      <w:r w:rsidR="00F91738">
        <w:rPr>
          <w:rFonts w:ascii="BBVABentonSansLight" w:hAnsi="BBVABentonSansLight" w:cstheme="minorHAnsi"/>
        </w:rPr>
        <w:t xml:space="preserve">, en coordinación con BBVA EGI. Cuando sea posible, el Servicer tratará de maximizar el número de inversores para lograr una concurrencia que permita garantizar la transparencia del proceso. </w:t>
      </w:r>
    </w:p>
    <w:p w14:paraId="4F485FF3" w14:textId="77777777" w:rsidR="00142C94" w:rsidRPr="00BD170F" w:rsidRDefault="00C86088" w:rsidP="00C37E34">
      <w:pPr>
        <w:keepNext/>
        <w:keepLines/>
        <w:spacing w:before="120"/>
        <w:ind w:left="50"/>
        <w:jc w:val="both"/>
        <w:rPr>
          <w:rFonts w:ascii="BBVABentonSansLight" w:hAnsi="BBVABentonSansLight" w:cstheme="minorHAnsi"/>
        </w:rPr>
      </w:pPr>
      <w:r>
        <w:rPr>
          <w:rFonts w:ascii="BBVABentonSansLight" w:hAnsi="BBVABentonSansLight" w:cstheme="minorHAnsi"/>
        </w:rPr>
        <w:t xml:space="preserve">Todas </w:t>
      </w:r>
      <w:r w:rsidR="009F77D1" w:rsidRPr="00BD170F">
        <w:rPr>
          <w:rFonts w:ascii="BBVABentonSansLight" w:hAnsi="BBVABentonSansLight" w:cstheme="minorHAnsi"/>
        </w:rPr>
        <w:t>las ofertas de los posibles compradores</w:t>
      </w:r>
      <w:r>
        <w:rPr>
          <w:rFonts w:ascii="BBVABentonSansLight" w:hAnsi="BBVABentonSansLight" w:cstheme="minorHAnsi"/>
        </w:rPr>
        <w:t xml:space="preserve"> </w:t>
      </w:r>
      <w:r w:rsidR="009922FB" w:rsidRPr="00BD170F">
        <w:rPr>
          <w:rFonts w:ascii="BBVABentonSansLight" w:hAnsi="BBVABentonSansLight" w:cstheme="minorHAnsi"/>
        </w:rPr>
        <w:t xml:space="preserve">serán registradas en </w:t>
      </w:r>
      <w:r w:rsidR="009D1BAE">
        <w:rPr>
          <w:rFonts w:ascii="BBVABentonSansLight" w:hAnsi="BBVABentonSansLight" w:cstheme="minorHAnsi"/>
        </w:rPr>
        <w:t xml:space="preserve">los </w:t>
      </w:r>
      <w:r>
        <w:rPr>
          <w:rFonts w:ascii="BBVABentonSansLight" w:hAnsi="BBVABentonSansLight" w:cstheme="minorHAnsi"/>
        </w:rPr>
        <w:t>s</w:t>
      </w:r>
      <w:r w:rsidR="009D1BAE">
        <w:rPr>
          <w:rFonts w:ascii="BBVABentonSansLight" w:hAnsi="BBVABentonSansLight" w:cstheme="minorHAnsi"/>
        </w:rPr>
        <w:t xml:space="preserve">istemas del Servicer </w:t>
      </w:r>
      <w:r w:rsidR="009F77D1" w:rsidRPr="00BD170F">
        <w:rPr>
          <w:rFonts w:ascii="BBVABentonSansLight" w:hAnsi="BBVABentonSansLight" w:cstheme="minorHAnsi"/>
        </w:rPr>
        <w:t xml:space="preserve"> y se realizará el análisis de las mismas por parte de</w:t>
      </w:r>
      <w:r w:rsidR="009D1BAE">
        <w:rPr>
          <w:rFonts w:ascii="BBVABentonSansLight" w:hAnsi="BBVABentonSansLight" w:cstheme="minorHAnsi"/>
        </w:rPr>
        <w:t xml:space="preserve"> BBVA</w:t>
      </w:r>
      <w:r>
        <w:rPr>
          <w:rFonts w:ascii="BBVABentonSansLight" w:hAnsi="BBVABentonSansLight" w:cstheme="minorHAnsi"/>
        </w:rPr>
        <w:t>, una vez disponga de la propuesta del Servicer (desgloses y datos de activos sujetos).</w:t>
      </w:r>
    </w:p>
    <w:p w14:paraId="5F0D8309" w14:textId="23ADFFA6" w:rsidR="005E064D" w:rsidRDefault="00C86088" w:rsidP="00C37E34">
      <w:pPr>
        <w:keepNext/>
        <w:keepLines/>
        <w:spacing w:before="120"/>
        <w:jc w:val="both"/>
        <w:rPr>
          <w:rFonts w:ascii="BBVABentonSansLight" w:hAnsi="BBVABentonSansLight" w:cstheme="minorHAnsi"/>
        </w:rPr>
      </w:pPr>
      <w:r w:rsidRPr="00BD170F">
        <w:rPr>
          <w:rFonts w:ascii="BBVABentonSansLight" w:hAnsi="BBVABentonSansLight" w:cstheme="minorHAnsi"/>
        </w:rPr>
        <w:t xml:space="preserve">En relación con las ofertas sobre lotes de activos ocupados ilegalmente, para la presentación de las mismas </w:t>
      </w:r>
      <w:r>
        <w:rPr>
          <w:rFonts w:ascii="BBVABentonSansLight" w:hAnsi="BBVABentonSansLight" w:cstheme="minorHAnsi"/>
        </w:rPr>
        <w:t xml:space="preserve">a BBVA, el Servicer </w:t>
      </w:r>
      <w:r w:rsidRPr="00BD170F">
        <w:rPr>
          <w:rFonts w:ascii="BBVABentonSansLight" w:hAnsi="BBVABentonSansLight" w:cstheme="minorHAnsi"/>
        </w:rPr>
        <w:t xml:space="preserve">deberá </w:t>
      </w:r>
      <w:r>
        <w:rPr>
          <w:rFonts w:ascii="BBVABentonSansLight" w:hAnsi="BBVABentonSansLight" w:cstheme="minorHAnsi"/>
        </w:rPr>
        <w:t xml:space="preserve">previamente </w:t>
      </w:r>
      <w:r w:rsidRPr="00BD170F">
        <w:rPr>
          <w:rFonts w:ascii="BBVABentonSansLight" w:hAnsi="BBVABentonSansLight" w:cstheme="minorHAnsi"/>
        </w:rPr>
        <w:t>verificar que el ofertante cuenta con experiencia previa en este tipo de inversiones y con procesos internos que salvaguarden la reputación de Grupo BBVA tras la adquisición</w:t>
      </w:r>
      <w:r>
        <w:rPr>
          <w:rFonts w:ascii="BBVABentonSansLight" w:hAnsi="BBVABentonSansLight" w:cstheme="minorHAnsi"/>
        </w:rPr>
        <w:t xml:space="preserve"> por su parte. </w:t>
      </w:r>
    </w:p>
    <w:p w14:paraId="2468EC34" w14:textId="77777777" w:rsidR="00BD250C" w:rsidRPr="00110886" w:rsidRDefault="00110886" w:rsidP="00C37E34">
      <w:pPr>
        <w:pStyle w:val="Ttulo1"/>
        <w:keepLines/>
        <w:spacing w:after="240"/>
        <w:jc w:val="both"/>
        <w:rPr>
          <w:rFonts w:ascii="BBVABentonSans" w:hAnsi="BBVABentonSans" w:cstheme="minorHAnsi"/>
          <w:color w:val="1F497D" w:themeColor="text2"/>
          <w:sz w:val="22"/>
          <w:szCs w:val="22"/>
        </w:rPr>
      </w:pPr>
      <w:bookmarkStart w:id="674" w:name="_Toc60048850"/>
      <w:r w:rsidRPr="00110886">
        <w:rPr>
          <w:rFonts w:ascii="BBVABentonSans" w:hAnsi="BBVABentonSans" w:cstheme="minorHAnsi"/>
          <w:color w:val="1F497D" w:themeColor="text2"/>
          <w:sz w:val="22"/>
          <w:szCs w:val="22"/>
        </w:rPr>
        <w:t xml:space="preserve">3.3.2.3 </w:t>
      </w:r>
      <w:r w:rsidR="00BD250C" w:rsidRPr="00110886">
        <w:rPr>
          <w:rFonts w:ascii="BBVABentonSans" w:hAnsi="BBVABentonSans" w:cstheme="minorHAnsi"/>
          <w:color w:val="1F497D" w:themeColor="text2"/>
          <w:sz w:val="22"/>
          <w:szCs w:val="22"/>
        </w:rPr>
        <w:t>Gestión de ofertas de profesionale</w:t>
      </w:r>
      <w:r w:rsidR="001351BC" w:rsidRPr="00110886">
        <w:rPr>
          <w:rFonts w:ascii="BBVABentonSans" w:hAnsi="BBVABentonSans" w:cstheme="minorHAnsi"/>
          <w:color w:val="1F497D" w:themeColor="text2"/>
          <w:sz w:val="22"/>
          <w:szCs w:val="22"/>
        </w:rPr>
        <w:t>s para cualquier tipo de activo</w:t>
      </w:r>
      <w:bookmarkEnd w:id="674"/>
    </w:p>
    <w:p w14:paraId="683A4B00" w14:textId="77777777" w:rsidR="003B6FD3" w:rsidRPr="000478BE" w:rsidRDefault="003B6FD3" w:rsidP="0028477C">
      <w:pPr>
        <w:pStyle w:val="Prrafodelista"/>
        <w:keepNext/>
        <w:keepLines/>
        <w:numPr>
          <w:ilvl w:val="0"/>
          <w:numId w:val="16"/>
        </w:numPr>
        <w:spacing w:before="120"/>
        <w:ind w:left="284" w:hanging="284"/>
        <w:jc w:val="both"/>
        <w:rPr>
          <w:rFonts w:ascii="BBVABentonSansLight" w:hAnsi="BBVABentonSansLight" w:cstheme="minorHAnsi"/>
        </w:rPr>
      </w:pPr>
      <w:r w:rsidRPr="000478BE">
        <w:rPr>
          <w:rFonts w:ascii="BBVABentonSansLight" w:hAnsi="BBVABentonSansLight" w:cstheme="minorHAnsi"/>
        </w:rPr>
        <w:t xml:space="preserve">El proceso de gestión de ofertas para profesionales es el mismo que el descrito en el apartado 3.2.2. </w:t>
      </w:r>
    </w:p>
    <w:p w14:paraId="1F5C1D1D" w14:textId="77777777" w:rsidR="003B6FD3" w:rsidRPr="000478BE" w:rsidRDefault="00131901" w:rsidP="0028477C">
      <w:pPr>
        <w:pStyle w:val="Prrafodelista"/>
        <w:keepNext/>
        <w:keepLines/>
        <w:numPr>
          <w:ilvl w:val="0"/>
          <w:numId w:val="16"/>
        </w:numPr>
        <w:spacing w:before="120"/>
        <w:ind w:left="284" w:hanging="284"/>
        <w:jc w:val="both"/>
        <w:rPr>
          <w:rFonts w:ascii="BBVABentonSansLight" w:hAnsi="BBVABentonSansLight" w:cstheme="minorHAnsi"/>
        </w:rPr>
      </w:pPr>
      <w:r w:rsidRPr="000478BE">
        <w:rPr>
          <w:rFonts w:ascii="BBVABentonSansLight" w:hAnsi="BBVABentonSansLight" w:cstheme="minorHAnsi"/>
        </w:rPr>
        <w:t>En el caso particular de entrega de ofertas en sobre cerrado ante Notario, éstas deberán se</w:t>
      </w:r>
      <w:r w:rsidR="003B6FD3" w:rsidRPr="000478BE">
        <w:rPr>
          <w:rFonts w:ascii="BBVABentonSansLight" w:hAnsi="BBVABentonSansLight" w:cstheme="minorHAnsi"/>
        </w:rPr>
        <w:t xml:space="preserve">guir el mismo criterio que en el apartado 3.2.1.3. </w:t>
      </w:r>
    </w:p>
    <w:p w14:paraId="2BD59A68" w14:textId="77777777" w:rsidR="00D6146A" w:rsidRPr="006144AC" w:rsidRDefault="00D6146A" w:rsidP="00C37E34">
      <w:pPr>
        <w:keepNext/>
        <w:keepLines/>
        <w:spacing w:before="120"/>
        <w:jc w:val="both"/>
        <w:rPr>
          <w:rFonts w:ascii="BBVABentonSansLight" w:hAnsi="BBVABentonSansLight" w:cstheme="minorHAnsi"/>
          <w:color w:val="FF0000"/>
        </w:rPr>
      </w:pPr>
    </w:p>
    <w:p w14:paraId="3C915C73" w14:textId="77777777" w:rsidR="00D6146A" w:rsidRDefault="00110886" w:rsidP="00C37E34">
      <w:pPr>
        <w:pStyle w:val="Ttulo1"/>
        <w:keepLines/>
        <w:spacing w:before="0" w:after="0"/>
        <w:jc w:val="both"/>
        <w:rPr>
          <w:rFonts w:ascii="BBVABentonSans" w:hAnsi="BBVABentonSans" w:cstheme="minorHAnsi"/>
          <w:color w:val="1F497D" w:themeColor="text2"/>
          <w:sz w:val="24"/>
          <w:szCs w:val="24"/>
        </w:rPr>
      </w:pPr>
      <w:bookmarkStart w:id="675" w:name="_Toc60048851"/>
      <w:r w:rsidRPr="00110886">
        <w:rPr>
          <w:rFonts w:ascii="BBVABentonSans" w:hAnsi="BBVABentonSans" w:cstheme="minorHAnsi"/>
          <w:color w:val="1F497D" w:themeColor="text2"/>
          <w:sz w:val="24"/>
          <w:szCs w:val="24"/>
        </w:rPr>
        <w:t xml:space="preserve">3.4 </w:t>
      </w:r>
      <w:bookmarkStart w:id="676" w:name="_Toc515283997"/>
      <w:r w:rsidR="00B11F3D" w:rsidRPr="00110886">
        <w:rPr>
          <w:rFonts w:ascii="BBVABentonSans" w:hAnsi="BBVABentonSans" w:cstheme="minorHAnsi"/>
          <w:color w:val="1F497D" w:themeColor="text2"/>
          <w:sz w:val="24"/>
          <w:szCs w:val="24"/>
        </w:rPr>
        <w:t>Asistencia al Banco en Venta de Carteras de activos</w:t>
      </w:r>
      <w:bookmarkEnd w:id="676"/>
      <w:r w:rsidR="00D6146A">
        <w:rPr>
          <w:rFonts w:ascii="BBVABentonSans" w:hAnsi="BBVABentonSans" w:cstheme="minorHAnsi"/>
          <w:color w:val="1F497D" w:themeColor="text2"/>
          <w:sz w:val="24"/>
          <w:szCs w:val="24"/>
        </w:rPr>
        <w:t>.</w:t>
      </w:r>
      <w:bookmarkEnd w:id="675"/>
      <w:r w:rsidR="00D6146A">
        <w:rPr>
          <w:rFonts w:ascii="BBVABentonSans" w:hAnsi="BBVABentonSans" w:cstheme="minorHAnsi"/>
          <w:color w:val="1F497D" w:themeColor="text2"/>
          <w:sz w:val="24"/>
          <w:szCs w:val="24"/>
        </w:rPr>
        <w:t xml:space="preserve"> </w:t>
      </w:r>
    </w:p>
    <w:p w14:paraId="2F948B5C" w14:textId="77777777" w:rsidR="00256667" w:rsidRDefault="00256667" w:rsidP="00C37E34">
      <w:pPr>
        <w:keepNext/>
        <w:keepLines/>
        <w:jc w:val="both"/>
        <w:rPr>
          <w:rFonts w:ascii="BBVABentonSansLight" w:hAnsi="BBVABentonSansLight" w:cstheme="minorHAnsi"/>
        </w:rPr>
      </w:pPr>
    </w:p>
    <w:p w14:paraId="70B30B41" w14:textId="77777777" w:rsidR="00B11F3D" w:rsidRPr="00BD170F" w:rsidRDefault="00B11F3D" w:rsidP="00C37E34">
      <w:pPr>
        <w:keepNext/>
        <w:keepLines/>
        <w:jc w:val="both"/>
        <w:rPr>
          <w:rFonts w:ascii="BBVABentonSansLight" w:hAnsi="BBVABentonSansLight" w:cstheme="minorHAnsi"/>
        </w:rPr>
      </w:pPr>
      <w:r w:rsidRPr="00BD170F">
        <w:rPr>
          <w:rFonts w:ascii="BBVABentonSansLight" w:hAnsi="BBVABentonSansLight" w:cstheme="minorHAnsi"/>
        </w:rPr>
        <w:t>El Servicer prestará asistencia al Banco en los procesos de transmisión de carteras de activos que el Banco ponga en marcha. A estos efectos, el Servicer se encargará de:</w:t>
      </w:r>
    </w:p>
    <w:p w14:paraId="1FC3BDB8" w14:textId="77777777" w:rsidR="00B11F3D" w:rsidRPr="00BD170F" w:rsidRDefault="00B11F3D" w:rsidP="0028477C">
      <w:pPr>
        <w:pStyle w:val="Prrafodelista"/>
        <w:keepNext/>
        <w:keepLines/>
        <w:numPr>
          <w:ilvl w:val="0"/>
          <w:numId w:val="18"/>
        </w:numPr>
        <w:spacing w:before="60"/>
        <w:jc w:val="both"/>
        <w:rPr>
          <w:rFonts w:ascii="BBVABentonSansLight" w:hAnsi="BBVABentonSansLight" w:cstheme="minorHAnsi"/>
        </w:rPr>
      </w:pPr>
      <w:r w:rsidRPr="00BD170F">
        <w:rPr>
          <w:rFonts w:ascii="BBVABentonSansLight" w:hAnsi="BBVABentonSansLight" w:cstheme="minorHAnsi"/>
        </w:rPr>
        <w:t>Preparar bases de datos (tipo data tapes) con los datos de los activos que el Banco estime pertinentes de conformidad con la práctica de mercado y que estén a disposición del Servicer.</w:t>
      </w:r>
    </w:p>
    <w:p w14:paraId="3351EE1F" w14:textId="77777777" w:rsidR="008E1B3E" w:rsidRPr="00BD170F" w:rsidRDefault="008E1B3E" w:rsidP="0028477C">
      <w:pPr>
        <w:pStyle w:val="Prrafodelista"/>
        <w:keepNext/>
        <w:keepLines/>
        <w:numPr>
          <w:ilvl w:val="0"/>
          <w:numId w:val="18"/>
        </w:numPr>
        <w:spacing w:before="60"/>
        <w:jc w:val="both"/>
        <w:rPr>
          <w:rFonts w:ascii="BBVABentonSansLight" w:hAnsi="BBVABentonSansLight" w:cstheme="minorHAnsi"/>
        </w:rPr>
      </w:pPr>
      <w:r w:rsidRPr="00BD170F">
        <w:rPr>
          <w:rFonts w:ascii="BBVABentonSansLight" w:hAnsi="BBVABentonSansLight" w:cstheme="minorHAnsi"/>
        </w:rPr>
        <w:t xml:space="preserve">Respuesta a </w:t>
      </w:r>
      <w:proofErr w:type="spellStart"/>
      <w:r w:rsidRPr="00BD170F">
        <w:rPr>
          <w:rFonts w:ascii="BBVABentonSansLight" w:hAnsi="BBVABentonSansLight" w:cstheme="minorHAnsi"/>
        </w:rPr>
        <w:t>Q&amp;As</w:t>
      </w:r>
      <w:proofErr w:type="spellEnd"/>
      <w:r w:rsidRPr="00BD170F">
        <w:rPr>
          <w:rFonts w:ascii="BBVABentonSansLight" w:hAnsi="BBVABentonSansLight" w:cstheme="minorHAnsi"/>
        </w:rPr>
        <w:t xml:space="preserve"> de potenciales adquirientes en procesos de </w:t>
      </w:r>
      <w:proofErr w:type="spellStart"/>
      <w:r w:rsidRPr="00BD170F">
        <w:rPr>
          <w:rFonts w:ascii="BBVABentonSansLight" w:hAnsi="BBVABentonSansLight" w:cstheme="minorHAnsi"/>
        </w:rPr>
        <w:t>due</w:t>
      </w:r>
      <w:proofErr w:type="spellEnd"/>
      <w:r w:rsidRPr="00BD170F">
        <w:rPr>
          <w:rFonts w:ascii="BBVABentonSansLight" w:hAnsi="BBVABentonSansLight" w:cstheme="minorHAnsi"/>
        </w:rPr>
        <w:t xml:space="preserve"> </w:t>
      </w:r>
      <w:proofErr w:type="spellStart"/>
      <w:r w:rsidRPr="00BD170F">
        <w:rPr>
          <w:rFonts w:ascii="BBVABentonSansLight" w:hAnsi="BBVABentonSansLight" w:cstheme="minorHAnsi"/>
        </w:rPr>
        <w:t>diligence</w:t>
      </w:r>
      <w:proofErr w:type="spellEnd"/>
      <w:r w:rsidRPr="00BD170F">
        <w:rPr>
          <w:rFonts w:ascii="BBVABentonSansLight" w:hAnsi="BBVABentonSansLight" w:cstheme="minorHAnsi"/>
        </w:rPr>
        <w:t xml:space="preserve"> previos a la venta de carteras de Activos.</w:t>
      </w:r>
    </w:p>
    <w:p w14:paraId="6928F087" w14:textId="77777777" w:rsidR="00B11F3D" w:rsidRPr="00BD170F" w:rsidRDefault="00B11F3D" w:rsidP="0028477C">
      <w:pPr>
        <w:pStyle w:val="Prrafodelista"/>
        <w:keepNext/>
        <w:keepLines/>
        <w:numPr>
          <w:ilvl w:val="0"/>
          <w:numId w:val="18"/>
        </w:numPr>
        <w:spacing w:before="60"/>
        <w:jc w:val="both"/>
        <w:rPr>
          <w:rFonts w:ascii="BBVABentonSansLight" w:hAnsi="BBVABentonSansLight" w:cstheme="minorHAnsi"/>
        </w:rPr>
      </w:pPr>
      <w:r w:rsidRPr="00BD170F">
        <w:rPr>
          <w:rFonts w:ascii="BBVABentonSansLight" w:hAnsi="BBVABentonSansLight" w:cstheme="minorHAnsi"/>
        </w:rPr>
        <w:t xml:space="preserve">Compilar la información y documentación que esté disponible en relación con los activos y poner la misma a disposición del Banco. </w:t>
      </w:r>
    </w:p>
    <w:p w14:paraId="62A06001" w14:textId="77777777" w:rsidR="008E1B3E" w:rsidRPr="00BD170F" w:rsidRDefault="008E1B3E" w:rsidP="0028477C">
      <w:pPr>
        <w:pStyle w:val="Prrafodelista"/>
        <w:keepNext/>
        <w:keepLines/>
        <w:numPr>
          <w:ilvl w:val="0"/>
          <w:numId w:val="18"/>
        </w:numPr>
        <w:spacing w:before="60"/>
        <w:jc w:val="both"/>
        <w:rPr>
          <w:rFonts w:ascii="BBVABentonSansLight" w:hAnsi="BBVABentonSansLight" w:cstheme="minorHAnsi"/>
        </w:rPr>
      </w:pPr>
      <w:r w:rsidRPr="00BD170F">
        <w:rPr>
          <w:rFonts w:ascii="BBVABentonSansLight" w:hAnsi="BBVABentonSansLight" w:cstheme="minorHAnsi"/>
        </w:rPr>
        <w:t xml:space="preserve">Depuración jurídica de los Activos de la cartera respecto a los que dicha depuración sea necesaria. </w:t>
      </w:r>
    </w:p>
    <w:p w14:paraId="3D8FF4F5" w14:textId="77777777" w:rsidR="008E1B3E" w:rsidRPr="00BD170F" w:rsidRDefault="008E1B3E" w:rsidP="0028477C">
      <w:pPr>
        <w:pStyle w:val="Prrafodelista"/>
        <w:keepNext/>
        <w:keepLines/>
        <w:numPr>
          <w:ilvl w:val="0"/>
          <w:numId w:val="18"/>
        </w:numPr>
        <w:spacing w:before="60"/>
        <w:jc w:val="both"/>
        <w:rPr>
          <w:rFonts w:ascii="BBVABentonSansLight" w:hAnsi="BBVABentonSansLight" w:cstheme="minorHAnsi"/>
        </w:rPr>
      </w:pPr>
      <w:r w:rsidRPr="00BD170F">
        <w:rPr>
          <w:rFonts w:ascii="BBVABentonSansLight" w:hAnsi="BBVABentonSansLight" w:cstheme="minorHAnsi"/>
        </w:rPr>
        <w:t xml:space="preserve">Organizar (directamente o por medio de </w:t>
      </w:r>
      <w:r w:rsidR="00DE5D51">
        <w:rPr>
          <w:rFonts w:ascii="BBVABentonSansLight" w:hAnsi="BBVABentonSansLight" w:cstheme="minorHAnsi"/>
        </w:rPr>
        <w:t>APIs</w:t>
      </w:r>
      <w:r w:rsidRPr="00BD170F">
        <w:rPr>
          <w:rFonts w:ascii="BBVABentonSansLight" w:hAnsi="BBVABentonSansLight" w:cstheme="minorHAnsi"/>
        </w:rPr>
        <w:t xml:space="preserve">) las visitas a los Activos correspondientes, siempre que en cada caso (i) lo requieran expresamente los Propietarios, y (ii) el Servicer y los Propietarios lleguen a un acuerdo sobre los honorarios que la organización de las visitas devenga a favor del Servicer. </w:t>
      </w:r>
    </w:p>
    <w:p w14:paraId="56B538BD" w14:textId="77777777" w:rsidR="008E1B3E" w:rsidRPr="00BD170F" w:rsidRDefault="008E1B3E" w:rsidP="0028477C">
      <w:pPr>
        <w:pStyle w:val="Prrafodelista"/>
        <w:keepNext/>
        <w:keepLines/>
        <w:numPr>
          <w:ilvl w:val="0"/>
          <w:numId w:val="18"/>
        </w:numPr>
        <w:spacing w:before="60"/>
        <w:jc w:val="both"/>
        <w:rPr>
          <w:rFonts w:ascii="BBVABentonSansLight" w:hAnsi="BBVABentonSansLight" w:cstheme="minorHAnsi"/>
        </w:rPr>
      </w:pPr>
      <w:r w:rsidRPr="00BD170F">
        <w:rPr>
          <w:rFonts w:ascii="BBVABentonSansLight" w:hAnsi="BBVABentonSansLight" w:cstheme="minorHAnsi"/>
        </w:rPr>
        <w:t xml:space="preserve">Puesta a disposición de las llaves de los Activos a favor de los adquiriente/s de la cartera de Activos. </w:t>
      </w:r>
    </w:p>
    <w:p w14:paraId="014E8D6B" w14:textId="77777777" w:rsidR="008E1B3E" w:rsidRDefault="008E1B3E" w:rsidP="0028477C">
      <w:pPr>
        <w:pStyle w:val="Prrafodelista"/>
        <w:keepNext/>
        <w:keepLines/>
        <w:numPr>
          <w:ilvl w:val="0"/>
          <w:numId w:val="18"/>
        </w:numPr>
        <w:spacing w:before="60"/>
        <w:jc w:val="both"/>
        <w:rPr>
          <w:rFonts w:ascii="BBVABentonSansLight" w:hAnsi="BBVABentonSansLight" w:cstheme="minorHAnsi"/>
        </w:rPr>
      </w:pPr>
      <w:r w:rsidRPr="00BD170F">
        <w:rPr>
          <w:rFonts w:ascii="BBVABentonSansLight" w:hAnsi="BBVABentonSansLight" w:cstheme="minorHAnsi"/>
        </w:rPr>
        <w:lastRenderedPageBreak/>
        <w:t xml:space="preserve">Asistencia en términos razonables al Propietario en relación a las reclamaciones relativas a los Activos tras la venta de la cartera correspondiente. </w:t>
      </w:r>
    </w:p>
    <w:p w14:paraId="3D9404C8" w14:textId="77777777" w:rsidR="00D6146A" w:rsidRPr="00BD170F" w:rsidRDefault="00D6146A" w:rsidP="00C37E34">
      <w:pPr>
        <w:pStyle w:val="Prrafodelista"/>
        <w:keepNext/>
        <w:keepLines/>
        <w:spacing w:before="60"/>
        <w:jc w:val="both"/>
        <w:rPr>
          <w:rFonts w:ascii="BBVABentonSansLight" w:hAnsi="BBVABentonSansLight" w:cstheme="minorHAnsi"/>
        </w:rPr>
      </w:pPr>
    </w:p>
    <w:p w14:paraId="72884E5C" w14:textId="77777777" w:rsidR="00380CCF" w:rsidRPr="00EF1205" w:rsidRDefault="00110886" w:rsidP="00C37E34">
      <w:pPr>
        <w:pStyle w:val="Ttulo1"/>
        <w:keepLines/>
        <w:numPr>
          <w:ilvl w:val="0"/>
          <w:numId w:val="3"/>
        </w:numPr>
        <w:jc w:val="both"/>
        <w:rPr>
          <w:rFonts w:ascii="BBVABentonSans" w:hAnsi="BBVABentonSans" w:cstheme="minorHAnsi"/>
          <w:color w:val="FF0000"/>
          <w:sz w:val="26"/>
          <w:szCs w:val="26"/>
        </w:rPr>
      </w:pPr>
      <w:bookmarkStart w:id="677" w:name="_Toc515284001"/>
      <w:bookmarkStart w:id="678" w:name="_Toc60048852"/>
      <w:r w:rsidRPr="006531BC">
        <w:rPr>
          <w:rFonts w:ascii="BBVABentonSans" w:hAnsi="BBVABentonSans" w:cstheme="minorHAnsi"/>
          <w:color w:val="1F497D" w:themeColor="text2"/>
          <w:sz w:val="26"/>
          <w:szCs w:val="26"/>
        </w:rPr>
        <w:t>Facultades</w:t>
      </w:r>
      <w:r w:rsidR="00927C27">
        <w:rPr>
          <w:rFonts w:ascii="BBVABentonSans" w:hAnsi="BBVABentonSans" w:cstheme="minorHAnsi"/>
          <w:color w:val="1F497D" w:themeColor="text2"/>
          <w:sz w:val="26"/>
          <w:szCs w:val="26"/>
        </w:rPr>
        <w:t>.</w:t>
      </w:r>
      <w:bookmarkEnd w:id="677"/>
      <w:bookmarkEnd w:id="678"/>
    </w:p>
    <w:p w14:paraId="723325B1" w14:textId="77777777" w:rsidR="00927C27" w:rsidRDefault="00927C27" w:rsidP="00927C27">
      <w:r w:rsidRPr="00927C27">
        <w:rPr>
          <w:rFonts w:ascii="BBVABentonSansLight" w:hAnsi="BBVABentonSansLight"/>
        </w:rPr>
        <w:t xml:space="preserve">Las facultades del Servicer para la comercialización de venta de activos son: </w:t>
      </w:r>
      <w:bookmarkStart w:id="679" w:name="_Toc515284006"/>
      <w:r w:rsidRPr="00921164">
        <w:rPr>
          <w:rFonts w:ascii="BBVABentonSansLight" w:hAnsi="BBVABentonSansLight"/>
          <w:noProof/>
        </w:rPr>
        <w:drawing>
          <wp:inline distT="0" distB="0" distL="0" distR="0" wp14:anchorId="3F771A9D" wp14:editId="5744C29D">
            <wp:extent cx="6390640" cy="3541962"/>
            <wp:effectExtent l="0" t="0" r="0" b="1905"/>
            <wp:docPr id="1" name="Imagen 1" descr="C:\Users\e022795\Desktop\Backup pc 10.12.2019\PROTOCOLOS SERVICER\Comercialización\Facultades 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022795\Desktop\Backup pc 10.12.2019\PROTOCOLOS SERVICER\Comercialización\Facultades la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0640" cy="3541962"/>
                    </a:xfrm>
                    <a:prstGeom prst="rect">
                      <a:avLst/>
                    </a:prstGeom>
                    <a:noFill/>
                    <a:ln>
                      <a:noFill/>
                    </a:ln>
                  </pic:spPr>
                </pic:pic>
              </a:graphicData>
            </a:graphic>
          </wp:inline>
        </w:drawing>
      </w:r>
    </w:p>
    <w:p w14:paraId="2F39E453" w14:textId="77777777" w:rsidR="000537AF" w:rsidRDefault="000537AF" w:rsidP="00663746">
      <w:pPr>
        <w:pStyle w:val="Ttulo1"/>
        <w:keepLines/>
        <w:numPr>
          <w:ilvl w:val="0"/>
          <w:numId w:val="3"/>
        </w:numPr>
        <w:spacing w:before="0" w:after="0"/>
        <w:jc w:val="both"/>
        <w:rPr>
          <w:rFonts w:ascii="BBVABentonSans" w:hAnsi="BBVABentonSans" w:cstheme="minorHAnsi"/>
          <w:color w:val="1F497D" w:themeColor="text2"/>
          <w:sz w:val="26"/>
          <w:szCs w:val="26"/>
        </w:rPr>
      </w:pPr>
      <w:bookmarkStart w:id="680" w:name="_Toc60048853"/>
      <w:r>
        <w:rPr>
          <w:rFonts w:ascii="BBVABentonSans" w:hAnsi="BBVABentonSans" w:cstheme="minorHAnsi"/>
          <w:color w:val="1F497D" w:themeColor="text2"/>
          <w:sz w:val="26"/>
          <w:szCs w:val="26"/>
        </w:rPr>
        <w:lastRenderedPageBreak/>
        <w:t>F</w:t>
      </w:r>
      <w:r w:rsidR="00380CCF" w:rsidRPr="00110886">
        <w:rPr>
          <w:rFonts w:ascii="BBVABentonSans" w:hAnsi="BBVABentonSans" w:cstheme="minorHAnsi"/>
          <w:color w:val="1F497D" w:themeColor="text2"/>
          <w:sz w:val="26"/>
          <w:szCs w:val="26"/>
        </w:rPr>
        <w:t>iscal</w:t>
      </w:r>
      <w:r w:rsidR="00F4672A">
        <w:rPr>
          <w:rFonts w:ascii="BBVABentonSans" w:hAnsi="BBVABentonSans" w:cstheme="minorHAnsi"/>
          <w:color w:val="1F497D" w:themeColor="text2"/>
          <w:sz w:val="26"/>
          <w:szCs w:val="26"/>
        </w:rPr>
        <w:t>idad</w:t>
      </w:r>
      <w:r w:rsidR="00380CCF" w:rsidRPr="00110886">
        <w:rPr>
          <w:rFonts w:ascii="BBVABentonSans" w:hAnsi="BBVABentonSans" w:cstheme="minorHAnsi"/>
          <w:color w:val="1F497D" w:themeColor="text2"/>
          <w:sz w:val="26"/>
          <w:szCs w:val="26"/>
        </w:rPr>
        <w:t xml:space="preserve"> de </w:t>
      </w:r>
      <w:r w:rsidR="00110886">
        <w:rPr>
          <w:rFonts w:ascii="BBVABentonSans" w:hAnsi="BBVABentonSans" w:cstheme="minorHAnsi"/>
          <w:color w:val="1F497D" w:themeColor="text2"/>
          <w:sz w:val="26"/>
          <w:szCs w:val="26"/>
        </w:rPr>
        <w:t>operaciones</w:t>
      </w:r>
      <w:r w:rsidR="00380CCF" w:rsidRPr="00110886">
        <w:rPr>
          <w:rFonts w:ascii="BBVABentonSans" w:hAnsi="BBVABentonSans" w:cstheme="minorHAnsi"/>
          <w:color w:val="1F497D" w:themeColor="text2"/>
          <w:sz w:val="26"/>
          <w:szCs w:val="26"/>
        </w:rPr>
        <w:t xml:space="preserve"> de venta</w:t>
      </w:r>
      <w:bookmarkEnd w:id="679"/>
      <w:r w:rsidR="00830B3C" w:rsidRPr="00110886">
        <w:rPr>
          <w:rFonts w:ascii="BBVABentonSans" w:hAnsi="BBVABentonSans" w:cstheme="minorHAnsi"/>
          <w:color w:val="1F497D" w:themeColor="text2"/>
          <w:sz w:val="26"/>
          <w:szCs w:val="26"/>
        </w:rPr>
        <w:t>.</w:t>
      </w:r>
      <w:bookmarkEnd w:id="680"/>
      <w:r w:rsidR="00830B3C" w:rsidRPr="00110886">
        <w:rPr>
          <w:rFonts w:ascii="BBVABentonSans" w:hAnsi="BBVABentonSans" w:cstheme="minorHAnsi"/>
          <w:color w:val="1F497D" w:themeColor="text2"/>
          <w:sz w:val="26"/>
          <w:szCs w:val="26"/>
        </w:rPr>
        <w:t xml:space="preserve"> </w:t>
      </w:r>
    </w:p>
    <w:p w14:paraId="5AF902B7" w14:textId="77777777" w:rsidR="008643C7" w:rsidRDefault="008643C7" w:rsidP="00C37E34">
      <w:pPr>
        <w:keepNext/>
        <w:keepLines/>
        <w:jc w:val="both"/>
        <w:rPr>
          <w:rFonts w:ascii="BBVABentonSans" w:hAnsi="BBVABentonSans" w:cstheme="minorHAnsi"/>
          <w:b/>
          <w:bCs/>
          <w:color w:val="1F497D" w:themeColor="text2"/>
          <w:kern w:val="32"/>
          <w:szCs w:val="26"/>
        </w:rPr>
      </w:pPr>
    </w:p>
    <w:p w14:paraId="1DEA1A06" w14:textId="77777777" w:rsidR="00181DC5" w:rsidRPr="0072519C" w:rsidRDefault="00663746" w:rsidP="00C37E34">
      <w:pPr>
        <w:keepNext/>
        <w:keepLines/>
        <w:jc w:val="both"/>
        <w:rPr>
          <w:rFonts w:ascii="BBVABentonSans" w:hAnsi="BBVABentonSans" w:cstheme="minorHAnsi"/>
          <w:b/>
          <w:bCs/>
          <w:color w:val="1F497D" w:themeColor="text2"/>
          <w:kern w:val="32"/>
          <w:sz w:val="24"/>
          <w:szCs w:val="26"/>
        </w:rPr>
      </w:pPr>
      <w:r>
        <w:rPr>
          <w:rFonts w:ascii="BBVABentonSans" w:hAnsi="BBVABentonSans" w:cstheme="minorHAnsi"/>
          <w:b/>
          <w:bCs/>
          <w:color w:val="1F497D" w:themeColor="text2"/>
          <w:kern w:val="32"/>
          <w:sz w:val="24"/>
          <w:szCs w:val="26"/>
        </w:rPr>
        <w:t>5</w:t>
      </w:r>
      <w:r w:rsidR="00F27312" w:rsidRPr="0072519C">
        <w:rPr>
          <w:rFonts w:ascii="BBVABentonSans" w:hAnsi="BBVABentonSans" w:cstheme="minorHAnsi"/>
          <w:b/>
          <w:bCs/>
          <w:color w:val="1F497D" w:themeColor="text2"/>
          <w:kern w:val="32"/>
          <w:sz w:val="24"/>
          <w:szCs w:val="26"/>
        </w:rPr>
        <w:t xml:space="preserve">.1 </w:t>
      </w:r>
      <w:r w:rsidR="00181DC5" w:rsidRPr="0072519C">
        <w:rPr>
          <w:rFonts w:ascii="BBVABentonSans" w:hAnsi="BBVABentonSans" w:cstheme="minorHAnsi"/>
          <w:b/>
          <w:bCs/>
          <w:color w:val="1F497D" w:themeColor="text2"/>
          <w:kern w:val="32"/>
          <w:sz w:val="24"/>
          <w:szCs w:val="26"/>
        </w:rPr>
        <w:t>Análisis Fiscal</w:t>
      </w:r>
    </w:p>
    <w:p w14:paraId="38F50F1A" w14:textId="77777777" w:rsidR="008643C7" w:rsidRPr="008643C7" w:rsidRDefault="008643C7" w:rsidP="00C37E34">
      <w:pPr>
        <w:keepNext/>
        <w:keepLines/>
        <w:jc w:val="both"/>
        <w:rPr>
          <w:rFonts w:ascii="BBVABentonSans" w:hAnsi="BBVABentonSans" w:cstheme="minorHAnsi"/>
          <w:b/>
          <w:bCs/>
          <w:color w:val="1F497D" w:themeColor="text2"/>
          <w:kern w:val="32"/>
          <w:sz w:val="8"/>
          <w:szCs w:val="8"/>
        </w:rPr>
      </w:pPr>
    </w:p>
    <w:p w14:paraId="2C5137C1" w14:textId="77777777" w:rsidR="00AD2CC9" w:rsidRPr="00181DC5" w:rsidRDefault="00181DC5" w:rsidP="00C37E34">
      <w:pPr>
        <w:keepNext/>
        <w:keepLines/>
        <w:jc w:val="both"/>
        <w:rPr>
          <w:rFonts w:ascii="BBVABentonSansLight" w:hAnsi="BBVABentonSansLight" w:cs="Arial"/>
          <w:color w:val="222222"/>
          <w:szCs w:val="24"/>
        </w:rPr>
      </w:pPr>
      <w:r w:rsidRPr="00181DC5">
        <w:rPr>
          <w:rFonts w:ascii="BBVABentonSansLight" w:hAnsi="BBVABentonSansLight" w:cs="Arial"/>
          <w:color w:val="222222"/>
          <w:szCs w:val="24"/>
        </w:rPr>
        <w:t>Supuestos</w:t>
      </w:r>
      <w:r>
        <w:rPr>
          <w:rFonts w:ascii="BBVABentonSansLight" w:hAnsi="BBVABentonSansLight" w:cs="Arial"/>
          <w:color w:val="222222"/>
          <w:szCs w:val="24"/>
        </w:rPr>
        <w:t xml:space="preserve"> para la incorporación de informe fiscal</w:t>
      </w:r>
      <w:r w:rsidR="00F27312">
        <w:rPr>
          <w:rFonts w:ascii="BBVABentonSansLight" w:hAnsi="BBVABentonSansLight" w:cs="Arial"/>
          <w:color w:val="222222"/>
          <w:szCs w:val="24"/>
        </w:rPr>
        <w:t xml:space="preserve"> en las propuestas de ve</w:t>
      </w:r>
      <w:r>
        <w:rPr>
          <w:rFonts w:ascii="BBVABentonSansLight" w:hAnsi="BBVABentonSansLight" w:cs="Arial"/>
          <w:color w:val="222222"/>
          <w:szCs w:val="24"/>
        </w:rPr>
        <w:t xml:space="preserve">nta: </w:t>
      </w:r>
    </w:p>
    <w:p w14:paraId="42D4C2C0" w14:textId="77777777" w:rsidR="00AD2CC9" w:rsidRPr="00181DC5" w:rsidRDefault="00F27312" w:rsidP="0028477C">
      <w:pPr>
        <w:pStyle w:val="Prrafodelista"/>
        <w:keepNext/>
        <w:keepLines/>
        <w:numPr>
          <w:ilvl w:val="0"/>
          <w:numId w:val="29"/>
        </w:numPr>
        <w:shd w:val="clear" w:color="auto" w:fill="FFFFFF"/>
        <w:ind w:left="284" w:hanging="284"/>
        <w:jc w:val="both"/>
        <w:rPr>
          <w:rFonts w:ascii="BBVABentonSansLight" w:hAnsi="BBVABentonSansLight" w:cs="Arial"/>
          <w:color w:val="222222"/>
          <w:szCs w:val="24"/>
        </w:rPr>
      </w:pPr>
      <w:r>
        <w:rPr>
          <w:rFonts w:ascii="BBVABentonSansLight" w:hAnsi="BBVABentonSansLight" w:cs="Arial"/>
          <w:color w:val="222222"/>
          <w:szCs w:val="24"/>
        </w:rPr>
        <w:t xml:space="preserve">Suelos. </w:t>
      </w:r>
    </w:p>
    <w:p w14:paraId="77401F35" w14:textId="77777777" w:rsidR="00F27312" w:rsidRDefault="00AD2CC9" w:rsidP="0028477C">
      <w:pPr>
        <w:pStyle w:val="Prrafodelista"/>
        <w:keepNext/>
        <w:keepLines/>
        <w:numPr>
          <w:ilvl w:val="0"/>
          <w:numId w:val="29"/>
        </w:numPr>
        <w:shd w:val="clear" w:color="auto" w:fill="FFFFFF"/>
        <w:ind w:left="284" w:hanging="284"/>
        <w:jc w:val="both"/>
        <w:rPr>
          <w:rFonts w:ascii="BBVABentonSansLight" w:hAnsi="BBVABentonSansLight" w:cs="Arial"/>
          <w:color w:val="222222"/>
          <w:szCs w:val="24"/>
        </w:rPr>
      </w:pPr>
      <w:r w:rsidRPr="00F27312">
        <w:rPr>
          <w:rFonts w:ascii="BBVABentonSansLight" w:hAnsi="BBVABentonSansLight" w:cs="Arial"/>
          <w:color w:val="222222"/>
          <w:szCs w:val="24"/>
        </w:rPr>
        <w:t>Activos de carácter no residencial</w:t>
      </w:r>
      <w:r w:rsidR="00F27312">
        <w:rPr>
          <w:rFonts w:ascii="BBVABentonSansLight" w:hAnsi="BBVABentonSansLight" w:cs="Arial"/>
          <w:color w:val="222222"/>
          <w:szCs w:val="24"/>
        </w:rPr>
        <w:t>.</w:t>
      </w:r>
      <w:r w:rsidRPr="00F27312">
        <w:rPr>
          <w:rFonts w:ascii="BBVABentonSansLight" w:hAnsi="BBVABentonSansLight" w:cs="Arial"/>
          <w:color w:val="222222"/>
          <w:szCs w:val="24"/>
        </w:rPr>
        <w:t xml:space="preserve"> </w:t>
      </w:r>
    </w:p>
    <w:p w14:paraId="71FA1DD3" w14:textId="77777777" w:rsidR="00AD2CC9" w:rsidRPr="00F27312" w:rsidRDefault="00AD2CC9" w:rsidP="0028477C">
      <w:pPr>
        <w:pStyle w:val="Prrafodelista"/>
        <w:keepNext/>
        <w:keepLines/>
        <w:numPr>
          <w:ilvl w:val="0"/>
          <w:numId w:val="29"/>
        </w:numPr>
        <w:shd w:val="clear" w:color="auto" w:fill="FFFFFF"/>
        <w:ind w:left="284" w:hanging="284"/>
        <w:jc w:val="both"/>
        <w:rPr>
          <w:rFonts w:ascii="BBVABentonSansLight" w:hAnsi="BBVABentonSansLight" w:cs="Arial"/>
          <w:color w:val="222222"/>
          <w:szCs w:val="24"/>
        </w:rPr>
      </w:pPr>
      <w:r w:rsidRPr="00F27312">
        <w:rPr>
          <w:rFonts w:ascii="BBVABentonSansLight" w:hAnsi="BBVABentonSansLight" w:cs="Arial"/>
          <w:color w:val="222222"/>
          <w:szCs w:val="24"/>
        </w:rPr>
        <w:t>Hoteles, naves industriales, centros comerciales, edificios en régimen de arrendamiento, otros activos en explotación (gasolineras, campos de golf, geriátricos, etc.) y locales comerciales</w:t>
      </w:r>
      <w:r w:rsidR="00F27312">
        <w:rPr>
          <w:rFonts w:ascii="BBVABentonSansLight" w:hAnsi="BBVABentonSansLight" w:cs="Arial"/>
          <w:color w:val="222222"/>
          <w:szCs w:val="24"/>
        </w:rPr>
        <w:t>.</w:t>
      </w:r>
    </w:p>
    <w:p w14:paraId="2357254F" w14:textId="77777777" w:rsidR="00AD2CC9" w:rsidRPr="00181DC5" w:rsidRDefault="00AD2CC9" w:rsidP="0028477C">
      <w:pPr>
        <w:pStyle w:val="Prrafodelista"/>
        <w:keepNext/>
        <w:keepLines/>
        <w:numPr>
          <w:ilvl w:val="0"/>
          <w:numId w:val="29"/>
        </w:numPr>
        <w:shd w:val="clear" w:color="auto" w:fill="FFFFFF"/>
        <w:ind w:left="284" w:hanging="284"/>
        <w:jc w:val="both"/>
        <w:rPr>
          <w:rFonts w:ascii="BBVABentonSansLight" w:hAnsi="BBVABentonSansLight" w:cs="Arial"/>
          <w:color w:val="222222"/>
          <w:szCs w:val="24"/>
        </w:rPr>
      </w:pPr>
      <w:r w:rsidRPr="00181DC5">
        <w:rPr>
          <w:rFonts w:ascii="BBVABentonSansLight" w:hAnsi="BBVABentonSansLight" w:cs="Arial"/>
          <w:color w:val="222222"/>
          <w:szCs w:val="24"/>
        </w:rPr>
        <w:t>Operaciones de carácter singular (entre otras, venta de activos a través de estructuras societarias):</w:t>
      </w:r>
      <w:r w:rsidR="00181DC5" w:rsidRPr="00181DC5">
        <w:rPr>
          <w:rFonts w:ascii="BBVABentonSansLight" w:hAnsi="BBVABentonSansLight" w:cs="Arial"/>
          <w:color w:val="222222"/>
          <w:szCs w:val="24"/>
        </w:rPr>
        <w:t> Estas</w:t>
      </w:r>
      <w:r w:rsidRPr="00181DC5">
        <w:rPr>
          <w:rFonts w:ascii="BBVABentonSansLight" w:hAnsi="BBVABentonSansLight" w:cs="Arial"/>
          <w:color w:val="222222"/>
          <w:szCs w:val="24"/>
        </w:rPr>
        <w:t xml:space="preserve"> operaciones deberán ser, en todo caso, objeto de análisis fiscal y </w:t>
      </w:r>
      <w:r w:rsidR="00F27312">
        <w:rPr>
          <w:rFonts w:ascii="BBVABentonSansLight" w:hAnsi="BBVABentonSansLight" w:cs="Arial"/>
          <w:color w:val="222222"/>
          <w:szCs w:val="24"/>
        </w:rPr>
        <w:t>se podrán poner en común por parte del Servicer</w:t>
      </w:r>
      <w:r w:rsidRPr="00181DC5">
        <w:rPr>
          <w:rFonts w:ascii="BBVABentonSansLight" w:hAnsi="BBVABentonSansLight" w:cs="Arial"/>
          <w:color w:val="222222"/>
          <w:szCs w:val="24"/>
        </w:rPr>
        <w:t xml:space="preserve"> con Asesoría Fiscal BBVA</w:t>
      </w:r>
      <w:r w:rsidR="00F27312">
        <w:rPr>
          <w:rFonts w:ascii="BBVABentonSansLight" w:hAnsi="BBVABentonSansLight" w:cs="Arial"/>
          <w:color w:val="222222"/>
          <w:szCs w:val="24"/>
        </w:rPr>
        <w:t xml:space="preserve">, en su caso. </w:t>
      </w:r>
    </w:p>
    <w:p w14:paraId="613F12B3" w14:textId="77777777" w:rsidR="00AD2CC9" w:rsidRPr="00F27312" w:rsidRDefault="00AD2CC9" w:rsidP="0028477C">
      <w:pPr>
        <w:pStyle w:val="Prrafodelista"/>
        <w:keepNext/>
        <w:keepLines/>
        <w:numPr>
          <w:ilvl w:val="0"/>
          <w:numId w:val="29"/>
        </w:numPr>
        <w:shd w:val="clear" w:color="auto" w:fill="FFFFFF"/>
        <w:ind w:left="284" w:hanging="284"/>
        <w:jc w:val="both"/>
        <w:rPr>
          <w:rFonts w:ascii="BBVABentonSansLight" w:hAnsi="BBVABentonSansLight" w:cs="Arial"/>
          <w:color w:val="222222"/>
          <w:szCs w:val="24"/>
        </w:rPr>
      </w:pPr>
      <w:r w:rsidRPr="00181DC5">
        <w:rPr>
          <w:rFonts w:ascii="BBVABentonSansLight" w:hAnsi="BBVABentonSansLight" w:cs="Arial"/>
          <w:color w:val="222222"/>
          <w:szCs w:val="24"/>
        </w:rPr>
        <w:t xml:space="preserve">Activos residenciales (viviendas, garajes, trasteros) que se transmitan a clientes que pretendan sujetar la </w:t>
      </w:r>
      <w:r w:rsidRPr="00F27312">
        <w:rPr>
          <w:rFonts w:ascii="BBVABentonSansLight" w:hAnsi="BBVABentonSansLight" w:cs="Arial"/>
          <w:color w:val="222222"/>
          <w:szCs w:val="24"/>
        </w:rPr>
        <w:t>operación a IVA.</w:t>
      </w:r>
    </w:p>
    <w:p w14:paraId="4BBD5669" w14:textId="77777777" w:rsidR="00AD2CC9" w:rsidRPr="00F27312" w:rsidRDefault="00AD2CC9" w:rsidP="0028477C">
      <w:pPr>
        <w:pStyle w:val="Prrafodelista"/>
        <w:keepNext/>
        <w:keepLines/>
        <w:numPr>
          <w:ilvl w:val="0"/>
          <w:numId w:val="29"/>
        </w:numPr>
        <w:shd w:val="clear" w:color="auto" w:fill="FFFFFF"/>
        <w:ind w:left="284" w:hanging="284"/>
        <w:jc w:val="both"/>
        <w:rPr>
          <w:rFonts w:ascii="BBVABentonSans" w:hAnsi="BBVABentonSans" w:cstheme="minorHAnsi"/>
          <w:b/>
          <w:bCs/>
          <w:color w:val="1F497D" w:themeColor="text2"/>
          <w:kern w:val="32"/>
          <w:szCs w:val="26"/>
        </w:rPr>
      </w:pPr>
      <w:r w:rsidRPr="00F27312">
        <w:rPr>
          <w:rFonts w:ascii="BBVABentonSansLight" w:hAnsi="BBVABentonSansLight" w:cs="Arial"/>
          <w:color w:val="222222"/>
          <w:szCs w:val="24"/>
        </w:rPr>
        <w:t>En el caso de lotes, serán de aplicación los anteriores parámetros incluyendo también la fiscalidad de los activos residenciales con independencia de la intención del comprador</w:t>
      </w:r>
      <w:r w:rsidR="00F27312" w:rsidRPr="00F27312">
        <w:rPr>
          <w:rFonts w:ascii="BBVABentonSansLight" w:hAnsi="BBVABentonSansLight" w:cs="Arial"/>
          <w:color w:val="222222"/>
          <w:szCs w:val="24"/>
        </w:rPr>
        <w:t xml:space="preserve">. </w:t>
      </w:r>
    </w:p>
    <w:p w14:paraId="39A8DDE0" w14:textId="77777777" w:rsidR="00C07FA5" w:rsidRPr="001F72D5" w:rsidRDefault="00C07FA5" w:rsidP="00C37E34">
      <w:pPr>
        <w:keepNext/>
        <w:keepLines/>
        <w:jc w:val="both"/>
        <w:rPr>
          <w:rFonts w:ascii="BBVABentonSans" w:hAnsi="BBVABentonSans" w:cstheme="minorHAnsi"/>
          <w:b/>
          <w:bCs/>
          <w:color w:val="1F497D" w:themeColor="text2"/>
          <w:kern w:val="32"/>
          <w:szCs w:val="26"/>
          <w:highlight w:val="lightGray"/>
        </w:rPr>
      </w:pPr>
    </w:p>
    <w:p w14:paraId="1E54AB26" w14:textId="77777777" w:rsidR="00C07FA5" w:rsidRDefault="00663746" w:rsidP="00C37E34">
      <w:pPr>
        <w:keepNext/>
        <w:keepLines/>
        <w:jc w:val="both"/>
        <w:rPr>
          <w:rFonts w:ascii="BBVABentonSans" w:hAnsi="BBVABentonSans" w:cstheme="minorHAnsi"/>
          <w:b/>
          <w:bCs/>
          <w:color w:val="1F497D" w:themeColor="text2"/>
          <w:kern w:val="32"/>
          <w:sz w:val="22"/>
          <w:szCs w:val="26"/>
        </w:rPr>
      </w:pPr>
      <w:r>
        <w:rPr>
          <w:rFonts w:ascii="BBVABentonSans" w:hAnsi="BBVABentonSans" w:cstheme="minorHAnsi"/>
          <w:b/>
          <w:bCs/>
          <w:color w:val="1F497D" w:themeColor="text2"/>
          <w:kern w:val="32"/>
          <w:sz w:val="24"/>
          <w:szCs w:val="26"/>
        </w:rPr>
        <w:t>5</w:t>
      </w:r>
      <w:r w:rsidR="00F27312" w:rsidRPr="0072519C">
        <w:rPr>
          <w:rFonts w:ascii="BBVABentonSans" w:hAnsi="BBVABentonSans" w:cstheme="minorHAnsi"/>
          <w:b/>
          <w:bCs/>
          <w:color w:val="1F497D" w:themeColor="text2"/>
          <w:kern w:val="32"/>
          <w:sz w:val="24"/>
          <w:szCs w:val="26"/>
        </w:rPr>
        <w:t xml:space="preserve">.2 </w:t>
      </w:r>
      <w:r w:rsidR="00C07FA5" w:rsidRPr="00CF198C">
        <w:rPr>
          <w:rFonts w:ascii="BBVABentonSans" w:hAnsi="BBVABentonSans" w:cstheme="minorHAnsi"/>
          <w:b/>
          <w:bCs/>
          <w:color w:val="1F497D" w:themeColor="text2"/>
          <w:kern w:val="32"/>
          <w:sz w:val="24"/>
          <w:szCs w:val="26"/>
        </w:rPr>
        <w:t>Reporting Fiscalidad</w:t>
      </w:r>
      <w:r w:rsidR="00532FFB" w:rsidRPr="00CF198C">
        <w:rPr>
          <w:rFonts w:ascii="BBVABentonSans" w:hAnsi="BBVABentonSans" w:cstheme="minorHAnsi"/>
          <w:b/>
          <w:bCs/>
          <w:color w:val="1F497D" w:themeColor="text2"/>
          <w:kern w:val="32"/>
          <w:sz w:val="24"/>
          <w:szCs w:val="26"/>
        </w:rPr>
        <w:t xml:space="preserve"> ventas</w:t>
      </w:r>
    </w:p>
    <w:p w14:paraId="3136A34D" w14:textId="77777777" w:rsidR="008643C7" w:rsidRPr="00CF198C" w:rsidRDefault="008643C7" w:rsidP="00C37E34">
      <w:pPr>
        <w:keepNext/>
        <w:keepLines/>
        <w:jc w:val="both"/>
        <w:rPr>
          <w:rFonts w:ascii="BBVABentonSans" w:hAnsi="BBVABentonSans" w:cstheme="minorHAnsi"/>
          <w:b/>
          <w:bCs/>
          <w:color w:val="1F497D" w:themeColor="text2"/>
          <w:kern w:val="32"/>
          <w:sz w:val="8"/>
          <w:szCs w:val="8"/>
        </w:rPr>
      </w:pPr>
    </w:p>
    <w:p w14:paraId="18239A4A" w14:textId="77777777" w:rsidR="00C07FA5" w:rsidRPr="003B15EE" w:rsidRDefault="00C07FA5" w:rsidP="0028477C">
      <w:pPr>
        <w:pStyle w:val="Prrafodelista"/>
        <w:keepNext/>
        <w:keepLines/>
        <w:numPr>
          <w:ilvl w:val="0"/>
          <w:numId w:val="30"/>
        </w:numPr>
        <w:spacing w:line="276" w:lineRule="auto"/>
        <w:ind w:left="284" w:hanging="284"/>
        <w:jc w:val="both"/>
        <w:rPr>
          <w:rFonts w:ascii="BBVABentonSansLight" w:eastAsiaTheme="minorHAnsi" w:hAnsi="BBVABentonSansLight" w:cstheme="minorBidi"/>
          <w:szCs w:val="22"/>
          <w:lang w:eastAsia="en-US"/>
        </w:rPr>
      </w:pPr>
      <w:r w:rsidRPr="003B15EE">
        <w:rPr>
          <w:rFonts w:ascii="BBVABentonSansLight" w:eastAsiaTheme="minorHAnsi" w:hAnsi="BBVABentonSansLight" w:cstheme="minorBidi"/>
          <w:szCs w:val="22"/>
          <w:lang w:eastAsia="en-US"/>
        </w:rPr>
        <w:t xml:space="preserve">Con el fin de conocer los posibles impactos </w:t>
      </w:r>
      <w:r w:rsidR="00532FFB" w:rsidRPr="003B15EE">
        <w:rPr>
          <w:rFonts w:ascii="BBVABentonSansLight" w:eastAsiaTheme="minorHAnsi" w:hAnsi="BBVABentonSansLight" w:cstheme="minorBidi"/>
          <w:szCs w:val="22"/>
          <w:lang w:eastAsia="en-US"/>
        </w:rPr>
        <w:t xml:space="preserve">fiscales </w:t>
      </w:r>
      <w:r w:rsidRPr="003B15EE">
        <w:rPr>
          <w:rFonts w:ascii="BBVABentonSansLight" w:eastAsiaTheme="minorHAnsi" w:hAnsi="BBVABentonSansLight" w:cstheme="minorBidi"/>
          <w:szCs w:val="22"/>
          <w:lang w:eastAsia="en-US"/>
        </w:rPr>
        <w:t>derivados de las operaciones de venta de inmuebles, el Servicer indicará en las fichas de venta de cada ac</w:t>
      </w:r>
      <w:r w:rsidR="00AD2CC9" w:rsidRPr="003B15EE">
        <w:rPr>
          <w:rFonts w:ascii="BBVABentonSansLight" w:eastAsiaTheme="minorHAnsi" w:hAnsi="BBVABentonSansLight" w:cstheme="minorBidi"/>
          <w:szCs w:val="22"/>
          <w:lang w:eastAsia="en-US"/>
        </w:rPr>
        <w:t>tivo la fiscalidad aplicada a cada</w:t>
      </w:r>
      <w:r w:rsidRPr="003B15EE">
        <w:rPr>
          <w:rFonts w:ascii="BBVABentonSansLight" w:eastAsiaTheme="minorHAnsi" w:hAnsi="BBVABentonSansLight" w:cstheme="minorBidi"/>
          <w:szCs w:val="22"/>
          <w:lang w:eastAsia="en-US"/>
        </w:rPr>
        <w:t xml:space="preserve"> operación</w:t>
      </w:r>
      <w:r w:rsidR="00AD2CC9" w:rsidRPr="003B15EE">
        <w:rPr>
          <w:rFonts w:ascii="BBVABentonSansLight" w:eastAsiaTheme="minorHAnsi" w:hAnsi="BBVABentonSansLight" w:cstheme="minorBidi"/>
          <w:szCs w:val="22"/>
          <w:lang w:eastAsia="en-US"/>
        </w:rPr>
        <w:t xml:space="preserve">, con el fin de </w:t>
      </w:r>
      <w:r w:rsidRPr="003B15EE">
        <w:rPr>
          <w:rFonts w:ascii="BBVABentonSansLight" w:eastAsiaTheme="minorHAnsi" w:hAnsi="BBVABentonSansLight" w:cstheme="minorBidi"/>
          <w:szCs w:val="22"/>
          <w:lang w:eastAsia="en-US"/>
        </w:rPr>
        <w:t>que las áreas contables de BBVA</w:t>
      </w:r>
      <w:r w:rsidR="00532FFB" w:rsidRPr="003B15EE">
        <w:rPr>
          <w:rFonts w:ascii="BBVABentonSansLight" w:eastAsiaTheme="minorHAnsi" w:hAnsi="BBVABentonSansLight" w:cstheme="minorBidi"/>
          <w:szCs w:val="22"/>
          <w:lang w:eastAsia="en-US"/>
        </w:rPr>
        <w:t>,</w:t>
      </w:r>
      <w:r w:rsidRPr="003B15EE">
        <w:rPr>
          <w:rFonts w:ascii="BBVABentonSansLight" w:eastAsiaTheme="minorHAnsi" w:hAnsi="BBVABentonSansLight" w:cstheme="minorBidi"/>
          <w:szCs w:val="22"/>
          <w:lang w:eastAsia="en-US"/>
        </w:rPr>
        <w:t xml:space="preserve"> </w:t>
      </w:r>
      <w:r w:rsidR="00AD2CC9" w:rsidRPr="003B15EE">
        <w:rPr>
          <w:rFonts w:ascii="BBVABentonSansLight" w:eastAsiaTheme="minorHAnsi" w:hAnsi="BBVABentonSansLight" w:cstheme="minorBidi"/>
          <w:szCs w:val="22"/>
          <w:lang w:eastAsia="en-US"/>
        </w:rPr>
        <w:t xml:space="preserve">tengan </w:t>
      </w:r>
      <w:r w:rsidRPr="003B15EE">
        <w:rPr>
          <w:rFonts w:ascii="BBVABentonSansLight" w:eastAsiaTheme="minorHAnsi" w:hAnsi="BBVABentonSansLight" w:cstheme="minorBidi"/>
          <w:szCs w:val="22"/>
          <w:lang w:eastAsia="en-US"/>
        </w:rPr>
        <w:t xml:space="preserve">en cuenta esta información a la hora de cumplir con las obligaciones tributarias del Grupo. </w:t>
      </w:r>
    </w:p>
    <w:p w14:paraId="28E2D024" w14:textId="77777777" w:rsidR="00532FFB" w:rsidRPr="003B15EE" w:rsidRDefault="00532FFB" w:rsidP="0028477C">
      <w:pPr>
        <w:pStyle w:val="Prrafodelista"/>
        <w:keepNext/>
        <w:keepLines/>
        <w:numPr>
          <w:ilvl w:val="0"/>
          <w:numId w:val="30"/>
        </w:numPr>
        <w:spacing w:line="276" w:lineRule="auto"/>
        <w:ind w:left="284" w:hanging="284"/>
        <w:jc w:val="both"/>
        <w:rPr>
          <w:rFonts w:ascii="BBVABentonSansLight" w:eastAsiaTheme="minorHAnsi" w:hAnsi="BBVABentonSansLight" w:cstheme="minorBidi"/>
          <w:szCs w:val="22"/>
          <w:lang w:eastAsia="en-US"/>
        </w:rPr>
      </w:pPr>
      <w:r w:rsidRPr="003B15EE">
        <w:rPr>
          <w:rFonts w:ascii="BBVABentonSansLight" w:eastAsiaTheme="minorHAnsi" w:hAnsi="BBVABentonSansLight" w:cstheme="minorBidi"/>
          <w:szCs w:val="22"/>
          <w:lang w:eastAsia="en-US"/>
        </w:rPr>
        <w:t xml:space="preserve">Dicha información también se incorporará en el reporting agregado de ventas que el Servicer envía a BBVA semanalmente. </w:t>
      </w:r>
    </w:p>
    <w:p w14:paraId="2057C4F4" w14:textId="77777777" w:rsidR="009546C0" w:rsidRDefault="009546C0" w:rsidP="00C37E34">
      <w:pPr>
        <w:keepNext/>
        <w:keepLines/>
        <w:spacing w:before="120"/>
        <w:jc w:val="both"/>
        <w:rPr>
          <w:rFonts w:ascii="BBVABentonSansLight" w:hAnsi="BBVABentonSansLight"/>
        </w:rPr>
      </w:pPr>
    </w:p>
    <w:p w14:paraId="622B903E" w14:textId="77777777" w:rsidR="0098119D" w:rsidRPr="00B55571" w:rsidRDefault="0098119D" w:rsidP="00663746">
      <w:pPr>
        <w:pStyle w:val="Ttulo1"/>
        <w:keepLines/>
        <w:numPr>
          <w:ilvl w:val="0"/>
          <w:numId w:val="3"/>
        </w:numPr>
        <w:spacing w:before="0" w:after="0"/>
        <w:ind w:left="284" w:hanging="284"/>
        <w:jc w:val="both"/>
        <w:rPr>
          <w:rFonts w:ascii="BBVABentonSans" w:hAnsi="BBVABentonSans" w:cstheme="minorHAnsi"/>
          <w:color w:val="1F497D" w:themeColor="text2"/>
          <w:sz w:val="26"/>
          <w:szCs w:val="26"/>
        </w:rPr>
      </w:pPr>
      <w:bookmarkStart w:id="681" w:name="_Toc60048854"/>
      <w:r w:rsidRPr="00B55571">
        <w:rPr>
          <w:rFonts w:ascii="BBVABentonSans" w:hAnsi="BBVABentonSans" w:cstheme="minorHAnsi"/>
          <w:color w:val="1F497D" w:themeColor="text2"/>
          <w:sz w:val="26"/>
          <w:szCs w:val="26"/>
        </w:rPr>
        <w:t>Controles asociados a la operativa.</w:t>
      </w:r>
      <w:bookmarkEnd w:id="681"/>
      <w:r w:rsidRPr="00B55571">
        <w:rPr>
          <w:rFonts w:ascii="BBVABentonSans" w:hAnsi="BBVABentonSans" w:cstheme="minorHAnsi"/>
          <w:color w:val="1F497D" w:themeColor="text2"/>
          <w:sz w:val="26"/>
          <w:szCs w:val="26"/>
        </w:rPr>
        <w:t xml:space="preserve">  </w:t>
      </w:r>
    </w:p>
    <w:p w14:paraId="1B7C296C" w14:textId="77777777" w:rsidR="009B1D08" w:rsidRDefault="0098119D" w:rsidP="0028477C">
      <w:pPr>
        <w:pStyle w:val="Prrafodelista"/>
        <w:keepNext/>
        <w:keepLines/>
        <w:numPr>
          <w:ilvl w:val="0"/>
          <w:numId w:val="30"/>
        </w:numPr>
        <w:spacing w:line="276" w:lineRule="auto"/>
        <w:ind w:left="284" w:hanging="284"/>
        <w:jc w:val="both"/>
        <w:rPr>
          <w:rFonts w:ascii="BBVABentonSansLight" w:eastAsiaTheme="minorHAnsi" w:hAnsi="BBVABentonSansLight" w:cstheme="minorBidi"/>
          <w:szCs w:val="22"/>
          <w:lang w:eastAsia="en-US"/>
        </w:rPr>
      </w:pPr>
      <w:r w:rsidRPr="0098119D">
        <w:rPr>
          <w:rFonts w:ascii="BBVABentonSansLight" w:eastAsiaTheme="minorHAnsi" w:hAnsi="BBVABentonSansLight" w:cstheme="minorBidi"/>
          <w:szCs w:val="22"/>
          <w:lang w:eastAsia="en-US"/>
        </w:rPr>
        <w:t>El Servicer elaborará puntos de control internos y el mapa de riesgos asociados, para trasladar a BBVA (EGI) el plan anual que incluirá el reporte mensual de las muestras seleccionadas al azar, así como de las incidencias detectadas y de las soluciones implantadas para su subsanación (a través de planes de acción, que serán objeto de seguimiento por parte de BBVA).</w:t>
      </w:r>
    </w:p>
    <w:p w14:paraId="6A973338" w14:textId="1BC624BD" w:rsidR="007C21BF" w:rsidRPr="009B1D08" w:rsidDel="007C21BF" w:rsidRDefault="0098119D" w:rsidP="0028477C">
      <w:pPr>
        <w:pStyle w:val="Prrafodelista"/>
        <w:keepNext/>
        <w:keepLines/>
        <w:numPr>
          <w:ilvl w:val="0"/>
          <w:numId w:val="30"/>
        </w:numPr>
        <w:spacing w:line="276" w:lineRule="auto"/>
        <w:ind w:left="284" w:hanging="284"/>
        <w:jc w:val="both"/>
        <w:rPr>
          <w:del w:id="682" w:author="ELVIRA PERDOMO, FERNANDO" w:date="2020-10-22T08:56:00Z"/>
          <w:rFonts w:ascii="BBVABentonSansLight" w:eastAsiaTheme="minorHAnsi" w:hAnsi="BBVABentonSansLight" w:cstheme="minorBidi"/>
          <w:szCs w:val="22"/>
          <w:lang w:eastAsia="en-US"/>
        </w:rPr>
      </w:pPr>
      <w:r w:rsidRPr="009B1D08">
        <w:rPr>
          <w:rFonts w:ascii="BBVABentonSansLight" w:eastAsiaTheme="minorHAnsi" w:hAnsi="BBVABentonSansLight" w:cstheme="minorBidi"/>
          <w:szCs w:val="22"/>
          <w:lang w:eastAsia="en-US"/>
        </w:rPr>
        <w:t xml:space="preserve">El Servicer facilitará cualquier información para la correcta medición del nivel de servicio (KPI) que sea requerida por parte de </w:t>
      </w:r>
      <w:proofErr w:type="spellStart"/>
      <w:r w:rsidRPr="009B1D08">
        <w:rPr>
          <w:rFonts w:ascii="BBVABentonSansLight" w:eastAsiaTheme="minorHAnsi" w:hAnsi="BBVABentonSansLight" w:cstheme="minorBidi"/>
          <w:szCs w:val="22"/>
          <w:lang w:eastAsia="en-US"/>
        </w:rPr>
        <w:t>BBVA.</w:t>
      </w:r>
    </w:p>
    <w:p w14:paraId="4594E57A" w14:textId="77777777" w:rsidR="0098119D" w:rsidRPr="0098119D" w:rsidRDefault="0098119D" w:rsidP="0028477C">
      <w:pPr>
        <w:pStyle w:val="Prrafodelista"/>
        <w:keepNext/>
        <w:keepLines/>
        <w:numPr>
          <w:ilvl w:val="0"/>
          <w:numId w:val="30"/>
        </w:numPr>
        <w:spacing w:line="276" w:lineRule="auto"/>
        <w:ind w:left="284" w:hanging="284"/>
        <w:jc w:val="both"/>
        <w:rPr>
          <w:rFonts w:ascii="BBVABentonSansLight" w:eastAsiaTheme="minorHAnsi" w:hAnsi="BBVABentonSansLight" w:cstheme="minorBidi"/>
          <w:szCs w:val="22"/>
          <w:lang w:eastAsia="en-US"/>
        </w:rPr>
      </w:pPr>
      <w:r w:rsidRPr="0098119D">
        <w:rPr>
          <w:rFonts w:ascii="BBVABentonSansLight" w:eastAsiaTheme="minorHAnsi" w:hAnsi="BBVABentonSansLight" w:cstheme="minorBidi"/>
          <w:szCs w:val="22"/>
          <w:lang w:eastAsia="en-US"/>
        </w:rPr>
        <w:t>El</w:t>
      </w:r>
      <w:proofErr w:type="spellEnd"/>
      <w:r w:rsidRPr="0098119D">
        <w:rPr>
          <w:rFonts w:ascii="BBVABentonSansLight" w:eastAsiaTheme="minorHAnsi" w:hAnsi="BBVABentonSansLight" w:cstheme="minorBidi"/>
          <w:szCs w:val="22"/>
          <w:lang w:eastAsia="en-US"/>
        </w:rPr>
        <w:t xml:space="preserve"> </w:t>
      </w:r>
      <w:proofErr w:type="spellStart"/>
      <w:r w:rsidRPr="0098119D">
        <w:rPr>
          <w:rFonts w:ascii="BBVABentonSansLight" w:eastAsiaTheme="minorHAnsi" w:hAnsi="BBVABentonSansLight" w:cstheme="minorBidi"/>
          <w:szCs w:val="22"/>
          <w:lang w:eastAsia="en-US"/>
        </w:rPr>
        <w:t>Servicer</w:t>
      </w:r>
      <w:proofErr w:type="spellEnd"/>
      <w:r w:rsidRPr="0098119D">
        <w:rPr>
          <w:rFonts w:ascii="BBVABentonSansLight" w:eastAsiaTheme="minorHAnsi" w:hAnsi="BBVABentonSansLight" w:cstheme="minorBidi"/>
          <w:szCs w:val="22"/>
          <w:lang w:eastAsia="en-US"/>
        </w:rPr>
        <w:t xml:space="preserve"> deberá facilitar a BBVA todos los registros grabados en sus sistemas, relacionados con esta operativa, con el fin de que BBVA pueda conciliar que la información reportada en las fichas comerciales tiene correspondencia con las bases de datos/sistemas informacionales (objetivo: trazabilidad, correspondencia, y codificación univoca de operaciones). </w:t>
      </w:r>
    </w:p>
    <w:p w14:paraId="7C345601" w14:textId="77777777" w:rsidR="00B52E2F" w:rsidRPr="00B52E2F" w:rsidRDefault="00B52E2F" w:rsidP="0028477C">
      <w:pPr>
        <w:pStyle w:val="Prrafodelista"/>
        <w:keepNext/>
        <w:keepLines/>
        <w:numPr>
          <w:ilvl w:val="0"/>
          <w:numId w:val="30"/>
        </w:numPr>
        <w:spacing w:line="276" w:lineRule="auto"/>
        <w:ind w:left="284" w:hanging="284"/>
        <w:jc w:val="both"/>
        <w:rPr>
          <w:rFonts w:ascii="BBVABentonSansLight" w:eastAsiaTheme="minorHAnsi" w:hAnsi="BBVABentonSansLight" w:cstheme="minorBidi"/>
          <w:szCs w:val="22"/>
          <w:lang w:eastAsia="en-US"/>
        </w:rPr>
      </w:pPr>
      <w:r w:rsidRPr="00B52E2F">
        <w:rPr>
          <w:rFonts w:ascii="BBVABentonSansLight" w:eastAsiaTheme="minorHAnsi" w:hAnsi="BBVABentonSansLight" w:cstheme="minorBidi"/>
          <w:szCs w:val="22"/>
          <w:lang w:eastAsia="en-US"/>
        </w:rPr>
        <w:t xml:space="preserve">Control de firmas mediante mandatario verbal. El Servicer, en el caso excepcional de que realice una firma a través de un mandatario verbal, deberá ratificar la misma por un apoderado en el plazo máximo de 24 horas hábiles y enviar la documentación correspondiente por email a BBVA (buzón </w:t>
      </w:r>
      <w:hyperlink r:id="rId16" w:tgtFrame="_blank" w:history="1">
        <w:r w:rsidRPr="00B52E2F">
          <w:rPr>
            <w:rFonts w:ascii="BBVABentonSansLight" w:eastAsiaTheme="minorHAnsi" w:hAnsi="BBVABentonSansLight" w:cstheme="minorBidi"/>
            <w:color w:val="002060"/>
            <w:szCs w:val="22"/>
            <w:lang w:eastAsia="en-US"/>
          </w:rPr>
          <w:t>egi.comercial.es@bbva.com</w:t>
        </w:r>
      </w:hyperlink>
      <w:r w:rsidRPr="00B52E2F">
        <w:rPr>
          <w:rFonts w:ascii="BBVABentonSansLight" w:eastAsiaTheme="minorHAnsi" w:hAnsi="BBVABentonSansLight" w:cstheme="minorBidi"/>
          <w:color w:val="002060"/>
          <w:szCs w:val="22"/>
          <w:lang w:eastAsia="en-US"/>
        </w:rPr>
        <w:t xml:space="preserve">) </w:t>
      </w:r>
      <w:r w:rsidRPr="00B52E2F">
        <w:rPr>
          <w:rFonts w:ascii="BBVABentonSansLight" w:eastAsiaTheme="minorHAnsi" w:hAnsi="BBVABentonSansLight" w:cstheme="minorBidi"/>
          <w:szCs w:val="22"/>
          <w:lang w:eastAsia="en-US"/>
        </w:rPr>
        <w:t xml:space="preserve">para que se pueda tramitar la operación. </w:t>
      </w:r>
    </w:p>
    <w:p w14:paraId="7ED458A6" w14:textId="77777777" w:rsidR="0098119D" w:rsidRPr="0098119D" w:rsidRDefault="0098119D" w:rsidP="0028477C">
      <w:pPr>
        <w:pStyle w:val="Prrafodelista"/>
        <w:keepNext/>
        <w:keepLines/>
        <w:numPr>
          <w:ilvl w:val="0"/>
          <w:numId w:val="30"/>
        </w:numPr>
        <w:spacing w:line="276" w:lineRule="auto"/>
        <w:ind w:left="284" w:hanging="284"/>
        <w:jc w:val="both"/>
        <w:rPr>
          <w:rFonts w:ascii="BBVABentonSansLight" w:eastAsiaTheme="minorHAnsi" w:hAnsi="BBVABentonSansLight" w:cstheme="minorBidi"/>
          <w:szCs w:val="22"/>
          <w:lang w:eastAsia="en-US"/>
        </w:rPr>
      </w:pPr>
      <w:r w:rsidRPr="0098119D">
        <w:rPr>
          <w:rFonts w:ascii="BBVABentonSansLight" w:eastAsiaTheme="minorHAnsi" w:hAnsi="BBVABentonSansLight" w:cstheme="minorBidi"/>
          <w:szCs w:val="22"/>
          <w:lang w:eastAsia="en-US"/>
        </w:rPr>
        <w:t xml:space="preserve">Gestión de APIs: </w:t>
      </w:r>
    </w:p>
    <w:p w14:paraId="3359D4E9" w14:textId="77777777" w:rsidR="0098119D" w:rsidRDefault="0098119D" w:rsidP="0028477C">
      <w:pPr>
        <w:pStyle w:val="Prrafodelista"/>
        <w:keepNext/>
        <w:keepLines/>
        <w:numPr>
          <w:ilvl w:val="1"/>
          <w:numId w:val="37"/>
        </w:numPr>
        <w:ind w:left="709"/>
        <w:jc w:val="both"/>
        <w:rPr>
          <w:rFonts w:ascii="BBVABentonSansLight" w:hAnsi="BBVABentonSansLight"/>
        </w:rPr>
      </w:pPr>
      <w:r w:rsidRPr="00482D8E">
        <w:rPr>
          <w:rFonts w:ascii="BBVABentonSansLight" w:hAnsi="BBVABentonSansLight"/>
        </w:rPr>
        <w:t xml:space="preserve">El Servicer dispondrá de un protocolo interno de selección, contratación, asignación y seguimiento de los APIs que participen en el proceso de comercialización de activos del Grupo BBVA, de cara a ofrecer la máxima transparencia al banco en esta operativa. </w:t>
      </w:r>
    </w:p>
    <w:p w14:paraId="6331664C" w14:textId="28FB92AE" w:rsidR="006418D7" w:rsidRPr="0091646F" w:rsidRDefault="0098119D" w:rsidP="0091646F">
      <w:pPr>
        <w:pStyle w:val="Prrafodelista"/>
        <w:keepNext/>
        <w:keepLines/>
        <w:numPr>
          <w:ilvl w:val="1"/>
          <w:numId w:val="37"/>
        </w:numPr>
        <w:ind w:left="709"/>
        <w:jc w:val="both"/>
        <w:rPr>
          <w:rFonts w:ascii="BBVABentonSansLight" w:hAnsi="BBVABentonSansLight"/>
        </w:rPr>
      </w:pPr>
      <w:r w:rsidRPr="00CE5326">
        <w:rPr>
          <w:rFonts w:ascii="BBVABentonSansLight" w:hAnsi="BBVABentonSansLight"/>
        </w:rPr>
        <w:t xml:space="preserve">Todas las gestiones realizadas por los APIs (comunicaciones a interesados, tramitación o denegación de </w:t>
      </w:r>
      <w:r w:rsidR="0091646F" w:rsidRPr="00CE5326">
        <w:rPr>
          <w:rFonts w:ascii="BBVABentonSansLight" w:hAnsi="BBVABentonSansLight"/>
        </w:rPr>
        <w:t>ofertas.</w:t>
      </w:r>
      <w:r w:rsidRPr="00CE5326">
        <w:rPr>
          <w:rFonts w:ascii="BBVABentonSansLight" w:hAnsi="BBVABentonSansLight"/>
        </w:rPr>
        <w:t>) quedarán registradas en los sistemas del Servicer con el fin de que BBVA pueda tener acceso directo o indirecto a la información a través de descargas del sistema o reportes mensuales del Servicer y así poder realizar los controles oportunos</w:t>
      </w:r>
      <w:r>
        <w:rPr>
          <w:rFonts w:ascii="BBVABentonSansLight" w:hAnsi="BBVABentonSansLight"/>
        </w:rPr>
        <w:t xml:space="preserve">. </w:t>
      </w:r>
    </w:p>
    <w:p w14:paraId="792E4D52" w14:textId="77777777" w:rsidR="00663746" w:rsidRPr="00FB7828" w:rsidRDefault="00663746" w:rsidP="00663746">
      <w:pPr>
        <w:pStyle w:val="Ttulo1"/>
        <w:keepLines/>
        <w:numPr>
          <w:ilvl w:val="0"/>
          <w:numId w:val="3"/>
        </w:numPr>
        <w:jc w:val="both"/>
        <w:rPr>
          <w:rFonts w:ascii="BBVABentonSans" w:hAnsi="BBVABentonSans" w:cstheme="minorHAnsi"/>
          <w:color w:val="1F497D" w:themeColor="text2"/>
          <w:sz w:val="26"/>
          <w:szCs w:val="26"/>
        </w:rPr>
      </w:pPr>
      <w:bookmarkStart w:id="683" w:name="_Toc60048855"/>
      <w:r w:rsidRPr="00FB7828">
        <w:rPr>
          <w:rFonts w:ascii="BBVABentonSans" w:hAnsi="BBVABentonSans" w:cstheme="minorHAnsi"/>
          <w:color w:val="1F497D" w:themeColor="text2"/>
          <w:sz w:val="26"/>
          <w:szCs w:val="26"/>
        </w:rPr>
        <w:t>Anexos</w:t>
      </w:r>
      <w:r>
        <w:rPr>
          <w:rFonts w:ascii="BBVABentonSans" w:hAnsi="BBVABentonSans" w:cstheme="minorHAnsi"/>
          <w:color w:val="1F497D" w:themeColor="text2"/>
          <w:sz w:val="26"/>
          <w:szCs w:val="26"/>
        </w:rPr>
        <w:t>.</w:t>
      </w:r>
      <w:bookmarkEnd w:id="683"/>
      <w:r w:rsidRPr="00FB7828">
        <w:rPr>
          <w:rFonts w:ascii="BBVABentonSans" w:hAnsi="BBVABentonSans" w:cstheme="minorHAnsi"/>
          <w:color w:val="1F497D" w:themeColor="text2"/>
          <w:sz w:val="26"/>
          <w:szCs w:val="26"/>
        </w:rPr>
        <w:t xml:space="preserve"> </w:t>
      </w:r>
    </w:p>
    <w:p w14:paraId="00592938" w14:textId="77777777" w:rsidR="00663746" w:rsidRDefault="00663746" w:rsidP="00663746">
      <w:pPr>
        <w:pStyle w:val="Prrafodelista"/>
        <w:keepNext/>
        <w:keepLines/>
        <w:numPr>
          <w:ilvl w:val="0"/>
          <w:numId w:val="4"/>
        </w:numPr>
        <w:spacing w:before="60"/>
        <w:ind w:left="426" w:hanging="426"/>
        <w:jc w:val="both"/>
        <w:rPr>
          <w:rFonts w:ascii="BBVABentonSansLight" w:hAnsi="BBVABentonSansLight" w:cstheme="minorHAnsi"/>
        </w:rPr>
      </w:pPr>
      <w:r w:rsidRPr="00337E68">
        <w:rPr>
          <w:rFonts w:ascii="BBVABentonSansLight" w:hAnsi="BBVABentonSansLight" w:cstheme="minorHAnsi"/>
        </w:rPr>
        <w:t xml:space="preserve">Contratos de arras </w:t>
      </w:r>
    </w:p>
    <w:bookmarkStart w:id="684" w:name="_MON_1652251401"/>
    <w:bookmarkEnd w:id="684"/>
    <w:p w14:paraId="778F0881" w14:textId="77777777" w:rsidR="00663746" w:rsidRPr="00337E68" w:rsidRDefault="00663746" w:rsidP="00663746">
      <w:pPr>
        <w:pStyle w:val="Prrafodelista"/>
        <w:keepNext/>
        <w:keepLines/>
        <w:spacing w:before="60"/>
        <w:ind w:left="426" w:hanging="426"/>
        <w:jc w:val="both"/>
        <w:rPr>
          <w:rFonts w:ascii="BBVABentonSansLight" w:hAnsi="BBVABentonSansLight" w:cstheme="minorHAnsi"/>
        </w:rPr>
      </w:pPr>
      <w:r>
        <w:rPr>
          <w:rFonts w:ascii="BBVABentonSansLight" w:hAnsi="BBVABentonSansLight" w:cstheme="minorHAnsi"/>
        </w:rPr>
        <w:object w:dxaOrig="1508" w:dyaOrig="983" w14:anchorId="03EAE9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50.1pt" o:ole="">
            <v:imagedata r:id="rId17" o:title=""/>
          </v:shape>
          <o:OLEObject Type="Embed" ProgID="Word.Document.12" ShapeID="_x0000_i1025" DrawAspect="Icon" ObjectID="_1670661577" r:id="rId18">
            <o:FieldCodes>\s</o:FieldCodes>
          </o:OLEObject>
        </w:object>
      </w:r>
      <w:r>
        <w:rPr>
          <w:rFonts w:ascii="BBVABentonSansLight" w:hAnsi="BBVABentonSansLight" w:cstheme="minorHAnsi"/>
        </w:rPr>
        <w:tab/>
      </w:r>
      <w:bookmarkStart w:id="685" w:name="_MON_1652251441"/>
      <w:bookmarkEnd w:id="685"/>
      <w:r>
        <w:rPr>
          <w:rFonts w:ascii="BBVABentonSansLight" w:hAnsi="BBVABentonSansLight" w:cstheme="minorHAnsi"/>
        </w:rPr>
        <w:object w:dxaOrig="1508" w:dyaOrig="983" w14:anchorId="65FDBC79">
          <v:shape id="_x0000_i1026" type="#_x0000_t75" style="width:79.5pt;height:50.1pt" o:ole="">
            <v:imagedata r:id="rId19" o:title=""/>
          </v:shape>
          <o:OLEObject Type="Embed" ProgID="Word.Document.12" ShapeID="_x0000_i1026" DrawAspect="Icon" ObjectID="_1670661578" r:id="rId20">
            <o:FieldCodes>\s</o:FieldCodes>
          </o:OLEObject>
        </w:object>
      </w:r>
    </w:p>
    <w:p w14:paraId="454641CA" w14:textId="77777777" w:rsidR="00663746" w:rsidRPr="00337E68" w:rsidRDefault="00663746" w:rsidP="00663746">
      <w:pPr>
        <w:pStyle w:val="Prrafodelista"/>
        <w:keepNext/>
        <w:keepLines/>
        <w:spacing w:before="60"/>
        <w:ind w:left="426" w:hanging="426"/>
        <w:jc w:val="both"/>
        <w:rPr>
          <w:rFonts w:ascii="BBVABentonSansLight" w:hAnsi="BBVABentonSansLight" w:cstheme="minorHAnsi"/>
        </w:rPr>
      </w:pPr>
    </w:p>
    <w:p w14:paraId="3356AD16" w14:textId="77777777" w:rsidR="00663746" w:rsidRPr="00337E68" w:rsidRDefault="00663746" w:rsidP="00663746">
      <w:pPr>
        <w:pStyle w:val="Prrafodelista"/>
        <w:keepNext/>
        <w:keepLines/>
        <w:numPr>
          <w:ilvl w:val="0"/>
          <w:numId w:val="4"/>
        </w:numPr>
        <w:spacing w:before="60"/>
        <w:ind w:left="426" w:hanging="426"/>
        <w:jc w:val="both"/>
        <w:rPr>
          <w:rFonts w:ascii="BBVABentonSansLight" w:hAnsi="BBVABentonSansLight" w:cstheme="minorHAnsi"/>
        </w:rPr>
      </w:pPr>
      <w:r w:rsidRPr="00337E68">
        <w:rPr>
          <w:rFonts w:ascii="BBVABentonSansLight" w:hAnsi="BBVABentonSansLight"/>
        </w:rPr>
        <w:t xml:space="preserve">Actuaciones previas a la comercialización de “activos aparecidos” </w:t>
      </w:r>
    </w:p>
    <w:p w14:paraId="1F3B0281" w14:textId="77777777" w:rsidR="00663746" w:rsidRDefault="00663746" w:rsidP="00663746">
      <w:pPr>
        <w:pStyle w:val="Prrafodelista"/>
        <w:keepNext/>
        <w:keepLines/>
        <w:spacing w:before="60"/>
        <w:jc w:val="both"/>
        <w:rPr>
          <w:rFonts w:ascii="BBVABentonSansLight" w:hAnsi="BBVABentonSansLight" w:cstheme="minorHAnsi"/>
          <w:highlight w:val="yellow"/>
        </w:rPr>
      </w:pPr>
    </w:p>
    <w:p w14:paraId="35DBDCB7" w14:textId="3F48583F" w:rsidR="00663746" w:rsidRDefault="00663746" w:rsidP="00663746">
      <w:pPr>
        <w:keepNext/>
        <w:keepLines/>
        <w:spacing w:before="60"/>
        <w:jc w:val="both"/>
        <w:rPr>
          <w:rFonts w:ascii="BBVABentonSansLight" w:hAnsi="BBVABentonSansLight" w:cstheme="minorHAnsi"/>
        </w:rPr>
      </w:pPr>
      <w:r>
        <w:rPr>
          <w:rFonts w:ascii="BBVABentonSansLight" w:hAnsi="BBVABentonSansLight" w:cstheme="minorHAnsi"/>
          <w:highlight w:val="yellow"/>
        </w:rPr>
        <w:object w:dxaOrig="1508" w:dyaOrig="983" w14:anchorId="52345DF9">
          <v:shape id="_x0000_i1027" type="#_x0000_t75" style="width:79.5pt;height:50.1pt" o:ole="" filled="t" fillcolor="white [3212]">
            <v:imagedata r:id="rId21" o:title=""/>
          </v:shape>
          <o:OLEObject Type="Embed" ProgID="AcroExch.Document.DC" ShapeID="_x0000_i1027" DrawAspect="Icon" ObjectID="_1670661579" r:id="rId22"/>
        </w:object>
      </w:r>
    </w:p>
    <w:p w14:paraId="556E3C22" w14:textId="77777777" w:rsidR="008619BA" w:rsidRDefault="008619BA" w:rsidP="00663746">
      <w:pPr>
        <w:keepNext/>
        <w:keepLines/>
        <w:spacing w:before="60"/>
        <w:jc w:val="both"/>
        <w:rPr>
          <w:rFonts w:ascii="BBVABentonSansLight" w:hAnsi="BBVABentonSansLight" w:cstheme="minorHAnsi"/>
        </w:rPr>
      </w:pPr>
    </w:p>
    <w:p w14:paraId="1460B17C" w14:textId="6D5DF8ED" w:rsidR="008619BA" w:rsidRPr="008619BA" w:rsidRDefault="008619BA" w:rsidP="008619BA">
      <w:pPr>
        <w:pStyle w:val="Prrafodelista"/>
        <w:keepNext/>
        <w:keepLines/>
        <w:numPr>
          <w:ilvl w:val="0"/>
          <w:numId w:val="4"/>
        </w:numPr>
        <w:spacing w:before="60"/>
        <w:ind w:left="426" w:hanging="426"/>
        <w:jc w:val="both"/>
      </w:pPr>
      <w:r>
        <w:t>Plantilla Informe C</w:t>
      </w:r>
      <w:r w:rsidRPr="008619BA">
        <w:t>onflicto de intereses</w:t>
      </w:r>
    </w:p>
    <w:bookmarkStart w:id="686" w:name="_MON_1667291340"/>
    <w:bookmarkEnd w:id="686"/>
    <w:p w14:paraId="4EAF27C1" w14:textId="7694A344" w:rsidR="00663746" w:rsidRPr="008D729A" w:rsidRDefault="008619BA" w:rsidP="00C37E34">
      <w:pPr>
        <w:pStyle w:val="Prrafodelista"/>
        <w:keepNext/>
        <w:keepLines/>
        <w:spacing w:before="120"/>
        <w:ind w:left="0"/>
        <w:jc w:val="both"/>
        <w:rPr>
          <w:rFonts w:ascii="BBVABentonSansLight" w:hAnsi="BBVABentonSansLight"/>
          <w:color w:val="FF0000"/>
        </w:rPr>
      </w:pPr>
      <w:r>
        <w:object w:dxaOrig="1539" w:dyaOrig="997" w14:anchorId="49239EEC">
          <v:shape id="_x0000_i1028" type="#_x0000_t75" style="width:79.5pt;height:50.1pt" o:ole="">
            <v:imagedata r:id="rId23" o:title=""/>
          </v:shape>
          <o:OLEObject Type="Embed" ProgID="Word.Document.8" ShapeID="_x0000_i1028" DrawAspect="Icon" ObjectID="_1670661580" r:id="rId24">
            <o:FieldCodes>\s</o:FieldCodes>
          </o:OLEObject>
        </w:object>
      </w:r>
    </w:p>
    <w:sectPr w:rsidR="00663746" w:rsidRPr="008D729A" w:rsidSect="00110886">
      <w:headerReference w:type="even" r:id="rId25"/>
      <w:headerReference w:type="default" r:id="rId26"/>
      <w:footerReference w:type="default" r:id="rId27"/>
      <w:headerReference w:type="first" r:id="rId28"/>
      <w:pgSz w:w="11906" w:h="16838"/>
      <w:pgMar w:top="1276" w:right="849" w:bottom="1418" w:left="993" w:header="709" w:footer="326" w:gutter="0"/>
      <w:pgNumType w:start="1"/>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36773" w16cex:dateUtc="2020-09-21T15:54:00Z"/>
  <w16cex:commentExtensible w16cex:durableId="2313674E" w16cex:dateUtc="2020-09-21T15:54:00Z"/>
  <w16cex:commentExtensible w16cex:durableId="231367BF" w16cex:dateUtc="2020-09-21T15:56:00Z"/>
  <w16cex:commentExtensible w16cex:durableId="231367F2" w16cex:dateUtc="2020-09-21T15:57:00Z"/>
  <w16cex:commentExtensible w16cex:durableId="23136809" w16cex:dateUtc="2020-09-21T15:57:00Z"/>
  <w16cex:commentExtensible w16cex:durableId="23136839" w16cex:dateUtc="2020-09-21T15:58:00Z"/>
  <w16cex:commentExtensible w16cex:durableId="231368BD" w16cex:dateUtc="2020-09-21T16:00:00Z"/>
  <w16cex:commentExtensible w16cex:durableId="23136941" w16cex:dateUtc="2020-09-21T16:0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7DDBF" w14:textId="77777777" w:rsidR="00921451" w:rsidRDefault="00921451">
      <w:r>
        <w:separator/>
      </w:r>
    </w:p>
  </w:endnote>
  <w:endnote w:type="continuationSeparator" w:id="0">
    <w:p w14:paraId="162DCEFF" w14:textId="77777777" w:rsidR="00921451" w:rsidRDefault="00921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BVABentonSansLight">
    <w:altName w:val="Calibri"/>
    <w:panose1 w:val="00000000000000000000"/>
    <w:charset w:val="00"/>
    <w:family w:val="modern"/>
    <w:notTrueType/>
    <w:pitch w:val="variable"/>
    <w:sig w:usb0="A000007F" w:usb1="4000804B" w:usb2="00000000" w:usb3="00000000" w:csb0="000000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BVABentonSans">
    <w:altName w:val="Calibri"/>
    <w:panose1 w:val="00000000000000000000"/>
    <w:charset w:val="00"/>
    <w:family w:val="modern"/>
    <w:notTrueType/>
    <w:pitch w:val="variable"/>
    <w:sig w:usb0="A00000BF" w:usb1="5000A04B" w:usb2="00000000" w:usb3="00000000" w:csb0="00000093" w:csb1="00000000"/>
  </w:font>
  <w:font w:name="BBVA Office Book">
    <w:altName w:val="Calibri"/>
    <w:charset w:val="00"/>
    <w:family w:val="swiss"/>
    <w:pitch w:val="variable"/>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0013936"/>
      <w:docPartObj>
        <w:docPartGallery w:val="Page Numbers (Bottom of Page)"/>
        <w:docPartUnique/>
      </w:docPartObj>
    </w:sdtPr>
    <w:sdtEndPr/>
    <w:sdtContent>
      <w:p w14:paraId="1FD2B56B" w14:textId="77777777" w:rsidR="00F06E88" w:rsidRDefault="00F06E88" w:rsidP="00177043">
        <w:pPr>
          <w:pStyle w:val="Piedepgina"/>
          <w:jc w:val="right"/>
        </w:pPr>
      </w:p>
      <w:p w14:paraId="71867CAB" w14:textId="77777777" w:rsidR="00F06E88" w:rsidRDefault="00F06E88" w:rsidP="00177043">
        <w:pPr>
          <w:pStyle w:val="Piedepgina"/>
          <w:jc w:val="right"/>
        </w:pPr>
        <w:r w:rsidRPr="00604E4B">
          <w:rPr>
            <w:rStyle w:val="CitadestacadaCar"/>
            <w:noProof/>
            <w:lang w:eastAsia="es-ES"/>
          </w:rPr>
          <mc:AlternateContent>
            <mc:Choice Requires="wps">
              <w:drawing>
                <wp:anchor distT="0" distB="0" distL="114300" distR="114300" simplePos="0" relativeHeight="251658240" behindDoc="0" locked="0" layoutInCell="1" allowOverlap="1" wp14:anchorId="16BA939E" wp14:editId="0EBDD1B1">
                  <wp:simplePos x="0" y="0"/>
                  <wp:positionH relativeFrom="page">
                    <wp:posOffset>332105</wp:posOffset>
                  </wp:positionH>
                  <wp:positionV relativeFrom="paragraph">
                    <wp:posOffset>222514</wp:posOffset>
                  </wp:positionV>
                  <wp:extent cx="6863938" cy="0"/>
                  <wp:effectExtent l="0" t="0" r="32385" b="19050"/>
                  <wp:wrapNone/>
                  <wp:docPr id="2" name="Conector recto 2"/>
                  <wp:cNvGraphicFramePr/>
                  <a:graphic xmlns:a="http://schemas.openxmlformats.org/drawingml/2006/main">
                    <a:graphicData uri="http://schemas.microsoft.com/office/word/2010/wordprocessingShape">
                      <wps:wsp>
                        <wps:cNvCnPr/>
                        <wps:spPr>
                          <a:xfrm>
                            <a:off x="0" y="0"/>
                            <a:ext cx="686393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C48F3A" id="Conector recto 2" o:spid="_x0000_s1026" style="position:absolute;z-index:251658240;visibility:visible;mso-wrap-style:square;mso-wrap-distance-left:9pt;mso-wrap-distance-top:0;mso-wrap-distance-right:9pt;mso-wrap-distance-bottom:0;mso-position-horizontal:absolute;mso-position-horizontal-relative:page;mso-position-vertical:absolute;mso-position-vertical-relative:text" from="26.15pt,17.5pt" to="566.6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" strokecolor="#4579b8 [3044]">
                  <w10:wrap anchorx="page"/>
                </v:line>
              </w:pict>
            </mc:Fallback>
          </mc:AlternateContent>
        </w:r>
      </w:p>
      <w:p w14:paraId="4F69B22B" w14:textId="77777777" w:rsidR="00F06E88" w:rsidRDefault="00F06E88" w:rsidP="00177043">
        <w:pPr>
          <w:pStyle w:val="Piedepgina"/>
          <w:jc w:val="right"/>
        </w:pPr>
      </w:p>
      <w:p w14:paraId="24E4F3D0" w14:textId="77777777" w:rsidR="00F06E88" w:rsidRDefault="00F06E88" w:rsidP="00177043">
        <w:pPr>
          <w:pStyle w:val="Piedepgina"/>
          <w:jc w:val="right"/>
        </w:pPr>
        <w:r>
          <w:fldChar w:fldCharType="begin"/>
        </w:r>
        <w:r>
          <w:instrText>PAGE   \* MERGEFORMAT</w:instrText>
        </w:r>
        <w:r>
          <w:fldChar w:fldCharType="separate"/>
        </w:r>
        <w:r w:rsidR="00F41F07">
          <w:rPr>
            <w:noProof/>
          </w:rPr>
          <w:t>16</w:t>
        </w:r>
        <w:r>
          <w:fldChar w:fldCharType="end"/>
        </w:r>
      </w:p>
    </w:sdtContent>
  </w:sdt>
  <w:p w14:paraId="7E6A4461" w14:textId="77777777" w:rsidR="00F06E88" w:rsidRPr="002E59FB" w:rsidRDefault="00F06E88" w:rsidP="00177043">
    <w:pPr>
      <w:pStyle w:val="Piedepgina"/>
      <w:tabs>
        <w:tab w:val="left" w:pos="1815"/>
      </w:tabs>
      <w:ind w:left="-426"/>
      <w:rPr>
        <w:rStyle w:val="CitadestacadaCar"/>
        <w:sz w:val="13"/>
      </w:rPr>
    </w:pPr>
    <w:r w:rsidRPr="002E59FB">
      <w:rPr>
        <w:rStyle w:val="CitadestacadaCar"/>
        <w:sz w:val="13"/>
      </w:rPr>
      <w:t>Protocolo Comercialización de Activos v 1.0</w:t>
    </w:r>
  </w:p>
  <w:p w14:paraId="4DCE4AED" w14:textId="77777777" w:rsidR="00F06E88" w:rsidRPr="00177043" w:rsidRDefault="00F06E88" w:rsidP="00177043">
    <w:pPr>
      <w:pStyle w:val="Piedepgina"/>
      <w:ind w:left="70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D33D1" w14:textId="77777777" w:rsidR="00921451" w:rsidRDefault="00921451">
      <w:r>
        <w:separator/>
      </w:r>
    </w:p>
  </w:footnote>
  <w:footnote w:type="continuationSeparator" w:id="0">
    <w:p w14:paraId="0C480240" w14:textId="77777777" w:rsidR="00921451" w:rsidRDefault="009214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FB3EF" w14:textId="77777777" w:rsidR="00F06E88" w:rsidRDefault="0091646F">
    <w:pPr>
      <w:pStyle w:val="Encabezado"/>
    </w:pPr>
    <w:r>
      <w:rPr>
        <w:noProof/>
      </w:rPr>
      <w:pict w14:anchorId="282DD76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489891" o:spid="_x0000_s2054" type="#_x0000_t136" style="position:absolute;margin-left:0;margin-top:0;width:516pt;height:193.5pt;rotation:315;z-index:-251652096;mso-position-horizontal:center;mso-position-horizontal-relative:margin;mso-position-vertical:center;mso-position-vertical-relative:margin" o:allowincell="f" fillcolor="silver" stroked="f">
          <v:fill opacity=".5"/>
          <v:textpath style="font-family:&quot;Calibri&quot;;font-size:1pt" string="BORRADO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B0EA9" w14:textId="77777777" w:rsidR="00F06E88" w:rsidRDefault="0091646F">
    <w:pPr>
      <w:pStyle w:val="Encabezado"/>
    </w:pPr>
    <w:r>
      <w:rPr>
        <w:noProof/>
      </w:rPr>
      <w:pict w14:anchorId="01AD1B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489892" o:spid="_x0000_s2055" type="#_x0000_t136" style="position:absolute;margin-left:0;margin-top:0;width:516pt;height:193.5pt;rotation:315;z-index:-251650048;mso-position-horizontal:center;mso-position-horizontal-relative:margin;mso-position-vertical:center;mso-position-vertical-relative:margin" o:allowincell="f" fillcolor="silver" stroked="f">
          <v:fill opacity=".5"/>
          <v:textpath style="font-family:&quot;Calibri&quot;;font-size:1pt" string="BORRADOR"/>
          <w10:wrap anchorx="margin" anchory="margin"/>
        </v:shape>
      </w:pict>
    </w:r>
    <w:r w:rsidR="00F06E88" w:rsidRPr="00CF76B8">
      <w:rPr>
        <w:noProof/>
      </w:rPr>
      <w:drawing>
        <wp:anchor distT="0" distB="0" distL="114300" distR="114300" simplePos="0" relativeHeight="251660288" behindDoc="0" locked="0" layoutInCell="1" allowOverlap="1" wp14:anchorId="690D86D5" wp14:editId="46FA9889">
          <wp:simplePos x="0" y="0"/>
          <wp:positionH relativeFrom="column">
            <wp:posOffset>-394498</wp:posOffset>
          </wp:positionH>
          <wp:positionV relativeFrom="page">
            <wp:posOffset>111760</wp:posOffset>
          </wp:positionV>
          <wp:extent cx="2023200" cy="522000"/>
          <wp:effectExtent l="0" t="0" r="0" b="0"/>
          <wp:wrapNone/>
          <wp:docPr id="3" name="Imagen 3" descr="C:\Users\e049709\Documents\Plantillas y Manuales\New_Begining\Logos\ALINEADO IZQ\BBVA_TAGLINE_ESP\RGB\BBVA_TAGLINE_ESP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049709\Documents\Plantillas y Manuales\New_Begining\Logos\ALINEADO IZQ\BBVA_TAGLINE_ESP\RGB\BBVA_TAGLINE_ESP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3200" cy="522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38BC9" w14:textId="77777777" w:rsidR="00F06E88" w:rsidRDefault="0091646F">
    <w:pPr>
      <w:pStyle w:val="Encabezado"/>
    </w:pPr>
    <w:r>
      <w:rPr>
        <w:noProof/>
      </w:rPr>
      <w:pict w14:anchorId="23223D1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489890" o:spid="_x0000_s2053" type="#_x0000_t136" style="position:absolute;margin-left:0;margin-top:0;width:516pt;height:193.5pt;rotation:315;z-index:-251654144;mso-position-horizontal:center;mso-position-horizontal-relative:margin;mso-position-vertical:center;mso-position-vertical-relative:margin" o:allowincell="f" fillcolor="silver" stroked="f">
          <v:fill opacity=".5"/>
          <v:textpath style="font-family:&quot;Calibri&quot;;font-size:1pt" string="BORRADOR"/>
          <w10:wrap anchorx="margin" anchory="margin"/>
        </v:shape>
      </w:pict>
    </w:r>
    <w:r w:rsidR="00F06E88" w:rsidRPr="00CF76B8">
      <w:rPr>
        <w:noProof/>
      </w:rPr>
      <w:drawing>
        <wp:anchor distT="0" distB="0" distL="114300" distR="114300" simplePos="0" relativeHeight="251655168" behindDoc="0" locked="0" layoutInCell="1" allowOverlap="1" wp14:anchorId="738F0B6C" wp14:editId="51B62D89">
          <wp:simplePos x="0" y="0"/>
          <wp:positionH relativeFrom="column">
            <wp:posOffset>-425668</wp:posOffset>
          </wp:positionH>
          <wp:positionV relativeFrom="page">
            <wp:posOffset>86973</wp:posOffset>
          </wp:positionV>
          <wp:extent cx="2023110" cy="521970"/>
          <wp:effectExtent l="0" t="0" r="0" b="0"/>
          <wp:wrapNone/>
          <wp:docPr id="4" name="Imagen 4" descr="C:\Users\e049709\Documents\Plantillas y Manuales\New_Begining\Logos\ALINEADO IZQ\BBVA_TAGLINE_ESP\RGB\BBVA_TAGLINE_ESP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049709\Documents\Plantillas y Manuales\New_Begining\Logos\ALINEADO IZQ\BBVA_TAGLINE_ESP\RGB\BBVA_TAGLINE_ESP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3110" cy="521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468559" w14:textId="77777777" w:rsidR="00F06E88" w:rsidRDefault="00F06E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819F6"/>
    <w:multiLevelType w:val="hybridMultilevel"/>
    <w:tmpl w:val="33AE190E"/>
    <w:lvl w:ilvl="0" w:tplc="0C0A0003">
      <w:start w:val="1"/>
      <w:numFmt w:val="bullet"/>
      <w:lvlText w:val="o"/>
      <w:lvlJc w:val="left"/>
      <w:pPr>
        <w:ind w:left="-274" w:hanging="360"/>
      </w:pPr>
      <w:rPr>
        <w:rFonts w:ascii="Courier New" w:hAnsi="Courier New" w:cs="Courier New" w:hint="default"/>
      </w:rPr>
    </w:lvl>
    <w:lvl w:ilvl="1" w:tplc="0C0A0003">
      <w:start w:val="1"/>
      <w:numFmt w:val="bullet"/>
      <w:lvlText w:val="o"/>
      <w:lvlJc w:val="left"/>
      <w:pPr>
        <w:ind w:left="446" w:hanging="360"/>
      </w:pPr>
      <w:rPr>
        <w:rFonts w:ascii="Courier New" w:hAnsi="Courier New" w:cs="Courier New" w:hint="default"/>
      </w:rPr>
    </w:lvl>
    <w:lvl w:ilvl="2" w:tplc="0C0A0005">
      <w:start w:val="1"/>
      <w:numFmt w:val="bullet"/>
      <w:lvlText w:val=""/>
      <w:lvlJc w:val="left"/>
      <w:pPr>
        <w:ind w:left="1166" w:hanging="360"/>
      </w:pPr>
      <w:rPr>
        <w:rFonts w:ascii="Wingdings" w:hAnsi="Wingdings" w:hint="default"/>
      </w:rPr>
    </w:lvl>
    <w:lvl w:ilvl="3" w:tplc="0C0A0001" w:tentative="1">
      <w:start w:val="1"/>
      <w:numFmt w:val="bullet"/>
      <w:lvlText w:val=""/>
      <w:lvlJc w:val="left"/>
      <w:pPr>
        <w:ind w:left="1886" w:hanging="360"/>
      </w:pPr>
      <w:rPr>
        <w:rFonts w:ascii="Symbol" w:hAnsi="Symbol" w:hint="default"/>
      </w:rPr>
    </w:lvl>
    <w:lvl w:ilvl="4" w:tplc="0C0A0003" w:tentative="1">
      <w:start w:val="1"/>
      <w:numFmt w:val="bullet"/>
      <w:lvlText w:val="o"/>
      <w:lvlJc w:val="left"/>
      <w:pPr>
        <w:ind w:left="2606" w:hanging="360"/>
      </w:pPr>
      <w:rPr>
        <w:rFonts w:ascii="Courier New" w:hAnsi="Courier New" w:cs="Courier New" w:hint="default"/>
      </w:rPr>
    </w:lvl>
    <w:lvl w:ilvl="5" w:tplc="0C0A0005" w:tentative="1">
      <w:start w:val="1"/>
      <w:numFmt w:val="bullet"/>
      <w:lvlText w:val=""/>
      <w:lvlJc w:val="left"/>
      <w:pPr>
        <w:ind w:left="3326" w:hanging="360"/>
      </w:pPr>
      <w:rPr>
        <w:rFonts w:ascii="Wingdings" w:hAnsi="Wingdings" w:hint="default"/>
      </w:rPr>
    </w:lvl>
    <w:lvl w:ilvl="6" w:tplc="0C0A0001" w:tentative="1">
      <w:start w:val="1"/>
      <w:numFmt w:val="bullet"/>
      <w:lvlText w:val=""/>
      <w:lvlJc w:val="left"/>
      <w:pPr>
        <w:ind w:left="4046" w:hanging="360"/>
      </w:pPr>
      <w:rPr>
        <w:rFonts w:ascii="Symbol" w:hAnsi="Symbol" w:hint="default"/>
      </w:rPr>
    </w:lvl>
    <w:lvl w:ilvl="7" w:tplc="0C0A0003" w:tentative="1">
      <w:start w:val="1"/>
      <w:numFmt w:val="bullet"/>
      <w:lvlText w:val="o"/>
      <w:lvlJc w:val="left"/>
      <w:pPr>
        <w:ind w:left="4766" w:hanging="360"/>
      </w:pPr>
      <w:rPr>
        <w:rFonts w:ascii="Courier New" w:hAnsi="Courier New" w:cs="Courier New" w:hint="default"/>
      </w:rPr>
    </w:lvl>
    <w:lvl w:ilvl="8" w:tplc="0C0A0005" w:tentative="1">
      <w:start w:val="1"/>
      <w:numFmt w:val="bullet"/>
      <w:lvlText w:val=""/>
      <w:lvlJc w:val="left"/>
      <w:pPr>
        <w:ind w:left="5486" w:hanging="360"/>
      </w:pPr>
      <w:rPr>
        <w:rFonts w:ascii="Wingdings" w:hAnsi="Wingdings" w:hint="default"/>
      </w:rPr>
    </w:lvl>
  </w:abstractNum>
  <w:abstractNum w:abstractNumId="1" w15:restartNumberingAfterBreak="0">
    <w:nsid w:val="0505436F"/>
    <w:multiLevelType w:val="hybridMultilevel"/>
    <w:tmpl w:val="8EDE84A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5901525"/>
    <w:multiLevelType w:val="hybridMultilevel"/>
    <w:tmpl w:val="D7FA354C"/>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AB6D21"/>
    <w:multiLevelType w:val="hybridMultilevel"/>
    <w:tmpl w:val="DF58B50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D1353A0"/>
    <w:multiLevelType w:val="hybridMultilevel"/>
    <w:tmpl w:val="EB42E656"/>
    <w:lvl w:ilvl="0" w:tplc="0C0A0003">
      <w:start w:val="1"/>
      <w:numFmt w:val="bullet"/>
      <w:lvlText w:val="o"/>
      <w:lvlJc w:val="left"/>
      <w:pPr>
        <w:ind w:left="644" w:hanging="360"/>
      </w:pPr>
      <w:rPr>
        <w:rFonts w:ascii="Courier New" w:hAnsi="Courier New" w:cs="Courier New"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5" w15:restartNumberingAfterBreak="0">
    <w:nsid w:val="0E0051C8"/>
    <w:multiLevelType w:val="hybridMultilevel"/>
    <w:tmpl w:val="5B1CAF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F014D69"/>
    <w:multiLevelType w:val="hybridMultilevel"/>
    <w:tmpl w:val="AB88EDAA"/>
    <w:lvl w:ilvl="0" w:tplc="7BB8C860">
      <w:start w:val="1"/>
      <w:numFmt w:val="lowerRoman"/>
      <w:lvlText w:val="(%1)"/>
      <w:lvlJc w:val="left"/>
      <w:pPr>
        <w:ind w:left="1044" w:hanging="720"/>
      </w:pPr>
      <w:rPr>
        <w:rFonts w:hint="default"/>
      </w:rPr>
    </w:lvl>
    <w:lvl w:ilvl="1" w:tplc="0C0A0019" w:tentative="1">
      <w:start w:val="1"/>
      <w:numFmt w:val="lowerLetter"/>
      <w:lvlText w:val="%2."/>
      <w:lvlJc w:val="left"/>
      <w:pPr>
        <w:ind w:left="1404" w:hanging="360"/>
      </w:pPr>
    </w:lvl>
    <w:lvl w:ilvl="2" w:tplc="0C0A001B" w:tentative="1">
      <w:start w:val="1"/>
      <w:numFmt w:val="lowerRoman"/>
      <w:lvlText w:val="%3."/>
      <w:lvlJc w:val="right"/>
      <w:pPr>
        <w:ind w:left="2124" w:hanging="180"/>
      </w:pPr>
    </w:lvl>
    <w:lvl w:ilvl="3" w:tplc="0C0A000F" w:tentative="1">
      <w:start w:val="1"/>
      <w:numFmt w:val="decimal"/>
      <w:lvlText w:val="%4."/>
      <w:lvlJc w:val="left"/>
      <w:pPr>
        <w:ind w:left="2844" w:hanging="360"/>
      </w:pPr>
    </w:lvl>
    <w:lvl w:ilvl="4" w:tplc="0C0A0019" w:tentative="1">
      <w:start w:val="1"/>
      <w:numFmt w:val="lowerLetter"/>
      <w:lvlText w:val="%5."/>
      <w:lvlJc w:val="left"/>
      <w:pPr>
        <w:ind w:left="3564" w:hanging="360"/>
      </w:pPr>
    </w:lvl>
    <w:lvl w:ilvl="5" w:tplc="0C0A001B" w:tentative="1">
      <w:start w:val="1"/>
      <w:numFmt w:val="lowerRoman"/>
      <w:lvlText w:val="%6."/>
      <w:lvlJc w:val="right"/>
      <w:pPr>
        <w:ind w:left="4284" w:hanging="180"/>
      </w:pPr>
    </w:lvl>
    <w:lvl w:ilvl="6" w:tplc="0C0A000F" w:tentative="1">
      <w:start w:val="1"/>
      <w:numFmt w:val="decimal"/>
      <w:lvlText w:val="%7."/>
      <w:lvlJc w:val="left"/>
      <w:pPr>
        <w:ind w:left="5004" w:hanging="360"/>
      </w:pPr>
    </w:lvl>
    <w:lvl w:ilvl="7" w:tplc="0C0A0019" w:tentative="1">
      <w:start w:val="1"/>
      <w:numFmt w:val="lowerLetter"/>
      <w:lvlText w:val="%8."/>
      <w:lvlJc w:val="left"/>
      <w:pPr>
        <w:ind w:left="5724" w:hanging="360"/>
      </w:pPr>
    </w:lvl>
    <w:lvl w:ilvl="8" w:tplc="0C0A001B" w:tentative="1">
      <w:start w:val="1"/>
      <w:numFmt w:val="lowerRoman"/>
      <w:lvlText w:val="%9."/>
      <w:lvlJc w:val="right"/>
      <w:pPr>
        <w:ind w:left="6444" w:hanging="180"/>
      </w:pPr>
    </w:lvl>
  </w:abstractNum>
  <w:abstractNum w:abstractNumId="7" w15:restartNumberingAfterBreak="0">
    <w:nsid w:val="10E8597F"/>
    <w:multiLevelType w:val="hybridMultilevel"/>
    <w:tmpl w:val="68A88C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3F5459B"/>
    <w:multiLevelType w:val="hybridMultilevel"/>
    <w:tmpl w:val="B27610F4"/>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140B181C"/>
    <w:multiLevelType w:val="hybridMultilevel"/>
    <w:tmpl w:val="1C3A380C"/>
    <w:lvl w:ilvl="0" w:tplc="0C0A0003">
      <w:start w:val="1"/>
      <w:numFmt w:val="bullet"/>
      <w:lvlText w:val="o"/>
      <w:lvlJc w:val="left"/>
      <w:pPr>
        <w:ind w:left="770" w:hanging="360"/>
      </w:pPr>
      <w:rPr>
        <w:rFonts w:ascii="Courier New" w:hAnsi="Courier New" w:cs="Courier New" w:hint="default"/>
      </w:rPr>
    </w:lvl>
    <w:lvl w:ilvl="1" w:tplc="0C0A0003">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10" w15:restartNumberingAfterBreak="0">
    <w:nsid w:val="1480237D"/>
    <w:multiLevelType w:val="hybridMultilevel"/>
    <w:tmpl w:val="4D9CB25E"/>
    <w:lvl w:ilvl="0" w:tplc="EFF67AD2">
      <w:numFmt w:val="bullet"/>
      <w:lvlText w:val="-"/>
      <w:lvlJc w:val="left"/>
      <w:pPr>
        <w:ind w:left="720" w:hanging="360"/>
      </w:pPr>
      <w:rPr>
        <w:rFonts w:ascii="Segoe UI" w:eastAsia="Times New Roman"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72B09B6"/>
    <w:multiLevelType w:val="hybridMultilevel"/>
    <w:tmpl w:val="99BE948C"/>
    <w:lvl w:ilvl="0" w:tplc="0C0A0003">
      <w:start w:val="1"/>
      <w:numFmt w:val="bullet"/>
      <w:lvlText w:val="o"/>
      <w:lvlJc w:val="left"/>
      <w:pPr>
        <w:ind w:left="1069" w:hanging="360"/>
      </w:pPr>
      <w:rPr>
        <w:rFonts w:ascii="Courier New" w:hAnsi="Courier New" w:cs="Courier New"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2" w15:restartNumberingAfterBreak="0">
    <w:nsid w:val="17D32F3F"/>
    <w:multiLevelType w:val="multilevel"/>
    <w:tmpl w:val="9ACC0150"/>
    <w:lvl w:ilvl="0">
      <w:start w:val="1"/>
      <w:numFmt w:val="decimal"/>
      <w:pStyle w:val="Listaconnmeros"/>
      <w:lvlText w:val="%1."/>
      <w:lvlJc w:val="left"/>
      <w:pPr>
        <w:tabs>
          <w:tab w:val="num" w:pos="709"/>
        </w:tabs>
        <w:ind w:left="709" w:hanging="709"/>
      </w:pPr>
      <w:rPr>
        <w:rFonts w:hint="default"/>
      </w:rPr>
    </w:lvl>
    <w:lvl w:ilvl="1">
      <w:start w:val="1"/>
      <w:numFmt w:val="decimal"/>
      <w:pStyle w:val="TabInm2"/>
      <w:lvlText w:val="%1.%2"/>
      <w:lvlJc w:val="left"/>
      <w:pPr>
        <w:tabs>
          <w:tab w:val="num" w:pos="709"/>
        </w:tabs>
        <w:ind w:left="709" w:hanging="709"/>
      </w:pPr>
      <w:rPr>
        <w:rFonts w:hint="default"/>
      </w:rPr>
    </w:lvl>
    <w:lvl w:ilvl="2">
      <w:start w:val="1"/>
      <w:numFmt w:val="lowerRoman"/>
      <w:pStyle w:val="TabInm3"/>
      <w:lvlText w:val="(%3)"/>
      <w:lvlJc w:val="left"/>
      <w:pPr>
        <w:tabs>
          <w:tab w:val="num" w:pos="2149"/>
        </w:tabs>
        <w:ind w:left="2149" w:hanging="709"/>
      </w:pPr>
      <w:rPr>
        <w:rFonts w:hint="default"/>
        <w:lang w:val="es-ES_tradnl"/>
      </w:rPr>
    </w:lvl>
    <w:lvl w:ilvl="3">
      <w:start w:val="1"/>
      <w:numFmt w:val="lowerLetter"/>
      <w:pStyle w:val="TabInm4"/>
      <w:lvlText w:val="(%4)"/>
      <w:lvlJc w:val="left"/>
      <w:pPr>
        <w:tabs>
          <w:tab w:val="num" w:pos="2126"/>
        </w:tabs>
        <w:ind w:left="2126" w:hanging="709"/>
      </w:pPr>
      <w:rPr>
        <w:rFonts w:hint="default"/>
      </w:rPr>
    </w:lvl>
    <w:lvl w:ilvl="4">
      <w:start w:val="1"/>
      <w:numFmt w:val="upperRoman"/>
      <w:pStyle w:val="TabInm5"/>
      <w:lvlText w:val="(%5)"/>
      <w:lvlJc w:val="left"/>
      <w:pPr>
        <w:tabs>
          <w:tab w:val="num" w:pos="2835"/>
        </w:tabs>
        <w:ind w:left="2835" w:hanging="709"/>
      </w:pPr>
      <w:rPr>
        <w:rFonts w:hint="default"/>
      </w:rPr>
    </w:lvl>
    <w:lvl w:ilvl="5">
      <w:start w:val="1"/>
      <w:numFmt w:val="upperLetter"/>
      <w:pStyle w:val="TabInm6"/>
      <w:lvlText w:val="(%6)"/>
      <w:lvlJc w:val="left"/>
      <w:pPr>
        <w:tabs>
          <w:tab w:val="num" w:pos="3544"/>
        </w:tabs>
        <w:ind w:left="3544" w:hanging="709"/>
      </w:pPr>
      <w:rPr>
        <w:rFonts w:hint="default"/>
      </w:rPr>
    </w:lvl>
    <w:lvl w:ilvl="6">
      <w:start w:val="1"/>
      <w:numFmt w:val="decimal"/>
      <w:lvlText w:val="%7."/>
      <w:lvlJc w:val="left"/>
      <w:pPr>
        <w:tabs>
          <w:tab w:val="num" w:pos="1811"/>
        </w:tabs>
        <w:ind w:left="1811" w:hanging="360"/>
      </w:pPr>
      <w:rPr>
        <w:rFonts w:hint="default"/>
      </w:rPr>
    </w:lvl>
    <w:lvl w:ilvl="7">
      <w:start w:val="1"/>
      <w:numFmt w:val="lowerLetter"/>
      <w:lvlText w:val="%8."/>
      <w:lvlJc w:val="left"/>
      <w:pPr>
        <w:tabs>
          <w:tab w:val="num" w:pos="2171"/>
        </w:tabs>
        <w:ind w:left="2171" w:hanging="360"/>
      </w:pPr>
      <w:rPr>
        <w:rFonts w:hint="default"/>
      </w:rPr>
    </w:lvl>
    <w:lvl w:ilvl="8">
      <w:start w:val="1"/>
      <w:numFmt w:val="lowerRoman"/>
      <w:lvlText w:val="%9."/>
      <w:lvlJc w:val="left"/>
      <w:pPr>
        <w:tabs>
          <w:tab w:val="num" w:pos="2531"/>
        </w:tabs>
        <w:ind w:left="2531" w:hanging="360"/>
      </w:pPr>
      <w:rPr>
        <w:rFonts w:hint="default"/>
      </w:rPr>
    </w:lvl>
  </w:abstractNum>
  <w:abstractNum w:abstractNumId="13" w15:restartNumberingAfterBreak="0">
    <w:nsid w:val="19AD2BF7"/>
    <w:multiLevelType w:val="hybridMultilevel"/>
    <w:tmpl w:val="8E1C3B6C"/>
    <w:lvl w:ilvl="0" w:tplc="0C0A0001">
      <w:start w:val="1"/>
      <w:numFmt w:val="bullet"/>
      <w:lvlText w:val=""/>
      <w:lvlJc w:val="left"/>
      <w:pPr>
        <w:ind w:left="363" w:hanging="360"/>
      </w:pPr>
      <w:rPr>
        <w:rFonts w:ascii="Symbol" w:hAnsi="Symbol" w:hint="default"/>
      </w:rPr>
    </w:lvl>
    <w:lvl w:ilvl="1" w:tplc="0C0A0003" w:tentative="1">
      <w:start w:val="1"/>
      <w:numFmt w:val="bullet"/>
      <w:lvlText w:val="o"/>
      <w:lvlJc w:val="left"/>
      <w:pPr>
        <w:ind w:left="1083" w:hanging="360"/>
      </w:pPr>
      <w:rPr>
        <w:rFonts w:ascii="Courier New" w:hAnsi="Courier New" w:cs="Courier New" w:hint="default"/>
      </w:rPr>
    </w:lvl>
    <w:lvl w:ilvl="2" w:tplc="0C0A0005" w:tentative="1">
      <w:start w:val="1"/>
      <w:numFmt w:val="bullet"/>
      <w:lvlText w:val=""/>
      <w:lvlJc w:val="left"/>
      <w:pPr>
        <w:ind w:left="1803" w:hanging="360"/>
      </w:pPr>
      <w:rPr>
        <w:rFonts w:ascii="Wingdings" w:hAnsi="Wingdings" w:hint="default"/>
      </w:rPr>
    </w:lvl>
    <w:lvl w:ilvl="3" w:tplc="0C0A0001" w:tentative="1">
      <w:start w:val="1"/>
      <w:numFmt w:val="bullet"/>
      <w:lvlText w:val=""/>
      <w:lvlJc w:val="left"/>
      <w:pPr>
        <w:ind w:left="2523" w:hanging="360"/>
      </w:pPr>
      <w:rPr>
        <w:rFonts w:ascii="Symbol" w:hAnsi="Symbol" w:hint="default"/>
      </w:rPr>
    </w:lvl>
    <w:lvl w:ilvl="4" w:tplc="0C0A0003" w:tentative="1">
      <w:start w:val="1"/>
      <w:numFmt w:val="bullet"/>
      <w:lvlText w:val="o"/>
      <w:lvlJc w:val="left"/>
      <w:pPr>
        <w:ind w:left="3243" w:hanging="360"/>
      </w:pPr>
      <w:rPr>
        <w:rFonts w:ascii="Courier New" w:hAnsi="Courier New" w:cs="Courier New" w:hint="default"/>
      </w:rPr>
    </w:lvl>
    <w:lvl w:ilvl="5" w:tplc="0C0A0005" w:tentative="1">
      <w:start w:val="1"/>
      <w:numFmt w:val="bullet"/>
      <w:lvlText w:val=""/>
      <w:lvlJc w:val="left"/>
      <w:pPr>
        <w:ind w:left="3963" w:hanging="360"/>
      </w:pPr>
      <w:rPr>
        <w:rFonts w:ascii="Wingdings" w:hAnsi="Wingdings" w:hint="default"/>
      </w:rPr>
    </w:lvl>
    <w:lvl w:ilvl="6" w:tplc="0C0A0001" w:tentative="1">
      <w:start w:val="1"/>
      <w:numFmt w:val="bullet"/>
      <w:lvlText w:val=""/>
      <w:lvlJc w:val="left"/>
      <w:pPr>
        <w:ind w:left="4683" w:hanging="360"/>
      </w:pPr>
      <w:rPr>
        <w:rFonts w:ascii="Symbol" w:hAnsi="Symbol" w:hint="default"/>
      </w:rPr>
    </w:lvl>
    <w:lvl w:ilvl="7" w:tplc="0C0A0003" w:tentative="1">
      <w:start w:val="1"/>
      <w:numFmt w:val="bullet"/>
      <w:lvlText w:val="o"/>
      <w:lvlJc w:val="left"/>
      <w:pPr>
        <w:ind w:left="5403" w:hanging="360"/>
      </w:pPr>
      <w:rPr>
        <w:rFonts w:ascii="Courier New" w:hAnsi="Courier New" w:cs="Courier New" w:hint="default"/>
      </w:rPr>
    </w:lvl>
    <w:lvl w:ilvl="8" w:tplc="0C0A0005" w:tentative="1">
      <w:start w:val="1"/>
      <w:numFmt w:val="bullet"/>
      <w:lvlText w:val=""/>
      <w:lvlJc w:val="left"/>
      <w:pPr>
        <w:ind w:left="6123" w:hanging="360"/>
      </w:pPr>
      <w:rPr>
        <w:rFonts w:ascii="Wingdings" w:hAnsi="Wingdings" w:hint="default"/>
      </w:rPr>
    </w:lvl>
  </w:abstractNum>
  <w:abstractNum w:abstractNumId="14" w15:restartNumberingAfterBreak="0">
    <w:nsid w:val="27424F6B"/>
    <w:multiLevelType w:val="multilevel"/>
    <w:tmpl w:val="5F583412"/>
    <w:lvl w:ilvl="0">
      <w:start w:val="1"/>
      <w:numFmt w:val="decimal"/>
      <w:lvlText w:val="%1."/>
      <w:lvlJc w:val="left"/>
      <w:pPr>
        <w:tabs>
          <w:tab w:val="num" w:pos="360"/>
        </w:tabs>
        <w:ind w:left="360" w:hanging="360"/>
      </w:pPr>
      <w:rPr>
        <w:rFonts w:hint="default"/>
      </w:rPr>
    </w:lvl>
    <w:lvl w:ilvl="1">
      <w:start w:val="1"/>
      <w:numFmt w:val="decimal"/>
      <w:pStyle w:val="Titulo1BBVAsub"/>
      <w:lvlText w:val="%1.%2."/>
      <w:lvlJc w:val="left"/>
      <w:pPr>
        <w:tabs>
          <w:tab w:val="num" w:pos="858"/>
        </w:tabs>
        <w:ind w:left="858" w:hanging="432"/>
      </w:pPr>
      <w:rPr>
        <w:rFonts w:hint="default"/>
      </w:rPr>
    </w:lvl>
    <w:lvl w:ilvl="2">
      <w:start w:val="1"/>
      <w:numFmt w:val="decimal"/>
      <w:pStyle w:val="Nombreapartado"/>
      <w:lvlText w:val="%1.%2.%3."/>
      <w:lvlJc w:val="left"/>
      <w:pPr>
        <w:tabs>
          <w:tab w:val="num" w:pos="863"/>
        </w:tabs>
        <w:ind w:left="1293" w:hanging="867"/>
      </w:pPr>
      <w:rPr>
        <w:rFonts w:hint="default"/>
      </w:rPr>
    </w:lvl>
    <w:lvl w:ilvl="3">
      <w:start w:val="1"/>
      <w:numFmt w:val="decimal"/>
      <w:lvlText w:val="%1.%2.%3.%4."/>
      <w:lvlJc w:val="left"/>
      <w:pPr>
        <w:tabs>
          <w:tab w:val="num" w:pos="2073"/>
        </w:tabs>
        <w:ind w:left="1641" w:hanging="648"/>
      </w:pPr>
      <w:rPr>
        <w:rFonts w:hint="default"/>
      </w:rPr>
    </w:lvl>
    <w:lvl w:ilvl="4">
      <w:start w:val="1"/>
      <w:numFmt w:val="decimal"/>
      <w:lvlText w:val="%1.%2.%3.%4.%5."/>
      <w:lvlJc w:val="left"/>
      <w:pPr>
        <w:tabs>
          <w:tab w:val="num" w:pos="2520"/>
        </w:tabs>
        <w:ind w:left="2232" w:hanging="792"/>
      </w:pPr>
      <w:rPr>
        <w:rFonts w:hint="default"/>
        <w:lang w:val="es-ES"/>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06D1117"/>
    <w:multiLevelType w:val="hybridMultilevel"/>
    <w:tmpl w:val="AACE469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5472CD5"/>
    <w:multiLevelType w:val="multilevel"/>
    <w:tmpl w:val="FCBA37FE"/>
    <w:lvl w:ilvl="0">
      <w:start w:val="1"/>
      <w:numFmt w:val="decimal"/>
      <w:lvlText w:val="%1."/>
      <w:lvlJc w:val="left"/>
      <w:pPr>
        <w:ind w:left="360" w:hanging="360"/>
      </w:pPr>
      <w:rPr>
        <w:color w:val="00206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9BB7424"/>
    <w:multiLevelType w:val="hybridMultilevel"/>
    <w:tmpl w:val="C6CAEC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2F20372"/>
    <w:multiLevelType w:val="hybridMultilevel"/>
    <w:tmpl w:val="CD76B4D0"/>
    <w:lvl w:ilvl="0" w:tplc="0C0A0001">
      <w:start w:val="1"/>
      <w:numFmt w:val="bullet"/>
      <w:lvlText w:val=""/>
      <w:lvlJc w:val="left"/>
      <w:pPr>
        <w:ind w:left="1040" w:hanging="68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6D52039"/>
    <w:multiLevelType w:val="hybridMultilevel"/>
    <w:tmpl w:val="6382D4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ADD3564"/>
    <w:multiLevelType w:val="hybridMultilevel"/>
    <w:tmpl w:val="FDA65EDE"/>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21" w15:restartNumberingAfterBreak="0">
    <w:nsid w:val="54E642D7"/>
    <w:multiLevelType w:val="hybridMultilevel"/>
    <w:tmpl w:val="C48EF42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5CC962DA"/>
    <w:multiLevelType w:val="hybridMultilevel"/>
    <w:tmpl w:val="15D03F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E20415A"/>
    <w:multiLevelType w:val="hybridMultilevel"/>
    <w:tmpl w:val="D4C2B83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5EC16EBC"/>
    <w:multiLevelType w:val="hybridMultilevel"/>
    <w:tmpl w:val="E83E44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6406064E"/>
    <w:multiLevelType w:val="hybridMultilevel"/>
    <w:tmpl w:val="05A00B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4402A67"/>
    <w:multiLevelType w:val="hybridMultilevel"/>
    <w:tmpl w:val="BB1CD954"/>
    <w:lvl w:ilvl="0" w:tplc="0C0A0001">
      <w:start w:val="1"/>
      <w:numFmt w:val="bullet"/>
      <w:lvlText w:val=""/>
      <w:lvlJc w:val="left"/>
      <w:pPr>
        <w:ind w:left="764" w:hanging="360"/>
      </w:pPr>
      <w:rPr>
        <w:rFonts w:ascii="Symbol" w:hAnsi="Symbol" w:hint="default"/>
      </w:rPr>
    </w:lvl>
    <w:lvl w:ilvl="1" w:tplc="0C0A0003" w:tentative="1">
      <w:start w:val="1"/>
      <w:numFmt w:val="bullet"/>
      <w:lvlText w:val="o"/>
      <w:lvlJc w:val="left"/>
      <w:pPr>
        <w:ind w:left="1484" w:hanging="360"/>
      </w:pPr>
      <w:rPr>
        <w:rFonts w:ascii="Courier New" w:hAnsi="Courier New" w:cs="Courier New" w:hint="default"/>
      </w:rPr>
    </w:lvl>
    <w:lvl w:ilvl="2" w:tplc="0C0A0005" w:tentative="1">
      <w:start w:val="1"/>
      <w:numFmt w:val="bullet"/>
      <w:lvlText w:val=""/>
      <w:lvlJc w:val="left"/>
      <w:pPr>
        <w:ind w:left="2204" w:hanging="360"/>
      </w:pPr>
      <w:rPr>
        <w:rFonts w:ascii="Wingdings" w:hAnsi="Wingdings" w:hint="default"/>
      </w:rPr>
    </w:lvl>
    <w:lvl w:ilvl="3" w:tplc="0C0A0001" w:tentative="1">
      <w:start w:val="1"/>
      <w:numFmt w:val="bullet"/>
      <w:lvlText w:val=""/>
      <w:lvlJc w:val="left"/>
      <w:pPr>
        <w:ind w:left="2924" w:hanging="360"/>
      </w:pPr>
      <w:rPr>
        <w:rFonts w:ascii="Symbol" w:hAnsi="Symbol" w:hint="default"/>
      </w:rPr>
    </w:lvl>
    <w:lvl w:ilvl="4" w:tplc="0C0A0003" w:tentative="1">
      <w:start w:val="1"/>
      <w:numFmt w:val="bullet"/>
      <w:lvlText w:val="o"/>
      <w:lvlJc w:val="left"/>
      <w:pPr>
        <w:ind w:left="3644" w:hanging="360"/>
      </w:pPr>
      <w:rPr>
        <w:rFonts w:ascii="Courier New" w:hAnsi="Courier New" w:cs="Courier New" w:hint="default"/>
      </w:rPr>
    </w:lvl>
    <w:lvl w:ilvl="5" w:tplc="0C0A0005" w:tentative="1">
      <w:start w:val="1"/>
      <w:numFmt w:val="bullet"/>
      <w:lvlText w:val=""/>
      <w:lvlJc w:val="left"/>
      <w:pPr>
        <w:ind w:left="4364" w:hanging="360"/>
      </w:pPr>
      <w:rPr>
        <w:rFonts w:ascii="Wingdings" w:hAnsi="Wingdings" w:hint="default"/>
      </w:rPr>
    </w:lvl>
    <w:lvl w:ilvl="6" w:tplc="0C0A0001" w:tentative="1">
      <w:start w:val="1"/>
      <w:numFmt w:val="bullet"/>
      <w:lvlText w:val=""/>
      <w:lvlJc w:val="left"/>
      <w:pPr>
        <w:ind w:left="5084" w:hanging="360"/>
      </w:pPr>
      <w:rPr>
        <w:rFonts w:ascii="Symbol" w:hAnsi="Symbol" w:hint="default"/>
      </w:rPr>
    </w:lvl>
    <w:lvl w:ilvl="7" w:tplc="0C0A0003" w:tentative="1">
      <w:start w:val="1"/>
      <w:numFmt w:val="bullet"/>
      <w:lvlText w:val="o"/>
      <w:lvlJc w:val="left"/>
      <w:pPr>
        <w:ind w:left="5804" w:hanging="360"/>
      </w:pPr>
      <w:rPr>
        <w:rFonts w:ascii="Courier New" w:hAnsi="Courier New" w:cs="Courier New" w:hint="default"/>
      </w:rPr>
    </w:lvl>
    <w:lvl w:ilvl="8" w:tplc="0C0A0005" w:tentative="1">
      <w:start w:val="1"/>
      <w:numFmt w:val="bullet"/>
      <w:lvlText w:val=""/>
      <w:lvlJc w:val="left"/>
      <w:pPr>
        <w:ind w:left="6524" w:hanging="360"/>
      </w:pPr>
      <w:rPr>
        <w:rFonts w:ascii="Wingdings" w:hAnsi="Wingdings" w:hint="default"/>
      </w:rPr>
    </w:lvl>
  </w:abstractNum>
  <w:abstractNum w:abstractNumId="27" w15:restartNumberingAfterBreak="0">
    <w:nsid w:val="64573A11"/>
    <w:multiLevelType w:val="hybridMultilevel"/>
    <w:tmpl w:val="A34E8E62"/>
    <w:lvl w:ilvl="0" w:tplc="0C0A0001">
      <w:start w:val="1"/>
      <w:numFmt w:val="bullet"/>
      <w:lvlText w:val=""/>
      <w:lvlJc w:val="left"/>
      <w:pPr>
        <w:ind w:left="578" w:hanging="360"/>
      </w:pPr>
      <w:rPr>
        <w:rFonts w:ascii="Symbol" w:hAnsi="Symbol" w:hint="default"/>
      </w:rPr>
    </w:lvl>
    <w:lvl w:ilvl="1" w:tplc="0C0A0003">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28" w15:restartNumberingAfterBreak="0">
    <w:nsid w:val="6AED44BE"/>
    <w:multiLevelType w:val="hybridMultilevel"/>
    <w:tmpl w:val="6D2E152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6BF72524"/>
    <w:multiLevelType w:val="multilevel"/>
    <w:tmpl w:val="0C0A0025"/>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1148"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0" w15:restartNumberingAfterBreak="0">
    <w:nsid w:val="6F5139A4"/>
    <w:multiLevelType w:val="hybridMultilevel"/>
    <w:tmpl w:val="F92A775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6F6E2658"/>
    <w:multiLevelType w:val="hybridMultilevel"/>
    <w:tmpl w:val="BCB4C00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76C01E14">
      <w:start w:val="4"/>
      <w:numFmt w:val="bullet"/>
      <w:lvlText w:val="-"/>
      <w:lvlJc w:val="left"/>
      <w:pPr>
        <w:ind w:left="3240" w:hanging="360"/>
      </w:pPr>
      <w:rPr>
        <w:rFonts w:ascii="BBVABentonSansLight" w:eastAsia="Times New Roman" w:hAnsi="BBVABentonSansLight" w:cstheme="minorHAnsi"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15:restartNumberingAfterBreak="0">
    <w:nsid w:val="75840DFE"/>
    <w:multiLevelType w:val="hybridMultilevel"/>
    <w:tmpl w:val="061477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8CB4B76"/>
    <w:multiLevelType w:val="hybridMultilevel"/>
    <w:tmpl w:val="8B20CB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9877D32"/>
    <w:multiLevelType w:val="hybridMultilevel"/>
    <w:tmpl w:val="2E9C970C"/>
    <w:lvl w:ilvl="0" w:tplc="0AC20216">
      <w:start w:val="1"/>
      <w:numFmt w:val="bullet"/>
      <w:pStyle w:val="Bulletnivel1"/>
      <w:lvlText w:val=""/>
      <w:lvlJc w:val="left"/>
      <w:pPr>
        <w:ind w:left="720" w:hanging="360"/>
      </w:pPr>
      <w:rPr>
        <w:rFonts w:ascii="Symbol" w:hAnsi="Symbol" w:hint="default"/>
        <w:lang w:val="es-ES"/>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9B039F2"/>
    <w:multiLevelType w:val="hybridMultilevel"/>
    <w:tmpl w:val="50B6D348"/>
    <w:lvl w:ilvl="0" w:tplc="0C0A0001">
      <w:start w:val="1"/>
      <w:numFmt w:val="bullet"/>
      <w:lvlText w:val=""/>
      <w:lvlJc w:val="left"/>
      <w:pPr>
        <w:ind w:left="770" w:hanging="360"/>
      </w:pPr>
      <w:rPr>
        <w:rFonts w:ascii="Symbol" w:hAnsi="Symbol" w:hint="default"/>
      </w:rPr>
    </w:lvl>
    <w:lvl w:ilvl="1" w:tplc="0C0A0003">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36" w15:restartNumberingAfterBreak="0">
    <w:nsid w:val="7D6E42AA"/>
    <w:multiLevelType w:val="hybridMultilevel"/>
    <w:tmpl w:val="8814DB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6"/>
  </w:num>
  <w:num w:numId="4">
    <w:abstractNumId w:val="33"/>
  </w:num>
  <w:num w:numId="5">
    <w:abstractNumId w:val="30"/>
  </w:num>
  <w:num w:numId="6">
    <w:abstractNumId w:val="1"/>
  </w:num>
  <w:num w:numId="7">
    <w:abstractNumId w:val="19"/>
  </w:num>
  <w:num w:numId="8">
    <w:abstractNumId w:val="31"/>
  </w:num>
  <w:num w:numId="9">
    <w:abstractNumId w:val="35"/>
  </w:num>
  <w:num w:numId="10">
    <w:abstractNumId w:val="23"/>
  </w:num>
  <w:num w:numId="11">
    <w:abstractNumId w:val="3"/>
  </w:num>
  <w:num w:numId="12">
    <w:abstractNumId w:val="28"/>
  </w:num>
  <w:num w:numId="13">
    <w:abstractNumId w:val="13"/>
  </w:num>
  <w:num w:numId="14">
    <w:abstractNumId w:val="4"/>
  </w:num>
  <w:num w:numId="15">
    <w:abstractNumId w:val="22"/>
  </w:num>
  <w:num w:numId="16">
    <w:abstractNumId w:val="20"/>
  </w:num>
  <w:num w:numId="17">
    <w:abstractNumId w:val="29"/>
  </w:num>
  <w:num w:numId="18">
    <w:abstractNumId w:val="33"/>
  </w:num>
  <w:num w:numId="19">
    <w:abstractNumId w:val="5"/>
  </w:num>
  <w:num w:numId="20">
    <w:abstractNumId w:val="26"/>
  </w:num>
  <w:num w:numId="21">
    <w:abstractNumId w:val="7"/>
  </w:num>
  <w:num w:numId="22">
    <w:abstractNumId w:val="17"/>
  </w:num>
  <w:num w:numId="23">
    <w:abstractNumId w:val="24"/>
  </w:num>
  <w:num w:numId="24">
    <w:abstractNumId w:val="21"/>
  </w:num>
  <w:num w:numId="25">
    <w:abstractNumId w:val="8"/>
  </w:num>
  <w:num w:numId="26">
    <w:abstractNumId w:val="2"/>
  </w:num>
  <w:num w:numId="27">
    <w:abstractNumId w:val="6"/>
  </w:num>
  <w:num w:numId="28">
    <w:abstractNumId w:val="34"/>
  </w:num>
  <w:num w:numId="29">
    <w:abstractNumId w:val="18"/>
  </w:num>
  <w:num w:numId="30">
    <w:abstractNumId w:val="32"/>
  </w:num>
  <w:num w:numId="31">
    <w:abstractNumId w:val="27"/>
  </w:num>
  <w:num w:numId="32">
    <w:abstractNumId w:val="36"/>
  </w:num>
  <w:num w:numId="33">
    <w:abstractNumId w:val="25"/>
  </w:num>
  <w:num w:numId="34">
    <w:abstractNumId w:val="11"/>
  </w:num>
  <w:num w:numId="35">
    <w:abstractNumId w:val="15"/>
  </w:num>
  <w:num w:numId="36">
    <w:abstractNumId w:val="9"/>
  </w:num>
  <w:num w:numId="37">
    <w:abstractNumId w:val="0"/>
  </w:num>
  <w:num w:numId="38">
    <w:abstractNumId w:val="10"/>
  </w:num>
  <w:numIdMacAtCleanup w:val="3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VIRA PERDOMO, FERNANDO">
    <w15:presenceInfo w15:providerId="None" w15:userId="ELVIRA PERDOMO, FERNAN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37E"/>
    <w:rsid w:val="00000F23"/>
    <w:rsid w:val="00003059"/>
    <w:rsid w:val="0000496D"/>
    <w:rsid w:val="000060AE"/>
    <w:rsid w:val="00006D98"/>
    <w:rsid w:val="00010408"/>
    <w:rsid w:val="00010748"/>
    <w:rsid w:val="0001100F"/>
    <w:rsid w:val="00011F2B"/>
    <w:rsid w:val="00013730"/>
    <w:rsid w:val="0001410E"/>
    <w:rsid w:val="00014147"/>
    <w:rsid w:val="0001453A"/>
    <w:rsid w:val="00015184"/>
    <w:rsid w:val="000161F3"/>
    <w:rsid w:val="00016274"/>
    <w:rsid w:val="000170AB"/>
    <w:rsid w:val="00020244"/>
    <w:rsid w:val="00021739"/>
    <w:rsid w:val="00021A51"/>
    <w:rsid w:val="0002244A"/>
    <w:rsid w:val="00023D42"/>
    <w:rsid w:val="00024335"/>
    <w:rsid w:val="00024451"/>
    <w:rsid w:val="0002655D"/>
    <w:rsid w:val="00026E86"/>
    <w:rsid w:val="0002725F"/>
    <w:rsid w:val="000302EC"/>
    <w:rsid w:val="00030876"/>
    <w:rsid w:val="00030EE5"/>
    <w:rsid w:val="0003254E"/>
    <w:rsid w:val="000327EE"/>
    <w:rsid w:val="00032B56"/>
    <w:rsid w:val="00033354"/>
    <w:rsid w:val="00035140"/>
    <w:rsid w:val="00035361"/>
    <w:rsid w:val="000356DD"/>
    <w:rsid w:val="00035957"/>
    <w:rsid w:val="00036529"/>
    <w:rsid w:val="00036F8B"/>
    <w:rsid w:val="000377B2"/>
    <w:rsid w:val="00037C2D"/>
    <w:rsid w:val="0004032C"/>
    <w:rsid w:val="000404D9"/>
    <w:rsid w:val="00040613"/>
    <w:rsid w:val="000412DE"/>
    <w:rsid w:val="000417B2"/>
    <w:rsid w:val="0004309D"/>
    <w:rsid w:val="00043ECB"/>
    <w:rsid w:val="00045278"/>
    <w:rsid w:val="000454FB"/>
    <w:rsid w:val="0004576D"/>
    <w:rsid w:val="0004690E"/>
    <w:rsid w:val="00046EF2"/>
    <w:rsid w:val="00047182"/>
    <w:rsid w:val="00047451"/>
    <w:rsid w:val="000478BE"/>
    <w:rsid w:val="00047D91"/>
    <w:rsid w:val="00050466"/>
    <w:rsid w:val="00050F26"/>
    <w:rsid w:val="0005163C"/>
    <w:rsid w:val="000527B7"/>
    <w:rsid w:val="000530AE"/>
    <w:rsid w:val="00053415"/>
    <w:rsid w:val="000537AF"/>
    <w:rsid w:val="00054F05"/>
    <w:rsid w:val="00055BE7"/>
    <w:rsid w:val="00055CCA"/>
    <w:rsid w:val="00057ED8"/>
    <w:rsid w:val="000604BF"/>
    <w:rsid w:val="00060D62"/>
    <w:rsid w:val="00060E02"/>
    <w:rsid w:val="00061626"/>
    <w:rsid w:val="00061B34"/>
    <w:rsid w:val="000632B9"/>
    <w:rsid w:val="00063F0F"/>
    <w:rsid w:val="00064249"/>
    <w:rsid w:val="00064774"/>
    <w:rsid w:val="00065F5D"/>
    <w:rsid w:val="00066196"/>
    <w:rsid w:val="00067BD2"/>
    <w:rsid w:val="00071D67"/>
    <w:rsid w:val="00074825"/>
    <w:rsid w:val="000754C2"/>
    <w:rsid w:val="000756E0"/>
    <w:rsid w:val="00075A5E"/>
    <w:rsid w:val="000766C9"/>
    <w:rsid w:val="000773D4"/>
    <w:rsid w:val="00077C98"/>
    <w:rsid w:val="00077D0B"/>
    <w:rsid w:val="0008125C"/>
    <w:rsid w:val="00081C05"/>
    <w:rsid w:val="00083064"/>
    <w:rsid w:val="00083FBE"/>
    <w:rsid w:val="00084986"/>
    <w:rsid w:val="00086B23"/>
    <w:rsid w:val="00090746"/>
    <w:rsid w:val="0009296C"/>
    <w:rsid w:val="00092AC5"/>
    <w:rsid w:val="0009456B"/>
    <w:rsid w:val="00096A2D"/>
    <w:rsid w:val="000970E8"/>
    <w:rsid w:val="000A031C"/>
    <w:rsid w:val="000A075C"/>
    <w:rsid w:val="000A18EE"/>
    <w:rsid w:val="000A19EB"/>
    <w:rsid w:val="000A21A3"/>
    <w:rsid w:val="000A2660"/>
    <w:rsid w:val="000A3F7E"/>
    <w:rsid w:val="000A48F5"/>
    <w:rsid w:val="000A4BE6"/>
    <w:rsid w:val="000A560E"/>
    <w:rsid w:val="000A6294"/>
    <w:rsid w:val="000B0B93"/>
    <w:rsid w:val="000B1575"/>
    <w:rsid w:val="000B1833"/>
    <w:rsid w:val="000B2547"/>
    <w:rsid w:val="000B2710"/>
    <w:rsid w:val="000B29E3"/>
    <w:rsid w:val="000B3CC9"/>
    <w:rsid w:val="000B46FB"/>
    <w:rsid w:val="000B5953"/>
    <w:rsid w:val="000B67AC"/>
    <w:rsid w:val="000B708B"/>
    <w:rsid w:val="000B7742"/>
    <w:rsid w:val="000B7FF5"/>
    <w:rsid w:val="000C06B4"/>
    <w:rsid w:val="000C072E"/>
    <w:rsid w:val="000C1855"/>
    <w:rsid w:val="000C2BC6"/>
    <w:rsid w:val="000C4359"/>
    <w:rsid w:val="000C4D4E"/>
    <w:rsid w:val="000C589F"/>
    <w:rsid w:val="000C5DC1"/>
    <w:rsid w:val="000C5E2E"/>
    <w:rsid w:val="000C604F"/>
    <w:rsid w:val="000C6851"/>
    <w:rsid w:val="000C786E"/>
    <w:rsid w:val="000D0F4D"/>
    <w:rsid w:val="000D1730"/>
    <w:rsid w:val="000D2792"/>
    <w:rsid w:val="000D3B43"/>
    <w:rsid w:val="000D3C1E"/>
    <w:rsid w:val="000D3E0E"/>
    <w:rsid w:val="000D4D28"/>
    <w:rsid w:val="000D50FB"/>
    <w:rsid w:val="000D7E57"/>
    <w:rsid w:val="000E0BFD"/>
    <w:rsid w:val="000E0F26"/>
    <w:rsid w:val="000E294B"/>
    <w:rsid w:val="000E5856"/>
    <w:rsid w:val="000F04C2"/>
    <w:rsid w:val="000F0502"/>
    <w:rsid w:val="000F0902"/>
    <w:rsid w:val="000F2AAE"/>
    <w:rsid w:val="000F2FF9"/>
    <w:rsid w:val="000F42CD"/>
    <w:rsid w:val="000F4BA7"/>
    <w:rsid w:val="000F4E38"/>
    <w:rsid w:val="000F4EEE"/>
    <w:rsid w:val="000F536D"/>
    <w:rsid w:val="000F5DBC"/>
    <w:rsid w:val="000F6F3C"/>
    <w:rsid w:val="000F71AF"/>
    <w:rsid w:val="000F7538"/>
    <w:rsid w:val="000F762B"/>
    <w:rsid w:val="000F7E4D"/>
    <w:rsid w:val="001000A6"/>
    <w:rsid w:val="001006AF"/>
    <w:rsid w:val="00101DFB"/>
    <w:rsid w:val="001050AA"/>
    <w:rsid w:val="0010593A"/>
    <w:rsid w:val="0010651B"/>
    <w:rsid w:val="00107856"/>
    <w:rsid w:val="00107D65"/>
    <w:rsid w:val="0011025C"/>
    <w:rsid w:val="00110662"/>
    <w:rsid w:val="00110884"/>
    <w:rsid w:val="00110886"/>
    <w:rsid w:val="001110AA"/>
    <w:rsid w:val="001118D4"/>
    <w:rsid w:val="001130B9"/>
    <w:rsid w:val="001138C3"/>
    <w:rsid w:val="00114710"/>
    <w:rsid w:val="001157FE"/>
    <w:rsid w:val="00115CE4"/>
    <w:rsid w:val="001171F0"/>
    <w:rsid w:val="00117821"/>
    <w:rsid w:val="00117B36"/>
    <w:rsid w:val="001204A6"/>
    <w:rsid w:val="00120568"/>
    <w:rsid w:val="00120DDB"/>
    <w:rsid w:val="00121953"/>
    <w:rsid w:val="00121B9D"/>
    <w:rsid w:val="00121EB4"/>
    <w:rsid w:val="00122462"/>
    <w:rsid w:val="00123047"/>
    <w:rsid w:val="001233BF"/>
    <w:rsid w:val="00124123"/>
    <w:rsid w:val="0012442F"/>
    <w:rsid w:val="00124844"/>
    <w:rsid w:val="00125363"/>
    <w:rsid w:val="001310B4"/>
    <w:rsid w:val="0013158E"/>
    <w:rsid w:val="00131901"/>
    <w:rsid w:val="00131951"/>
    <w:rsid w:val="00133251"/>
    <w:rsid w:val="00134DB4"/>
    <w:rsid w:val="001351BC"/>
    <w:rsid w:val="001373FC"/>
    <w:rsid w:val="00141026"/>
    <w:rsid w:val="00141D0B"/>
    <w:rsid w:val="00142C94"/>
    <w:rsid w:val="00142F8D"/>
    <w:rsid w:val="00142F97"/>
    <w:rsid w:val="00144882"/>
    <w:rsid w:val="0014560D"/>
    <w:rsid w:val="001457E4"/>
    <w:rsid w:val="0014634D"/>
    <w:rsid w:val="001508AA"/>
    <w:rsid w:val="00150A16"/>
    <w:rsid w:val="00150F38"/>
    <w:rsid w:val="00151E06"/>
    <w:rsid w:val="00152BC3"/>
    <w:rsid w:val="00154E05"/>
    <w:rsid w:val="001574FD"/>
    <w:rsid w:val="00161E0C"/>
    <w:rsid w:val="001643F6"/>
    <w:rsid w:val="00164B6A"/>
    <w:rsid w:val="00165E50"/>
    <w:rsid w:val="00166A8E"/>
    <w:rsid w:val="00167311"/>
    <w:rsid w:val="00167A78"/>
    <w:rsid w:val="00167E93"/>
    <w:rsid w:val="00167FC2"/>
    <w:rsid w:val="0017004D"/>
    <w:rsid w:val="00171A3F"/>
    <w:rsid w:val="00173309"/>
    <w:rsid w:val="00173699"/>
    <w:rsid w:val="00173EC8"/>
    <w:rsid w:val="00174162"/>
    <w:rsid w:val="00174594"/>
    <w:rsid w:val="0017665B"/>
    <w:rsid w:val="00176846"/>
    <w:rsid w:val="001769C0"/>
    <w:rsid w:val="00177043"/>
    <w:rsid w:val="00181DC5"/>
    <w:rsid w:val="001820A0"/>
    <w:rsid w:val="001835DA"/>
    <w:rsid w:val="00183737"/>
    <w:rsid w:val="0018444B"/>
    <w:rsid w:val="00184DB9"/>
    <w:rsid w:val="001865B8"/>
    <w:rsid w:val="00187C2A"/>
    <w:rsid w:val="00190642"/>
    <w:rsid w:val="00191BBF"/>
    <w:rsid w:val="0019491C"/>
    <w:rsid w:val="00197082"/>
    <w:rsid w:val="00197214"/>
    <w:rsid w:val="0019739F"/>
    <w:rsid w:val="001A0407"/>
    <w:rsid w:val="001A0CEF"/>
    <w:rsid w:val="001A12D4"/>
    <w:rsid w:val="001A26D5"/>
    <w:rsid w:val="001A4597"/>
    <w:rsid w:val="001A470B"/>
    <w:rsid w:val="001A54B7"/>
    <w:rsid w:val="001A54DD"/>
    <w:rsid w:val="001A556F"/>
    <w:rsid w:val="001A5FFA"/>
    <w:rsid w:val="001A7B87"/>
    <w:rsid w:val="001B00AA"/>
    <w:rsid w:val="001B0247"/>
    <w:rsid w:val="001B09A9"/>
    <w:rsid w:val="001B0ED6"/>
    <w:rsid w:val="001B0F50"/>
    <w:rsid w:val="001B16A2"/>
    <w:rsid w:val="001B1CEC"/>
    <w:rsid w:val="001B361B"/>
    <w:rsid w:val="001B3857"/>
    <w:rsid w:val="001B4151"/>
    <w:rsid w:val="001B4DCE"/>
    <w:rsid w:val="001B5BE1"/>
    <w:rsid w:val="001B772A"/>
    <w:rsid w:val="001B782E"/>
    <w:rsid w:val="001B7F74"/>
    <w:rsid w:val="001C165C"/>
    <w:rsid w:val="001C1BD2"/>
    <w:rsid w:val="001C2545"/>
    <w:rsid w:val="001C2655"/>
    <w:rsid w:val="001C2698"/>
    <w:rsid w:val="001C27BF"/>
    <w:rsid w:val="001C2B8A"/>
    <w:rsid w:val="001C353B"/>
    <w:rsid w:val="001C5098"/>
    <w:rsid w:val="001C54E3"/>
    <w:rsid w:val="001C663D"/>
    <w:rsid w:val="001C68D9"/>
    <w:rsid w:val="001C77BF"/>
    <w:rsid w:val="001D0272"/>
    <w:rsid w:val="001D053A"/>
    <w:rsid w:val="001D224B"/>
    <w:rsid w:val="001D3F17"/>
    <w:rsid w:val="001D4B99"/>
    <w:rsid w:val="001D4C25"/>
    <w:rsid w:val="001D4D97"/>
    <w:rsid w:val="001D516F"/>
    <w:rsid w:val="001D54D0"/>
    <w:rsid w:val="001D5F98"/>
    <w:rsid w:val="001E0039"/>
    <w:rsid w:val="001E1BCE"/>
    <w:rsid w:val="001E1EA6"/>
    <w:rsid w:val="001E2E41"/>
    <w:rsid w:val="001E3D94"/>
    <w:rsid w:val="001E4385"/>
    <w:rsid w:val="001E5163"/>
    <w:rsid w:val="001E5B6A"/>
    <w:rsid w:val="001E5CF4"/>
    <w:rsid w:val="001E6238"/>
    <w:rsid w:val="001E63FF"/>
    <w:rsid w:val="001E7C23"/>
    <w:rsid w:val="001F0EC4"/>
    <w:rsid w:val="001F188A"/>
    <w:rsid w:val="001F3751"/>
    <w:rsid w:val="001F37D0"/>
    <w:rsid w:val="001F6442"/>
    <w:rsid w:val="001F696B"/>
    <w:rsid w:val="001F72D5"/>
    <w:rsid w:val="002004C8"/>
    <w:rsid w:val="002007B9"/>
    <w:rsid w:val="002026FD"/>
    <w:rsid w:val="0020433C"/>
    <w:rsid w:val="00204342"/>
    <w:rsid w:val="00204719"/>
    <w:rsid w:val="0020534C"/>
    <w:rsid w:val="002057A5"/>
    <w:rsid w:val="00206045"/>
    <w:rsid w:val="00206FC0"/>
    <w:rsid w:val="002079BB"/>
    <w:rsid w:val="002102B5"/>
    <w:rsid w:val="00211425"/>
    <w:rsid w:val="00212DA8"/>
    <w:rsid w:val="00212ED8"/>
    <w:rsid w:val="00213D8C"/>
    <w:rsid w:val="00214A64"/>
    <w:rsid w:val="00215CFA"/>
    <w:rsid w:val="00216924"/>
    <w:rsid w:val="00217D25"/>
    <w:rsid w:val="00220223"/>
    <w:rsid w:val="002206DC"/>
    <w:rsid w:val="00221576"/>
    <w:rsid w:val="00222795"/>
    <w:rsid w:val="00222D3D"/>
    <w:rsid w:val="00224458"/>
    <w:rsid w:val="00224678"/>
    <w:rsid w:val="00224904"/>
    <w:rsid w:val="00225F8C"/>
    <w:rsid w:val="00226437"/>
    <w:rsid w:val="00226DDE"/>
    <w:rsid w:val="00226F0C"/>
    <w:rsid w:val="00227F87"/>
    <w:rsid w:val="00230796"/>
    <w:rsid w:val="00230A62"/>
    <w:rsid w:val="00231843"/>
    <w:rsid w:val="002324B9"/>
    <w:rsid w:val="0023254E"/>
    <w:rsid w:val="00232760"/>
    <w:rsid w:val="00232A2C"/>
    <w:rsid w:val="0023530D"/>
    <w:rsid w:val="00235B5F"/>
    <w:rsid w:val="00236954"/>
    <w:rsid w:val="00241213"/>
    <w:rsid w:val="002421D7"/>
    <w:rsid w:val="00242DC0"/>
    <w:rsid w:val="00243BEB"/>
    <w:rsid w:val="00243FA4"/>
    <w:rsid w:val="00245192"/>
    <w:rsid w:val="002458BA"/>
    <w:rsid w:val="00246202"/>
    <w:rsid w:val="0024777B"/>
    <w:rsid w:val="00247D9F"/>
    <w:rsid w:val="002503D6"/>
    <w:rsid w:val="0025060B"/>
    <w:rsid w:val="002513AF"/>
    <w:rsid w:val="00251896"/>
    <w:rsid w:val="00252696"/>
    <w:rsid w:val="00253983"/>
    <w:rsid w:val="00254012"/>
    <w:rsid w:val="00256667"/>
    <w:rsid w:val="00257157"/>
    <w:rsid w:val="0025742C"/>
    <w:rsid w:val="00260C83"/>
    <w:rsid w:val="00260D76"/>
    <w:rsid w:val="00260EC3"/>
    <w:rsid w:val="0026107C"/>
    <w:rsid w:val="0026291C"/>
    <w:rsid w:val="00262C6A"/>
    <w:rsid w:val="00263BAA"/>
    <w:rsid w:val="00264645"/>
    <w:rsid w:val="00264D9B"/>
    <w:rsid w:val="002655A0"/>
    <w:rsid w:val="00266418"/>
    <w:rsid w:val="00266973"/>
    <w:rsid w:val="0027117F"/>
    <w:rsid w:val="00272C3D"/>
    <w:rsid w:val="002730D0"/>
    <w:rsid w:val="00273A73"/>
    <w:rsid w:val="00274B5F"/>
    <w:rsid w:val="00274D4D"/>
    <w:rsid w:val="00276AC7"/>
    <w:rsid w:val="002814FF"/>
    <w:rsid w:val="00281E1D"/>
    <w:rsid w:val="00282CB7"/>
    <w:rsid w:val="00284720"/>
    <w:rsid w:val="0028477C"/>
    <w:rsid w:val="002864A5"/>
    <w:rsid w:val="00290025"/>
    <w:rsid w:val="00290D09"/>
    <w:rsid w:val="00292170"/>
    <w:rsid w:val="00293528"/>
    <w:rsid w:val="00293CD5"/>
    <w:rsid w:val="00295675"/>
    <w:rsid w:val="0029574E"/>
    <w:rsid w:val="00295A7E"/>
    <w:rsid w:val="0029732A"/>
    <w:rsid w:val="002A0009"/>
    <w:rsid w:val="002A120B"/>
    <w:rsid w:val="002A138A"/>
    <w:rsid w:val="002A2D7A"/>
    <w:rsid w:val="002A2DCA"/>
    <w:rsid w:val="002A3112"/>
    <w:rsid w:val="002A3980"/>
    <w:rsid w:val="002A404B"/>
    <w:rsid w:val="002A4ACE"/>
    <w:rsid w:val="002A50CF"/>
    <w:rsid w:val="002A6058"/>
    <w:rsid w:val="002A6BD9"/>
    <w:rsid w:val="002A6E64"/>
    <w:rsid w:val="002A7076"/>
    <w:rsid w:val="002A743B"/>
    <w:rsid w:val="002B1117"/>
    <w:rsid w:val="002B1FB8"/>
    <w:rsid w:val="002B26D4"/>
    <w:rsid w:val="002B2B13"/>
    <w:rsid w:val="002B3008"/>
    <w:rsid w:val="002B3610"/>
    <w:rsid w:val="002B363F"/>
    <w:rsid w:val="002B5CC5"/>
    <w:rsid w:val="002B6DEF"/>
    <w:rsid w:val="002B7346"/>
    <w:rsid w:val="002B78DC"/>
    <w:rsid w:val="002C0053"/>
    <w:rsid w:val="002C0B97"/>
    <w:rsid w:val="002C0E5A"/>
    <w:rsid w:val="002C0ED5"/>
    <w:rsid w:val="002C5AF0"/>
    <w:rsid w:val="002C6961"/>
    <w:rsid w:val="002C7C71"/>
    <w:rsid w:val="002D0386"/>
    <w:rsid w:val="002D24D2"/>
    <w:rsid w:val="002D4B28"/>
    <w:rsid w:val="002D5A5E"/>
    <w:rsid w:val="002D6048"/>
    <w:rsid w:val="002D6DD8"/>
    <w:rsid w:val="002D717D"/>
    <w:rsid w:val="002E1603"/>
    <w:rsid w:val="002E19B2"/>
    <w:rsid w:val="002E30CC"/>
    <w:rsid w:val="002E31F5"/>
    <w:rsid w:val="002E59FB"/>
    <w:rsid w:val="002E615A"/>
    <w:rsid w:val="002E7FD9"/>
    <w:rsid w:val="002F256E"/>
    <w:rsid w:val="002F28AC"/>
    <w:rsid w:val="002F3F7E"/>
    <w:rsid w:val="002F405D"/>
    <w:rsid w:val="002F525E"/>
    <w:rsid w:val="002F6729"/>
    <w:rsid w:val="00302AC5"/>
    <w:rsid w:val="003048D7"/>
    <w:rsid w:val="00305ABF"/>
    <w:rsid w:val="00306ADA"/>
    <w:rsid w:val="00312E07"/>
    <w:rsid w:val="0031329B"/>
    <w:rsid w:val="00313CAA"/>
    <w:rsid w:val="00313CE1"/>
    <w:rsid w:val="00315FF9"/>
    <w:rsid w:val="003164FA"/>
    <w:rsid w:val="003171DA"/>
    <w:rsid w:val="003178F3"/>
    <w:rsid w:val="00317EAF"/>
    <w:rsid w:val="00317ECC"/>
    <w:rsid w:val="00320791"/>
    <w:rsid w:val="00321410"/>
    <w:rsid w:val="00322190"/>
    <w:rsid w:val="003228B5"/>
    <w:rsid w:val="00322916"/>
    <w:rsid w:val="0032314B"/>
    <w:rsid w:val="003247B6"/>
    <w:rsid w:val="00330751"/>
    <w:rsid w:val="00330D10"/>
    <w:rsid w:val="00331039"/>
    <w:rsid w:val="003321AA"/>
    <w:rsid w:val="00332892"/>
    <w:rsid w:val="003336C5"/>
    <w:rsid w:val="00333BCC"/>
    <w:rsid w:val="003341D6"/>
    <w:rsid w:val="0033546E"/>
    <w:rsid w:val="00335A6C"/>
    <w:rsid w:val="00335F21"/>
    <w:rsid w:val="003363DB"/>
    <w:rsid w:val="00336B9B"/>
    <w:rsid w:val="00336E5C"/>
    <w:rsid w:val="0033797E"/>
    <w:rsid w:val="00337E68"/>
    <w:rsid w:val="003402BA"/>
    <w:rsid w:val="00340CA1"/>
    <w:rsid w:val="0034189C"/>
    <w:rsid w:val="003419A5"/>
    <w:rsid w:val="00341E89"/>
    <w:rsid w:val="00343503"/>
    <w:rsid w:val="00343A38"/>
    <w:rsid w:val="0034499C"/>
    <w:rsid w:val="00344B17"/>
    <w:rsid w:val="003461F9"/>
    <w:rsid w:val="00346988"/>
    <w:rsid w:val="00346DA7"/>
    <w:rsid w:val="0034774F"/>
    <w:rsid w:val="0035314B"/>
    <w:rsid w:val="00353E5A"/>
    <w:rsid w:val="00355F73"/>
    <w:rsid w:val="003565B0"/>
    <w:rsid w:val="0035715B"/>
    <w:rsid w:val="0035767F"/>
    <w:rsid w:val="00361A10"/>
    <w:rsid w:val="00362F27"/>
    <w:rsid w:val="003636BE"/>
    <w:rsid w:val="003642D2"/>
    <w:rsid w:val="003656DB"/>
    <w:rsid w:val="00365D90"/>
    <w:rsid w:val="003662F9"/>
    <w:rsid w:val="003701B5"/>
    <w:rsid w:val="003702AB"/>
    <w:rsid w:val="00371D6A"/>
    <w:rsid w:val="00373F2E"/>
    <w:rsid w:val="00375763"/>
    <w:rsid w:val="00376021"/>
    <w:rsid w:val="00377ABB"/>
    <w:rsid w:val="00380507"/>
    <w:rsid w:val="00380CCF"/>
    <w:rsid w:val="00381F81"/>
    <w:rsid w:val="00382B2C"/>
    <w:rsid w:val="00383B0A"/>
    <w:rsid w:val="003842BE"/>
    <w:rsid w:val="00386357"/>
    <w:rsid w:val="0038734B"/>
    <w:rsid w:val="003879DE"/>
    <w:rsid w:val="003936A6"/>
    <w:rsid w:val="00393E71"/>
    <w:rsid w:val="00394950"/>
    <w:rsid w:val="00394C52"/>
    <w:rsid w:val="00395BF6"/>
    <w:rsid w:val="00396FDD"/>
    <w:rsid w:val="0039700E"/>
    <w:rsid w:val="00397462"/>
    <w:rsid w:val="00397709"/>
    <w:rsid w:val="003A032B"/>
    <w:rsid w:val="003A051E"/>
    <w:rsid w:val="003A0A19"/>
    <w:rsid w:val="003A244A"/>
    <w:rsid w:val="003A2CBF"/>
    <w:rsid w:val="003A2D20"/>
    <w:rsid w:val="003A36C6"/>
    <w:rsid w:val="003A5537"/>
    <w:rsid w:val="003A6EDC"/>
    <w:rsid w:val="003A79F2"/>
    <w:rsid w:val="003A7E19"/>
    <w:rsid w:val="003B058B"/>
    <w:rsid w:val="003B15EE"/>
    <w:rsid w:val="003B2F08"/>
    <w:rsid w:val="003B2F75"/>
    <w:rsid w:val="003B2FAF"/>
    <w:rsid w:val="003B33E4"/>
    <w:rsid w:val="003B39B4"/>
    <w:rsid w:val="003B3EC3"/>
    <w:rsid w:val="003B5AE1"/>
    <w:rsid w:val="003B6FD3"/>
    <w:rsid w:val="003C018F"/>
    <w:rsid w:val="003C1115"/>
    <w:rsid w:val="003C3D3C"/>
    <w:rsid w:val="003C4561"/>
    <w:rsid w:val="003C4947"/>
    <w:rsid w:val="003C5A89"/>
    <w:rsid w:val="003C7706"/>
    <w:rsid w:val="003C7D24"/>
    <w:rsid w:val="003C7F50"/>
    <w:rsid w:val="003D198F"/>
    <w:rsid w:val="003D1EFB"/>
    <w:rsid w:val="003D2BD3"/>
    <w:rsid w:val="003D3105"/>
    <w:rsid w:val="003D4EBF"/>
    <w:rsid w:val="003D5005"/>
    <w:rsid w:val="003D6C87"/>
    <w:rsid w:val="003D747A"/>
    <w:rsid w:val="003D7568"/>
    <w:rsid w:val="003E0AE9"/>
    <w:rsid w:val="003E3929"/>
    <w:rsid w:val="003E462D"/>
    <w:rsid w:val="003E4F1E"/>
    <w:rsid w:val="003E6E35"/>
    <w:rsid w:val="003E7DC6"/>
    <w:rsid w:val="003F0F65"/>
    <w:rsid w:val="003F17E3"/>
    <w:rsid w:val="003F18FB"/>
    <w:rsid w:val="003F3766"/>
    <w:rsid w:val="003F5453"/>
    <w:rsid w:val="003F7809"/>
    <w:rsid w:val="0040015E"/>
    <w:rsid w:val="00400967"/>
    <w:rsid w:val="0040169C"/>
    <w:rsid w:val="0040175C"/>
    <w:rsid w:val="004019CD"/>
    <w:rsid w:val="004028DE"/>
    <w:rsid w:val="00402ACB"/>
    <w:rsid w:val="004048CE"/>
    <w:rsid w:val="00404DA8"/>
    <w:rsid w:val="00405826"/>
    <w:rsid w:val="0040640C"/>
    <w:rsid w:val="00406C08"/>
    <w:rsid w:val="004079DE"/>
    <w:rsid w:val="00411744"/>
    <w:rsid w:val="00411A15"/>
    <w:rsid w:val="0041208B"/>
    <w:rsid w:val="00414E77"/>
    <w:rsid w:val="00415A45"/>
    <w:rsid w:val="0041639E"/>
    <w:rsid w:val="00416CFE"/>
    <w:rsid w:val="00417959"/>
    <w:rsid w:val="00420D1D"/>
    <w:rsid w:val="004239C9"/>
    <w:rsid w:val="0042559C"/>
    <w:rsid w:val="004269E8"/>
    <w:rsid w:val="0042730C"/>
    <w:rsid w:val="00427E8E"/>
    <w:rsid w:val="0043472C"/>
    <w:rsid w:val="004351A0"/>
    <w:rsid w:val="0043622F"/>
    <w:rsid w:val="004367C6"/>
    <w:rsid w:val="00436F4E"/>
    <w:rsid w:val="004375C5"/>
    <w:rsid w:val="0044037E"/>
    <w:rsid w:val="00441219"/>
    <w:rsid w:val="0044184C"/>
    <w:rsid w:val="00441DDC"/>
    <w:rsid w:val="00443420"/>
    <w:rsid w:val="00444BFD"/>
    <w:rsid w:val="00444DD8"/>
    <w:rsid w:val="00445AA7"/>
    <w:rsid w:val="00446980"/>
    <w:rsid w:val="00450155"/>
    <w:rsid w:val="00450427"/>
    <w:rsid w:val="004507E2"/>
    <w:rsid w:val="004519DD"/>
    <w:rsid w:val="00452539"/>
    <w:rsid w:val="00452712"/>
    <w:rsid w:val="00452883"/>
    <w:rsid w:val="00452C40"/>
    <w:rsid w:val="00453D2A"/>
    <w:rsid w:val="00454629"/>
    <w:rsid w:val="00455C58"/>
    <w:rsid w:val="00455D1F"/>
    <w:rsid w:val="0045697E"/>
    <w:rsid w:val="0045708D"/>
    <w:rsid w:val="0045750D"/>
    <w:rsid w:val="00460020"/>
    <w:rsid w:val="0046009A"/>
    <w:rsid w:val="00460DD5"/>
    <w:rsid w:val="004621E1"/>
    <w:rsid w:val="004638F0"/>
    <w:rsid w:val="004664F8"/>
    <w:rsid w:val="004667FC"/>
    <w:rsid w:val="00467486"/>
    <w:rsid w:val="004702AF"/>
    <w:rsid w:val="0047045D"/>
    <w:rsid w:val="00471937"/>
    <w:rsid w:val="0047241F"/>
    <w:rsid w:val="00473678"/>
    <w:rsid w:val="004752C8"/>
    <w:rsid w:val="00475C41"/>
    <w:rsid w:val="00476D62"/>
    <w:rsid w:val="00480A11"/>
    <w:rsid w:val="00482B12"/>
    <w:rsid w:val="00483451"/>
    <w:rsid w:val="004857A4"/>
    <w:rsid w:val="00486AA3"/>
    <w:rsid w:val="004873DC"/>
    <w:rsid w:val="004879EA"/>
    <w:rsid w:val="00487D15"/>
    <w:rsid w:val="00487D35"/>
    <w:rsid w:val="00487E92"/>
    <w:rsid w:val="00490C41"/>
    <w:rsid w:val="00490C6D"/>
    <w:rsid w:val="00492EB4"/>
    <w:rsid w:val="0049330D"/>
    <w:rsid w:val="00493E80"/>
    <w:rsid w:val="00494970"/>
    <w:rsid w:val="00496106"/>
    <w:rsid w:val="0049649C"/>
    <w:rsid w:val="00496E39"/>
    <w:rsid w:val="0049725D"/>
    <w:rsid w:val="004A1578"/>
    <w:rsid w:val="004A394D"/>
    <w:rsid w:val="004A4978"/>
    <w:rsid w:val="004A4CC7"/>
    <w:rsid w:val="004A5394"/>
    <w:rsid w:val="004A53F3"/>
    <w:rsid w:val="004A6001"/>
    <w:rsid w:val="004A6013"/>
    <w:rsid w:val="004A6C4E"/>
    <w:rsid w:val="004A7129"/>
    <w:rsid w:val="004A7465"/>
    <w:rsid w:val="004B0B9B"/>
    <w:rsid w:val="004B1921"/>
    <w:rsid w:val="004B2F7C"/>
    <w:rsid w:val="004B31E3"/>
    <w:rsid w:val="004B3BF8"/>
    <w:rsid w:val="004B4FD6"/>
    <w:rsid w:val="004B7BB7"/>
    <w:rsid w:val="004B7DD9"/>
    <w:rsid w:val="004B7F7B"/>
    <w:rsid w:val="004C09B8"/>
    <w:rsid w:val="004C1301"/>
    <w:rsid w:val="004C143A"/>
    <w:rsid w:val="004C452E"/>
    <w:rsid w:val="004C4679"/>
    <w:rsid w:val="004C4DCA"/>
    <w:rsid w:val="004C5606"/>
    <w:rsid w:val="004C6417"/>
    <w:rsid w:val="004C6448"/>
    <w:rsid w:val="004C69B8"/>
    <w:rsid w:val="004D0103"/>
    <w:rsid w:val="004D0869"/>
    <w:rsid w:val="004D09F2"/>
    <w:rsid w:val="004D0A6B"/>
    <w:rsid w:val="004D0B5A"/>
    <w:rsid w:val="004D137B"/>
    <w:rsid w:val="004D1A28"/>
    <w:rsid w:val="004D20C2"/>
    <w:rsid w:val="004D3A47"/>
    <w:rsid w:val="004D3D83"/>
    <w:rsid w:val="004D4D2C"/>
    <w:rsid w:val="004D58FD"/>
    <w:rsid w:val="004D5EE0"/>
    <w:rsid w:val="004D61D8"/>
    <w:rsid w:val="004D7627"/>
    <w:rsid w:val="004D7FB9"/>
    <w:rsid w:val="004E03F8"/>
    <w:rsid w:val="004E0810"/>
    <w:rsid w:val="004E0CD2"/>
    <w:rsid w:val="004E1250"/>
    <w:rsid w:val="004E2BFD"/>
    <w:rsid w:val="004E3AB8"/>
    <w:rsid w:val="004E4019"/>
    <w:rsid w:val="004E46BD"/>
    <w:rsid w:val="004E6070"/>
    <w:rsid w:val="004E6415"/>
    <w:rsid w:val="004E66D7"/>
    <w:rsid w:val="004E67FE"/>
    <w:rsid w:val="004F0895"/>
    <w:rsid w:val="004F2BE7"/>
    <w:rsid w:val="004F33E1"/>
    <w:rsid w:val="004F3515"/>
    <w:rsid w:val="004F575A"/>
    <w:rsid w:val="004F5BE3"/>
    <w:rsid w:val="004F5EF6"/>
    <w:rsid w:val="004F6CDF"/>
    <w:rsid w:val="004F72C0"/>
    <w:rsid w:val="004F7DEB"/>
    <w:rsid w:val="00500031"/>
    <w:rsid w:val="005004A2"/>
    <w:rsid w:val="00500C09"/>
    <w:rsid w:val="005010B3"/>
    <w:rsid w:val="00501823"/>
    <w:rsid w:val="00501EC0"/>
    <w:rsid w:val="00502C1B"/>
    <w:rsid w:val="00503C13"/>
    <w:rsid w:val="00504F31"/>
    <w:rsid w:val="0050657A"/>
    <w:rsid w:val="00507060"/>
    <w:rsid w:val="00507E71"/>
    <w:rsid w:val="005108A5"/>
    <w:rsid w:val="005109AC"/>
    <w:rsid w:val="0051149E"/>
    <w:rsid w:val="00511FAD"/>
    <w:rsid w:val="005127BD"/>
    <w:rsid w:val="00513185"/>
    <w:rsid w:val="00513A5D"/>
    <w:rsid w:val="00513DE5"/>
    <w:rsid w:val="00513F2C"/>
    <w:rsid w:val="005147C4"/>
    <w:rsid w:val="00516B9E"/>
    <w:rsid w:val="0052109D"/>
    <w:rsid w:val="005217C5"/>
    <w:rsid w:val="00521E50"/>
    <w:rsid w:val="00521FBF"/>
    <w:rsid w:val="00522B0D"/>
    <w:rsid w:val="00523048"/>
    <w:rsid w:val="00523C4D"/>
    <w:rsid w:val="0052424F"/>
    <w:rsid w:val="0052454D"/>
    <w:rsid w:val="0052503E"/>
    <w:rsid w:val="0052627F"/>
    <w:rsid w:val="00526579"/>
    <w:rsid w:val="00530502"/>
    <w:rsid w:val="00530A43"/>
    <w:rsid w:val="005317C2"/>
    <w:rsid w:val="00532658"/>
    <w:rsid w:val="00532FFB"/>
    <w:rsid w:val="00533042"/>
    <w:rsid w:val="00535BA5"/>
    <w:rsid w:val="00536816"/>
    <w:rsid w:val="005421E1"/>
    <w:rsid w:val="00543485"/>
    <w:rsid w:val="00543852"/>
    <w:rsid w:val="005440B3"/>
    <w:rsid w:val="005441B6"/>
    <w:rsid w:val="00546881"/>
    <w:rsid w:val="00546B6E"/>
    <w:rsid w:val="005478B3"/>
    <w:rsid w:val="00547F62"/>
    <w:rsid w:val="005519F0"/>
    <w:rsid w:val="005520E3"/>
    <w:rsid w:val="00552A35"/>
    <w:rsid w:val="00552DCB"/>
    <w:rsid w:val="0055363B"/>
    <w:rsid w:val="00553887"/>
    <w:rsid w:val="005564A6"/>
    <w:rsid w:val="00556CF5"/>
    <w:rsid w:val="00557200"/>
    <w:rsid w:val="005578BA"/>
    <w:rsid w:val="0056067F"/>
    <w:rsid w:val="00560F79"/>
    <w:rsid w:val="005616B2"/>
    <w:rsid w:val="005625E2"/>
    <w:rsid w:val="00563672"/>
    <w:rsid w:val="00564223"/>
    <w:rsid w:val="00564DF8"/>
    <w:rsid w:val="005652F2"/>
    <w:rsid w:val="00565A2D"/>
    <w:rsid w:val="00565A92"/>
    <w:rsid w:val="00565B51"/>
    <w:rsid w:val="00565D74"/>
    <w:rsid w:val="005662B5"/>
    <w:rsid w:val="00566600"/>
    <w:rsid w:val="005670A0"/>
    <w:rsid w:val="00567938"/>
    <w:rsid w:val="00567D3C"/>
    <w:rsid w:val="0057014B"/>
    <w:rsid w:val="00570602"/>
    <w:rsid w:val="00571296"/>
    <w:rsid w:val="005719E5"/>
    <w:rsid w:val="00571C9F"/>
    <w:rsid w:val="00571DA8"/>
    <w:rsid w:val="00572EDE"/>
    <w:rsid w:val="00573360"/>
    <w:rsid w:val="0057337D"/>
    <w:rsid w:val="0057426C"/>
    <w:rsid w:val="005748B1"/>
    <w:rsid w:val="005751F2"/>
    <w:rsid w:val="00576FE8"/>
    <w:rsid w:val="00583764"/>
    <w:rsid w:val="00583AD2"/>
    <w:rsid w:val="00583CC3"/>
    <w:rsid w:val="00584613"/>
    <w:rsid w:val="00584C75"/>
    <w:rsid w:val="0058601F"/>
    <w:rsid w:val="005860A9"/>
    <w:rsid w:val="005864E1"/>
    <w:rsid w:val="00586D31"/>
    <w:rsid w:val="0058799B"/>
    <w:rsid w:val="00587CEB"/>
    <w:rsid w:val="00590068"/>
    <w:rsid w:val="005908A0"/>
    <w:rsid w:val="005918BF"/>
    <w:rsid w:val="005920F2"/>
    <w:rsid w:val="00593095"/>
    <w:rsid w:val="005947B5"/>
    <w:rsid w:val="00594C3A"/>
    <w:rsid w:val="00594DD2"/>
    <w:rsid w:val="005A290A"/>
    <w:rsid w:val="005A40F8"/>
    <w:rsid w:val="005A4B47"/>
    <w:rsid w:val="005A5C52"/>
    <w:rsid w:val="005A5DC6"/>
    <w:rsid w:val="005A6669"/>
    <w:rsid w:val="005A69FE"/>
    <w:rsid w:val="005B091C"/>
    <w:rsid w:val="005B0F38"/>
    <w:rsid w:val="005B1486"/>
    <w:rsid w:val="005B1A57"/>
    <w:rsid w:val="005B39CB"/>
    <w:rsid w:val="005B40BA"/>
    <w:rsid w:val="005B4175"/>
    <w:rsid w:val="005B5F27"/>
    <w:rsid w:val="005B5FAC"/>
    <w:rsid w:val="005B6458"/>
    <w:rsid w:val="005B66EC"/>
    <w:rsid w:val="005B7D91"/>
    <w:rsid w:val="005C0501"/>
    <w:rsid w:val="005C144A"/>
    <w:rsid w:val="005C1837"/>
    <w:rsid w:val="005C2923"/>
    <w:rsid w:val="005C2F1D"/>
    <w:rsid w:val="005C5828"/>
    <w:rsid w:val="005C5ABB"/>
    <w:rsid w:val="005C6AF9"/>
    <w:rsid w:val="005D0AF7"/>
    <w:rsid w:val="005D13AD"/>
    <w:rsid w:val="005D269C"/>
    <w:rsid w:val="005D36B6"/>
    <w:rsid w:val="005D3D96"/>
    <w:rsid w:val="005D5412"/>
    <w:rsid w:val="005D5593"/>
    <w:rsid w:val="005D6112"/>
    <w:rsid w:val="005D6A4E"/>
    <w:rsid w:val="005D6B17"/>
    <w:rsid w:val="005D75B5"/>
    <w:rsid w:val="005D7B1B"/>
    <w:rsid w:val="005D7B80"/>
    <w:rsid w:val="005E064D"/>
    <w:rsid w:val="005E0667"/>
    <w:rsid w:val="005E1676"/>
    <w:rsid w:val="005E306E"/>
    <w:rsid w:val="005E38A2"/>
    <w:rsid w:val="005E3E52"/>
    <w:rsid w:val="005E4166"/>
    <w:rsid w:val="005E4EF6"/>
    <w:rsid w:val="005E6572"/>
    <w:rsid w:val="005E6CCB"/>
    <w:rsid w:val="005E752B"/>
    <w:rsid w:val="005E7BDF"/>
    <w:rsid w:val="005E7CF4"/>
    <w:rsid w:val="005F00D1"/>
    <w:rsid w:val="005F07AC"/>
    <w:rsid w:val="005F1A52"/>
    <w:rsid w:val="005F2CB9"/>
    <w:rsid w:val="005F30B0"/>
    <w:rsid w:val="005F30B4"/>
    <w:rsid w:val="005F37A8"/>
    <w:rsid w:val="005F3A75"/>
    <w:rsid w:val="005F3C4B"/>
    <w:rsid w:val="005F52F2"/>
    <w:rsid w:val="005F6EAC"/>
    <w:rsid w:val="00600047"/>
    <w:rsid w:val="0060139C"/>
    <w:rsid w:val="006030CC"/>
    <w:rsid w:val="0060334C"/>
    <w:rsid w:val="0060369B"/>
    <w:rsid w:val="00603C76"/>
    <w:rsid w:val="006043C1"/>
    <w:rsid w:val="00605BB1"/>
    <w:rsid w:val="00606E58"/>
    <w:rsid w:val="00607383"/>
    <w:rsid w:val="00607DED"/>
    <w:rsid w:val="00612D7F"/>
    <w:rsid w:val="0061358D"/>
    <w:rsid w:val="006141A0"/>
    <w:rsid w:val="006144AC"/>
    <w:rsid w:val="00614F5C"/>
    <w:rsid w:val="0061679E"/>
    <w:rsid w:val="00616880"/>
    <w:rsid w:val="00620B27"/>
    <w:rsid w:val="006219DF"/>
    <w:rsid w:val="006228E4"/>
    <w:rsid w:val="00623E32"/>
    <w:rsid w:val="0062409D"/>
    <w:rsid w:val="00624EC4"/>
    <w:rsid w:val="006251F7"/>
    <w:rsid w:val="00625B11"/>
    <w:rsid w:val="00625D68"/>
    <w:rsid w:val="0062701D"/>
    <w:rsid w:val="0062785F"/>
    <w:rsid w:val="00627D5C"/>
    <w:rsid w:val="00630B9C"/>
    <w:rsid w:val="00632045"/>
    <w:rsid w:val="00633141"/>
    <w:rsid w:val="006339EA"/>
    <w:rsid w:val="00633C2C"/>
    <w:rsid w:val="006366ED"/>
    <w:rsid w:val="006376CD"/>
    <w:rsid w:val="00637A24"/>
    <w:rsid w:val="00637C5B"/>
    <w:rsid w:val="00640B2D"/>
    <w:rsid w:val="00640BF1"/>
    <w:rsid w:val="00640E93"/>
    <w:rsid w:val="00640EF2"/>
    <w:rsid w:val="00641532"/>
    <w:rsid w:val="0064164C"/>
    <w:rsid w:val="006418D7"/>
    <w:rsid w:val="00641A28"/>
    <w:rsid w:val="0064269D"/>
    <w:rsid w:val="00642F7C"/>
    <w:rsid w:val="006433A1"/>
    <w:rsid w:val="006434BE"/>
    <w:rsid w:val="00644351"/>
    <w:rsid w:val="006443C4"/>
    <w:rsid w:val="00644FCB"/>
    <w:rsid w:val="006475D9"/>
    <w:rsid w:val="006509A9"/>
    <w:rsid w:val="00651C5E"/>
    <w:rsid w:val="0065223E"/>
    <w:rsid w:val="00652C1F"/>
    <w:rsid w:val="006531BC"/>
    <w:rsid w:val="00656151"/>
    <w:rsid w:val="00656D5B"/>
    <w:rsid w:val="00656F75"/>
    <w:rsid w:val="00660E87"/>
    <w:rsid w:val="00662F9F"/>
    <w:rsid w:val="00663746"/>
    <w:rsid w:val="00663EFF"/>
    <w:rsid w:val="00663F46"/>
    <w:rsid w:val="006643BD"/>
    <w:rsid w:val="00664ABD"/>
    <w:rsid w:val="00664B08"/>
    <w:rsid w:val="006665C1"/>
    <w:rsid w:val="00666AF4"/>
    <w:rsid w:val="00666CCD"/>
    <w:rsid w:val="00667010"/>
    <w:rsid w:val="00670AEE"/>
    <w:rsid w:val="00671FEA"/>
    <w:rsid w:val="006728B1"/>
    <w:rsid w:val="0067364D"/>
    <w:rsid w:val="00673AFD"/>
    <w:rsid w:val="00673DCB"/>
    <w:rsid w:val="006748C4"/>
    <w:rsid w:val="00675E3B"/>
    <w:rsid w:val="00676A53"/>
    <w:rsid w:val="006771BB"/>
    <w:rsid w:val="00677565"/>
    <w:rsid w:val="00680DFD"/>
    <w:rsid w:val="0068278F"/>
    <w:rsid w:val="006834DD"/>
    <w:rsid w:val="0068377A"/>
    <w:rsid w:val="0068585F"/>
    <w:rsid w:val="00685F8C"/>
    <w:rsid w:val="0068700B"/>
    <w:rsid w:val="0069009A"/>
    <w:rsid w:val="006917C9"/>
    <w:rsid w:val="00691BD8"/>
    <w:rsid w:val="00692700"/>
    <w:rsid w:val="00692ED8"/>
    <w:rsid w:val="00692FDD"/>
    <w:rsid w:val="006935E0"/>
    <w:rsid w:val="00693A1A"/>
    <w:rsid w:val="006940E3"/>
    <w:rsid w:val="0069581E"/>
    <w:rsid w:val="00696BD6"/>
    <w:rsid w:val="00697177"/>
    <w:rsid w:val="00697C98"/>
    <w:rsid w:val="006A1654"/>
    <w:rsid w:val="006A321A"/>
    <w:rsid w:val="006A34D8"/>
    <w:rsid w:val="006A3AEF"/>
    <w:rsid w:val="006A4065"/>
    <w:rsid w:val="006A40EC"/>
    <w:rsid w:val="006A43D1"/>
    <w:rsid w:val="006A4C91"/>
    <w:rsid w:val="006A5D5D"/>
    <w:rsid w:val="006A68C9"/>
    <w:rsid w:val="006A7AB5"/>
    <w:rsid w:val="006B06C7"/>
    <w:rsid w:val="006B1165"/>
    <w:rsid w:val="006B133B"/>
    <w:rsid w:val="006B161A"/>
    <w:rsid w:val="006B1D59"/>
    <w:rsid w:val="006B27EA"/>
    <w:rsid w:val="006B3255"/>
    <w:rsid w:val="006B41C7"/>
    <w:rsid w:val="006B4508"/>
    <w:rsid w:val="006B458F"/>
    <w:rsid w:val="006B4D4D"/>
    <w:rsid w:val="006B6F2C"/>
    <w:rsid w:val="006B7171"/>
    <w:rsid w:val="006B750A"/>
    <w:rsid w:val="006B75AA"/>
    <w:rsid w:val="006B7BAC"/>
    <w:rsid w:val="006B7E08"/>
    <w:rsid w:val="006C0323"/>
    <w:rsid w:val="006C040B"/>
    <w:rsid w:val="006C0966"/>
    <w:rsid w:val="006C0C40"/>
    <w:rsid w:val="006C393B"/>
    <w:rsid w:val="006C3FA7"/>
    <w:rsid w:val="006C593E"/>
    <w:rsid w:val="006D170E"/>
    <w:rsid w:val="006D243B"/>
    <w:rsid w:val="006D251A"/>
    <w:rsid w:val="006D4D61"/>
    <w:rsid w:val="006D5035"/>
    <w:rsid w:val="006D5282"/>
    <w:rsid w:val="006D7D23"/>
    <w:rsid w:val="006E043E"/>
    <w:rsid w:val="006E0DEA"/>
    <w:rsid w:val="006E256B"/>
    <w:rsid w:val="006E2A9D"/>
    <w:rsid w:val="006E4371"/>
    <w:rsid w:val="006E4C00"/>
    <w:rsid w:val="006E55D4"/>
    <w:rsid w:val="006E5BF4"/>
    <w:rsid w:val="006E5C2B"/>
    <w:rsid w:val="006E66FD"/>
    <w:rsid w:val="006E6CC6"/>
    <w:rsid w:val="006E721D"/>
    <w:rsid w:val="006E76CF"/>
    <w:rsid w:val="006F11AC"/>
    <w:rsid w:val="006F12F1"/>
    <w:rsid w:val="006F133F"/>
    <w:rsid w:val="006F15C0"/>
    <w:rsid w:val="006F1D14"/>
    <w:rsid w:val="006F2038"/>
    <w:rsid w:val="006F2A60"/>
    <w:rsid w:val="006F341E"/>
    <w:rsid w:val="006F4D02"/>
    <w:rsid w:val="006F5EB0"/>
    <w:rsid w:val="006F68B1"/>
    <w:rsid w:val="006F735C"/>
    <w:rsid w:val="006F7E13"/>
    <w:rsid w:val="007029BF"/>
    <w:rsid w:val="007031E6"/>
    <w:rsid w:val="00703A88"/>
    <w:rsid w:val="00704A85"/>
    <w:rsid w:val="00705413"/>
    <w:rsid w:val="00705541"/>
    <w:rsid w:val="0070637E"/>
    <w:rsid w:val="007079DC"/>
    <w:rsid w:val="00707F53"/>
    <w:rsid w:val="00710486"/>
    <w:rsid w:val="00710F16"/>
    <w:rsid w:val="00711372"/>
    <w:rsid w:val="00711D64"/>
    <w:rsid w:val="007122BF"/>
    <w:rsid w:val="00712562"/>
    <w:rsid w:val="0071271B"/>
    <w:rsid w:val="007175BD"/>
    <w:rsid w:val="00720388"/>
    <w:rsid w:val="00722511"/>
    <w:rsid w:val="00722C12"/>
    <w:rsid w:val="00722D6F"/>
    <w:rsid w:val="0072332B"/>
    <w:rsid w:val="00724595"/>
    <w:rsid w:val="00724F51"/>
    <w:rsid w:val="00724F6C"/>
    <w:rsid w:val="00724F94"/>
    <w:rsid w:val="0072519C"/>
    <w:rsid w:val="00725711"/>
    <w:rsid w:val="0072574F"/>
    <w:rsid w:val="00726929"/>
    <w:rsid w:val="007269A2"/>
    <w:rsid w:val="007308D0"/>
    <w:rsid w:val="00730D85"/>
    <w:rsid w:val="007312FC"/>
    <w:rsid w:val="00733DD9"/>
    <w:rsid w:val="00736192"/>
    <w:rsid w:val="007363E9"/>
    <w:rsid w:val="00736866"/>
    <w:rsid w:val="007369BD"/>
    <w:rsid w:val="00737908"/>
    <w:rsid w:val="00737A93"/>
    <w:rsid w:val="00740046"/>
    <w:rsid w:val="00740791"/>
    <w:rsid w:val="00741F67"/>
    <w:rsid w:val="00750FB0"/>
    <w:rsid w:val="007516A1"/>
    <w:rsid w:val="0075212B"/>
    <w:rsid w:val="00753D4C"/>
    <w:rsid w:val="0075604B"/>
    <w:rsid w:val="00756975"/>
    <w:rsid w:val="00756F98"/>
    <w:rsid w:val="00757F3D"/>
    <w:rsid w:val="0076374B"/>
    <w:rsid w:val="007642F3"/>
    <w:rsid w:val="00764E51"/>
    <w:rsid w:val="00764FB7"/>
    <w:rsid w:val="007655E6"/>
    <w:rsid w:val="00767834"/>
    <w:rsid w:val="0077004E"/>
    <w:rsid w:val="00770390"/>
    <w:rsid w:val="007709DE"/>
    <w:rsid w:val="00771494"/>
    <w:rsid w:val="00772326"/>
    <w:rsid w:val="00773248"/>
    <w:rsid w:val="00773CD2"/>
    <w:rsid w:val="007750FC"/>
    <w:rsid w:val="0077590A"/>
    <w:rsid w:val="007764DC"/>
    <w:rsid w:val="007765F8"/>
    <w:rsid w:val="00776892"/>
    <w:rsid w:val="0078014B"/>
    <w:rsid w:val="00782C17"/>
    <w:rsid w:val="00784D7E"/>
    <w:rsid w:val="00786E97"/>
    <w:rsid w:val="0079175E"/>
    <w:rsid w:val="00791A7D"/>
    <w:rsid w:val="007921E8"/>
    <w:rsid w:val="00792A15"/>
    <w:rsid w:val="007933A0"/>
    <w:rsid w:val="007937B7"/>
    <w:rsid w:val="0079465F"/>
    <w:rsid w:val="00794885"/>
    <w:rsid w:val="00796B7E"/>
    <w:rsid w:val="007A0FE2"/>
    <w:rsid w:val="007A186A"/>
    <w:rsid w:val="007A21F4"/>
    <w:rsid w:val="007A2891"/>
    <w:rsid w:val="007A2911"/>
    <w:rsid w:val="007A3054"/>
    <w:rsid w:val="007A31DB"/>
    <w:rsid w:val="007A627D"/>
    <w:rsid w:val="007A62A4"/>
    <w:rsid w:val="007A6CE6"/>
    <w:rsid w:val="007A7470"/>
    <w:rsid w:val="007A7492"/>
    <w:rsid w:val="007A7FCB"/>
    <w:rsid w:val="007B0406"/>
    <w:rsid w:val="007B0A10"/>
    <w:rsid w:val="007B1121"/>
    <w:rsid w:val="007B1B77"/>
    <w:rsid w:val="007B1F8A"/>
    <w:rsid w:val="007B371E"/>
    <w:rsid w:val="007B4D14"/>
    <w:rsid w:val="007B61F8"/>
    <w:rsid w:val="007C1387"/>
    <w:rsid w:val="007C1E2B"/>
    <w:rsid w:val="007C21BF"/>
    <w:rsid w:val="007C2290"/>
    <w:rsid w:val="007C31F5"/>
    <w:rsid w:val="007C3D99"/>
    <w:rsid w:val="007C4FDC"/>
    <w:rsid w:val="007C5DEE"/>
    <w:rsid w:val="007C6C91"/>
    <w:rsid w:val="007C7A2D"/>
    <w:rsid w:val="007D16E5"/>
    <w:rsid w:val="007D1B8A"/>
    <w:rsid w:val="007D1DE0"/>
    <w:rsid w:val="007D341F"/>
    <w:rsid w:val="007D641D"/>
    <w:rsid w:val="007D7F34"/>
    <w:rsid w:val="007D7F96"/>
    <w:rsid w:val="007E0359"/>
    <w:rsid w:val="007E0D65"/>
    <w:rsid w:val="007E0D80"/>
    <w:rsid w:val="007E1372"/>
    <w:rsid w:val="007E1976"/>
    <w:rsid w:val="007E21A1"/>
    <w:rsid w:val="007E252F"/>
    <w:rsid w:val="007E25AF"/>
    <w:rsid w:val="007E4710"/>
    <w:rsid w:val="007E4C63"/>
    <w:rsid w:val="007E5717"/>
    <w:rsid w:val="007E5BCE"/>
    <w:rsid w:val="007E62EE"/>
    <w:rsid w:val="007E699A"/>
    <w:rsid w:val="007E69CF"/>
    <w:rsid w:val="007E6CD9"/>
    <w:rsid w:val="007E7D15"/>
    <w:rsid w:val="007F0B82"/>
    <w:rsid w:val="007F0C75"/>
    <w:rsid w:val="007F2154"/>
    <w:rsid w:val="007F330D"/>
    <w:rsid w:val="007F3876"/>
    <w:rsid w:val="007F63C4"/>
    <w:rsid w:val="0080122B"/>
    <w:rsid w:val="008013D4"/>
    <w:rsid w:val="008022C0"/>
    <w:rsid w:val="0080348C"/>
    <w:rsid w:val="00803F9E"/>
    <w:rsid w:val="00804F0C"/>
    <w:rsid w:val="00806592"/>
    <w:rsid w:val="008065F9"/>
    <w:rsid w:val="0080704F"/>
    <w:rsid w:val="00807D1D"/>
    <w:rsid w:val="0081058F"/>
    <w:rsid w:val="0081060A"/>
    <w:rsid w:val="00811593"/>
    <w:rsid w:val="00811872"/>
    <w:rsid w:val="008118DD"/>
    <w:rsid w:val="0081223E"/>
    <w:rsid w:val="00813B4D"/>
    <w:rsid w:val="00814F62"/>
    <w:rsid w:val="008157E5"/>
    <w:rsid w:val="008173E2"/>
    <w:rsid w:val="0081743A"/>
    <w:rsid w:val="00817679"/>
    <w:rsid w:val="00822FF5"/>
    <w:rsid w:val="008262B8"/>
    <w:rsid w:val="008273D6"/>
    <w:rsid w:val="00827F7D"/>
    <w:rsid w:val="00830706"/>
    <w:rsid w:val="00830B0D"/>
    <w:rsid w:val="00830B3C"/>
    <w:rsid w:val="008315C9"/>
    <w:rsid w:val="00831754"/>
    <w:rsid w:val="00831EEC"/>
    <w:rsid w:val="008320C8"/>
    <w:rsid w:val="00833C67"/>
    <w:rsid w:val="0084088A"/>
    <w:rsid w:val="00842027"/>
    <w:rsid w:val="008458F9"/>
    <w:rsid w:val="0084608D"/>
    <w:rsid w:val="008477E4"/>
    <w:rsid w:val="00847954"/>
    <w:rsid w:val="00847BF8"/>
    <w:rsid w:val="008503CD"/>
    <w:rsid w:val="008547CE"/>
    <w:rsid w:val="00854A90"/>
    <w:rsid w:val="00856048"/>
    <w:rsid w:val="00856BF8"/>
    <w:rsid w:val="00857F1F"/>
    <w:rsid w:val="008619BA"/>
    <w:rsid w:val="00861A08"/>
    <w:rsid w:val="00862B7B"/>
    <w:rsid w:val="00863DB8"/>
    <w:rsid w:val="008640BC"/>
    <w:rsid w:val="0086439C"/>
    <w:rsid w:val="008643C7"/>
    <w:rsid w:val="00865565"/>
    <w:rsid w:val="00865997"/>
    <w:rsid w:val="008659B8"/>
    <w:rsid w:val="00866B59"/>
    <w:rsid w:val="008704C0"/>
    <w:rsid w:val="00870DC2"/>
    <w:rsid w:val="00871503"/>
    <w:rsid w:val="00871E78"/>
    <w:rsid w:val="008720B0"/>
    <w:rsid w:val="00872878"/>
    <w:rsid w:val="0087440E"/>
    <w:rsid w:val="00876235"/>
    <w:rsid w:val="00880019"/>
    <w:rsid w:val="00880661"/>
    <w:rsid w:val="00881A41"/>
    <w:rsid w:val="00881D5C"/>
    <w:rsid w:val="00881F18"/>
    <w:rsid w:val="00882919"/>
    <w:rsid w:val="00883A87"/>
    <w:rsid w:val="00884A27"/>
    <w:rsid w:val="00884C79"/>
    <w:rsid w:val="00886581"/>
    <w:rsid w:val="00887261"/>
    <w:rsid w:val="00890865"/>
    <w:rsid w:val="00890D92"/>
    <w:rsid w:val="00890E81"/>
    <w:rsid w:val="00890F45"/>
    <w:rsid w:val="0089137A"/>
    <w:rsid w:val="008944B0"/>
    <w:rsid w:val="008956EB"/>
    <w:rsid w:val="00895A4E"/>
    <w:rsid w:val="00895A8C"/>
    <w:rsid w:val="00895BBE"/>
    <w:rsid w:val="00896297"/>
    <w:rsid w:val="008965CB"/>
    <w:rsid w:val="008A03D2"/>
    <w:rsid w:val="008A084F"/>
    <w:rsid w:val="008A0BBC"/>
    <w:rsid w:val="008A1A70"/>
    <w:rsid w:val="008A6B06"/>
    <w:rsid w:val="008A72CD"/>
    <w:rsid w:val="008A7606"/>
    <w:rsid w:val="008A798B"/>
    <w:rsid w:val="008A7A1B"/>
    <w:rsid w:val="008B09F5"/>
    <w:rsid w:val="008B23A1"/>
    <w:rsid w:val="008B28E7"/>
    <w:rsid w:val="008B2E67"/>
    <w:rsid w:val="008B3108"/>
    <w:rsid w:val="008B37DE"/>
    <w:rsid w:val="008B4965"/>
    <w:rsid w:val="008B6F60"/>
    <w:rsid w:val="008C0F5E"/>
    <w:rsid w:val="008C14D2"/>
    <w:rsid w:val="008C156F"/>
    <w:rsid w:val="008C25E1"/>
    <w:rsid w:val="008C2D20"/>
    <w:rsid w:val="008C36E1"/>
    <w:rsid w:val="008C41B6"/>
    <w:rsid w:val="008C523E"/>
    <w:rsid w:val="008C60EF"/>
    <w:rsid w:val="008C6C82"/>
    <w:rsid w:val="008C75BD"/>
    <w:rsid w:val="008D047A"/>
    <w:rsid w:val="008D27B6"/>
    <w:rsid w:val="008D3876"/>
    <w:rsid w:val="008D6097"/>
    <w:rsid w:val="008D729A"/>
    <w:rsid w:val="008E1B3E"/>
    <w:rsid w:val="008E3A24"/>
    <w:rsid w:val="008E5C77"/>
    <w:rsid w:val="008E5E9A"/>
    <w:rsid w:val="008E795B"/>
    <w:rsid w:val="008E7D81"/>
    <w:rsid w:val="008E7E54"/>
    <w:rsid w:val="008E7E76"/>
    <w:rsid w:val="008F24FC"/>
    <w:rsid w:val="008F2766"/>
    <w:rsid w:val="008F2F5A"/>
    <w:rsid w:val="008F56B2"/>
    <w:rsid w:val="008F5E0D"/>
    <w:rsid w:val="008F5E63"/>
    <w:rsid w:val="008F639B"/>
    <w:rsid w:val="0090194C"/>
    <w:rsid w:val="00901CB8"/>
    <w:rsid w:val="0090299D"/>
    <w:rsid w:val="00902CA8"/>
    <w:rsid w:val="00902EE3"/>
    <w:rsid w:val="00903D22"/>
    <w:rsid w:val="009044C4"/>
    <w:rsid w:val="00904758"/>
    <w:rsid w:val="00905275"/>
    <w:rsid w:val="009061E7"/>
    <w:rsid w:val="00907EFE"/>
    <w:rsid w:val="00910640"/>
    <w:rsid w:val="009124AE"/>
    <w:rsid w:val="00914D06"/>
    <w:rsid w:val="0091646F"/>
    <w:rsid w:val="00921009"/>
    <w:rsid w:val="00921451"/>
    <w:rsid w:val="00922993"/>
    <w:rsid w:val="00922B0C"/>
    <w:rsid w:val="009233CD"/>
    <w:rsid w:val="00924C6D"/>
    <w:rsid w:val="0092671E"/>
    <w:rsid w:val="0092716E"/>
    <w:rsid w:val="009278A9"/>
    <w:rsid w:val="00927C27"/>
    <w:rsid w:val="009308B3"/>
    <w:rsid w:val="00930A24"/>
    <w:rsid w:val="00930AD7"/>
    <w:rsid w:val="009321D4"/>
    <w:rsid w:val="00932CEB"/>
    <w:rsid w:val="00936A3D"/>
    <w:rsid w:val="00936AF0"/>
    <w:rsid w:val="00936FAD"/>
    <w:rsid w:val="009378CC"/>
    <w:rsid w:val="00937B1E"/>
    <w:rsid w:val="00937E98"/>
    <w:rsid w:val="00947B45"/>
    <w:rsid w:val="009515C7"/>
    <w:rsid w:val="009518A7"/>
    <w:rsid w:val="00951A50"/>
    <w:rsid w:val="00953597"/>
    <w:rsid w:val="00953703"/>
    <w:rsid w:val="00953C29"/>
    <w:rsid w:val="00954019"/>
    <w:rsid w:val="009546C0"/>
    <w:rsid w:val="00954E31"/>
    <w:rsid w:val="009553F5"/>
    <w:rsid w:val="009561D1"/>
    <w:rsid w:val="00957409"/>
    <w:rsid w:val="00960841"/>
    <w:rsid w:val="009612FF"/>
    <w:rsid w:val="009650C0"/>
    <w:rsid w:val="00965B4B"/>
    <w:rsid w:val="00966C81"/>
    <w:rsid w:val="00966CEE"/>
    <w:rsid w:val="009702C9"/>
    <w:rsid w:val="00970418"/>
    <w:rsid w:val="0097060D"/>
    <w:rsid w:val="00970FC2"/>
    <w:rsid w:val="009717C0"/>
    <w:rsid w:val="009717D1"/>
    <w:rsid w:val="00972D41"/>
    <w:rsid w:val="00972DCF"/>
    <w:rsid w:val="00973C2B"/>
    <w:rsid w:val="0097458E"/>
    <w:rsid w:val="00974BF7"/>
    <w:rsid w:val="009757A9"/>
    <w:rsid w:val="00976A49"/>
    <w:rsid w:val="0098119D"/>
    <w:rsid w:val="009837B8"/>
    <w:rsid w:val="00984435"/>
    <w:rsid w:val="009852F7"/>
    <w:rsid w:val="00985477"/>
    <w:rsid w:val="009855B8"/>
    <w:rsid w:val="009855E9"/>
    <w:rsid w:val="00985819"/>
    <w:rsid w:val="00985ABB"/>
    <w:rsid w:val="00985E55"/>
    <w:rsid w:val="00986C43"/>
    <w:rsid w:val="00987096"/>
    <w:rsid w:val="0098797C"/>
    <w:rsid w:val="00987BE2"/>
    <w:rsid w:val="009903B9"/>
    <w:rsid w:val="009908AA"/>
    <w:rsid w:val="009919F3"/>
    <w:rsid w:val="00992205"/>
    <w:rsid w:val="009922FB"/>
    <w:rsid w:val="00992B00"/>
    <w:rsid w:val="00993186"/>
    <w:rsid w:val="0099351D"/>
    <w:rsid w:val="00994DCE"/>
    <w:rsid w:val="00997D24"/>
    <w:rsid w:val="009A01D3"/>
    <w:rsid w:val="009A0DFE"/>
    <w:rsid w:val="009A2780"/>
    <w:rsid w:val="009A29AE"/>
    <w:rsid w:val="009A2AAE"/>
    <w:rsid w:val="009A3A21"/>
    <w:rsid w:val="009A3A9D"/>
    <w:rsid w:val="009A4F40"/>
    <w:rsid w:val="009A6587"/>
    <w:rsid w:val="009A7237"/>
    <w:rsid w:val="009A75BD"/>
    <w:rsid w:val="009A7A9A"/>
    <w:rsid w:val="009A7DC0"/>
    <w:rsid w:val="009B005B"/>
    <w:rsid w:val="009B1D08"/>
    <w:rsid w:val="009B38A2"/>
    <w:rsid w:val="009B39AC"/>
    <w:rsid w:val="009B3F3A"/>
    <w:rsid w:val="009B49C2"/>
    <w:rsid w:val="009B4A92"/>
    <w:rsid w:val="009B5B76"/>
    <w:rsid w:val="009B6C82"/>
    <w:rsid w:val="009B74D4"/>
    <w:rsid w:val="009B7A50"/>
    <w:rsid w:val="009C0A3D"/>
    <w:rsid w:val="009C20FA"/>
    <w:rsid w:val="009C20FF"/>
    <w:rsid w:val="009C290E"/>
    <w:rsid w:val="009C2A91"/>
    <w:rsid w:val="009C2C62"/>
    <w:rsid w:val="009C2FC4"/>
    <w:rsid w:val="009C3E6A"/>
    <w:rsid w:val="009C5318"/>
    <w:rsid w:val="009C577D"/>
    <w:rsid w:val="009C5D1B"/>
    <w:rsid w:val="009C5F75"/>
    <w:rsid w:val="009C60FC"/>
    <w:rsid w:val="009C70F5"/>
    <w:rsid w:val="009C7F6A"/>
    <w:rsid w:val="009D0F31"/>
    <w:rsid w:val="009D111B"/>
    <w:rsid w:val="009D113F"/>
    <w:rsid w:val="009D1BAE"/>
    <w:rsid w:val="009D2468"/>
    <w:rsid w:val="009D36A0"/>
    <w:rsid w:val="009D3A43"/>
    <w:rsid w:val="009D4017"/>
    <w:rsid w:val="009D4DE0"/>
    <w:rsid w:val="009D6EFF"/>
    <w:rsid w:val="009D780F"/>
    <w:rsid w:val="009D7A8E"/>
    <w:rsid w:val="009E1072"/>
    <w:rsid w:val="009E1920"/>
    <w:rsid w:val="009E1925"/>
    <w:rsid w:val="009E2245"/>
    <w:rsid w:val="009E6386"/>
    <w:rsid w:val="009E63F7"/>
    <w:rsid w:val="009E6843"/>
    <w:rsid w:val="009E6AE6"/>
    <w:rsid w:val="009E6B99"/>
    <w:rsid w:val="009F092C"/>
    <w:rsid w:val="009F29AE"/>
    <w:rsid w:val="009F2E38"/>
    <w:rsid w:val="009F5AA2"/>
    <w:rsid w:val="009F5DF7"/>
    <w:rsid w:val="009F66D9"/>
    <w:rsid w:val="009F67F6"/>
    <w:rsid w:val="009F6DC7"/>
    <w:rsid w:val="009F77D1"/>
    <w:rsid w:val="009F7A78"/>
    <w:rsid w:val="00A01B1E"/>
    <w:rsid w:val="00A01EBF"/>
    <w:rsid w:val="00A03A64"/>
    <w:rsid w:val="00A04694"/>
    <w:rsid w:val="00A06BE2"/>
    <w:rsid w:val="00A07081"/>
    <w:rsid w:val="00A0729A"/>
    <w:rsid w:val="00A10868"/>
    <w:rsid w:val="00A10CFB"/>
    <w:rsid w:val="00A10FFF"/>
    <w:rsid w:val="00A110A1"/>
    <w:rsid w:val="00A11676"/>
    <w:rsid w:val="00A12714"/>
    <w:rsid w:val="00A12723"/>
    <w:rsid w:val="00A13681"/>
    <w:rsid w:val="00A1469E"/>
    <w:rsid w:val="00A14EB3"/>
    <w:rsid w:val="00A152C7"/>
    <w:rsid w:val="00A15607"/>
    <w:rsid w:val="00A1567D"/>
    <w:rsid w:val="00A15BB0"/>
    <w:rsid w:val="00A16748"/>
    <w:rsid w:val="00A16A53"/>
    <w:rsid w:val="00A16FD2"/>
    <w:rsid w:val="00A16FE0"/>
    <w:rsid w:val="00A1717E"/>
    <w:rsid w:val="00A20E50"/>
    <w:rsid w:val="00A21887"/>
    <w:rsid w:val="00A230B8"/>
    <w:rsid w:val="00A2464D"/>
    <w:rsid w:val="00A24AF9"/>
    <w:rsid w:val="00A252B9"/>
    <w:rsid w:val="00A26378"/>
    <w:rsid w:val="00A26611"/>
    <w:rsid w:val="00A26647"/>
    <w:rsid w:val="00A2668C"/>
    <w:rsid w:val="00A31DF4"/>
    <w:rsid w:val="00A32142"/>
    <w:rsid w:val="00A33136"/>
    <w:rsid w:val="00A33664"/>
    <w:rsid w:val="00A33945"/>
    <w:rsid w:val="00A3772E"/>
    <w:rsid w:val="00A4001C"/>
    <w:rsid w:val="00A40C1B"/>
    <w:rsid w:val="00A42194"/>
    <w:rsid w:val="00A422FD"/>
    <w:rsid w:val="00A4238D"/>
    <w:rsid w:val="00A429B6"/>
    <w:rsid w:val="00A437D8"/>
    <w:rsid w:val="00A448F4"/>
    <w:rsid w:val="00A44AD0"/>
    <w:rsid w:val="00A45960"/>
    <w:rsid w:val="00A47814"/>
    <w:rsid w:val="00A50591"/>
    <w:rsid w:val="00A51748"/>
    <w:rsid w:val="00A52101"/>
    <w:rsid w:val="00A52614"/>
    <w:rsid w:val="00A52AE5"/>
    <w:rsid w:val="00A532CA"/>
    <w:rsid w:val="00A5392C"/>
    <w:rsid w:val="00A54369"/>
    <w:rsid w:val="00A543CD"/>
    <w:rsid w:val="00A54BFB"/>
    <w:rsid w:val="00A5512F"/>
    <w:rsid w:val="00A551FC"/>
    <w:rsid w:val="00A56EA8"/>
    <w:rsid w:val="00A56F15"/>
    <w:rsid w:val="00A612CE"/>
    <w:rsid w:val="00A62200"/>
    <w:rsid w:val="00A63C8B"/>
    <w:rsid w:val="00A65600"/>
    <w:rsid w:val="00A67234"/>
    <w:rsid w:val="00A70C6C"/>
    <w:rsid w:val="00A71702"/>
    <w:rsid w:val="00A72A07"/>
    <w:rsid w:val="00A72B19"/>
    <w:rsid w:val="00A72D21"/>
    <w:rsid w:val="00A72E8D"/>
    <w:rsid w:val="00A72F85"/>
    <w:rsid w:val="00A73B18"/>
    <w:rsid w:val="00A7566E"/>
    <w:rsid w:val="00A759F6"/>
    <w:rsid w:val="00A75B0A"/>
    <w:rsid w:val="00A765D1"/>
    <w:rsid w:val="00A7718F"/>
    <w:rsid w:val="00A801F9"/>
    <w:rsid w:val="00A80232"/>
    <w:rsid w:val="00A80D04"/>
    <w:rsid w:val="00A8290A"/>
    <w:rsid w:val="00A8296B"/>
    <w:rsid w:val="00A82D59"/>
    <w:rsid w:val="00A82E83"/>
    <w:rsid w:val="00A8440B"/>
    <w:rsid w:val="00A84BF2"/>
    <w:rsid w:val="00A85510"/>
    <w:rsid w:val="00A85828"/>
    <w:rsid w:val="00A87B0B"/>
    <w:rsid w:val="00A90A83"/>
    <w:rsid w:val="00A918F6"/>
    <w:rsid w:val="00A91A1C"/>
    <w:rsid w:val="00A91D26"/>
    <w:rsid w:val="00A91F4F"/>
    <w:rsid w:val="00A9222F"/>
    <w:rsid w:val="00A945AC"/>
    <w:rsid w:val="00A950E1"/>
    <w:rsid w:val="00A95214"/>
    <w:rsid w:val="00A955C6"/>
    <w:rsid w:val="00A96806"/>
    <w:rsid w:val="00AA0CE6"/>
    <w:rsid w:val="00AA126C"/>
    <w:rsid w:val="00AA2017"/>
    <w:rsid w:val="00AA2F8D"/>
    <w:rsid w:val="00AA470C"/>
    <w:rsid w:val="00AA5F84"/>
    <w:rsid w:val="00AA68E6"/>
    <w:rsid w:val="00AA779B"/>
    <w:rsid w:val="00AB2638"/>
    <w:rsid w:val="00AB407C"/>
    <w:rsid w:val="00AB4903"/>
    <w:rsid w:val="00AB4CFD"/>
    <w:rsid w:val="00AB543B"/>
    <w:rsid w:val="00AB6A80"/>
    <w:rsid w:val="00AB7B43"/>
    <w:rsid w:val="00AB7C22"/>
    <w:rsid w:val="00AC0418"/>
    <w:rsid w:val="00AC0AC3"/>
    <w:rsid w:val="00AC157C"/>
    <w:rsid w:val="00AC1922"/>
    <w:rsid w:val="00AC23E0"/>
    <w:rsid w:val="00AC2C5C"/>
    <w:rsid w:val="00AC36B4"/>
    <w:rsid w:val="00AC407C"/>
    <w:rsid w:val="00AC4132"/>
    <w:rsid w:val="00AC43FE"/>
    <w:rsid w:val="00AC5863"/>
    <w:rsid w:val="00AC7029"/>
    <w:rsid w:val="00AD25B0"/>
    <w:rsid w:val="00AD2CC9"/>
    <w:rsid w:val="00AD7BE9"/>
    <w:rsid w:val="00AE010E"/>
    <w:rsid w:val="00AE0560"/>
    <w:rsid w:val="00AE072C"/>
    <w:rsid w:val="00AE0B79"/>
    <w:rsid w:val="00AE0E84"/>
    <w:rsid w:val="00AE263E"/>
    <w:rsid w:val="00AE31B0"/>
    <w:rsid w:val="00AE3D8B"/>
    <w:rsid w:val="00AE4CBA"/>
    <w:rsid w:val="00AE6912"/>
    <w:rsid w:val="00AF0101"/>
    <w:rsid w:val="00AF01A0"/>
    <w:rsid w:val="00AF0E2B"/>
    <w:rsid w:val="00AF11D7"/>
    <w:rsid w:val="00AF1DE1"/>
    <w:rsid w:val="00AF2572"/>
    <w:rsid w:val="00AF289E"/>
    <w:rsid w:val="00AF3088"/>
    <w:rsid w:val="00AF58A6"/>
    <w:rsid w:val="00AF5B41"/>
    <w:rsid w:val="00AF5E9B"/>
    <w:rsid w:val="00AF6CE5"/>
    <w:rsid w:val="00AF6ED4"/>
    <w:rsid w:val="00AF716A"/>
    <w:rsid w:val="00AF71D9"/>
    <w:rsid w:val="00AF7837"/>
    <w:rsid w:val="00B0014F"/>
    <w:rsid w:val="00B00D52"/>
    <w:rsid w:val="00B014EA"/>
    <w:rsid w:val="00B02C71"/>
    <w:rsid w:val="00B034E9"/>
    <w:rsid w:val="00B03F65"/>
    <w:rsid w:val="00B04D0D"/>
    <w:rsid w:val="00B065D2"/>
    <w:rsid w:val="00B07721"/>
    <w:rsid w:val="00B07816"/>
    <w:rsid w:val="00B101B0"/>
    <w:rsid w:val="00B118D8"/>
    <w:rsid w:val="00B11F3D"/>
    <w:rsid w:val="00B121FF"/>
    <w:rsid w:val="00B12280"/>
    <w:rsid w:val="00B12441"/>
    <w:rsid w:val="00B126F5"/>
    <w:rsid w:val="00B12C91"/>
    <w:rsid w:val="00B131A1"/>
    <w:rsid w:val="00B1379A"/>
    <w:rsid w:val="00B148D1"/>
    <w:rsid w:val="00B14C36"/>
    <w:rsid w:val="00B157C6"/>
    <w:rsid w:val="00B15F1C"/>
    <w:rsid w:val="00B17561"/>
    <w:rsid w:val="00B20DF3"/>
    <w:rsid w:val="00B20EAC"/>
    <w:rsid w:val="00B2112C"/>
    <w:rsid w:val="00B223A4"/>
    <w:rsid w:val="00B22632"/>
    <w:rsid w:val="00B22F6D"/>
    <w:rsid w:val="00B235CC"/>
    <w:rsid w:val="00B27723"/>
    <w:rsid w:val="00B27E61"/>
    <w:rsid w:val="00B326F4"/>
    <w:rsid w:val="00B32F3F"/>
    <w:rsid w:val="00B33177"/>
    <w:rsid w:val="00B3338D"/>
    <w:rsid w:val="00B34542"/>
    <w:rsid w:val="00B34EA8"/>
    <w:rsid w:val="00B36319"/>
    <w:rsid w:val="00B36703"/>
    <w:rsid w:val="00B36D5E"/>
    <w:rsid w:val="00B37482"/>
    <w:rsid w:val="00B37DEC"/>
    <w:rsid w:val="00B4059E"/>
    <w:rsid w:val="00B40DB6"/>
    <w:rsid w:val="00B4142C"/>
    <w:rsid w:val="00B425D7"/>
    <w:rsid w:val="00B42F3E"/>
    <w:rsid w:val="00B4396A"/>
    <w:rsid w:val="00B43B31"/>
    <w:rsid w:val="00B43F05"/>
    <w:rsid w:val="00B4448C"/>
    <w:rsid w:val="00B4466A"/>
    <w:rsid w:val="00B44DAD"/>
    <w:rsid w:val="00B4515F"/>
    <w:rsid w:val="00B45A39"/>
    <w:rsid w:val="00B46B86"/>
    <w:rsid w:val="00B475B9"/>
    <w:rsid w:val="00B504C8"/>
    <w:rsid w:val="00B50704"/>
    <w:rsid w:val="00B51516"/>
    <w:rsid w:val="00B51A97"/>
    <w:rsid w:val="00B5221F"/>
    <w:rsid w:val="00B529E1"/>
    <w:rsid w:val="00B52BA8"/>
    <w:rsid w:val="00B52E2F"/>
    <w:rsid w:val="00B53321"/>
    <w:rsid w:val="00B534AF"/>
    <w:rsid w:val="00B53FF3"/>
    <w:rsid w:val="00B55571"/>
    <w:rsid w:val="00B557EA"/>
    <w:rsid w:val="00B5619D"/>
    <w:rsid w:val="00B56538"/>
    <w:rsid w:val="00B566BB"/>
    <w:rsid w:val="00B56C26"/>
    <w:rsid w:val="00B573A2"/>
    <w:rsid w:val="00B57C43"/>
    <w:rsid w:val="00B57CB2"/>
    <w:rsid w:val="00B604E5"/>
    <w:rsid w:val="00B60861"/>
    <w:rsid w:val="00B61BB7"/>
    <w:rsid w:val="00B61E42"/>
    <w:rsid w:val="00B62BCE"/>
    <w:rsid w:val="00B652F4"/>
    <w:rsid w:val="00B65C0F"/>
    <w:rsid w:val="00B67762"/>
    <w:rsid w:val="00B704FF"/>
    <w:rsid w:val="00B7225D"/>
    <w:rsid w:val="00B73088"/>
    <w:rsid w:val="00B730BF"/>
    <w:rsid w:val="00B7336A"/>
    <w:rsid w:val="00B733C8"/>
    <w:rsid w:val="00B7434B"/>
    <w:rsid w:val="00B751CC"/>
    <w:rsid w:val="00B76930"/>
    <w:rsid w:val="00B76E16"/>
    <w:rsid w:val="00B800C4"/>
    <w:rsid w:val="00B803F8"/>
    <w:rsid w:val="00B80F62"/>
    <w:rsid w:val="00B826D2"/>
    <w:rsid w:val="00B82A56"/>
    <w:rsid w:val="00B8538A"/>
    <w:rsid w:val="00B87030"/>
    <w:rsid w:val="00B914BE"/>
    <w:rsid w:val="00B91AF2"/>
    <w:rsid w:val="00B9321F"/>
    <w:rsid w:val="00B93AB1"/>
    <w:rsid w:val="00B95176"/>
    <w:rsid w:val="00B96117"/>
    <w:rsid w:val="00B966F7"/>
    <w:rsid w:val="00B979B4"/>
    <w:rsid w:val="00BA007F"/>
    <w:rsid w:val="00BA1503"/>
    <w:rsid w:val="00BA410B"/>
    <w:rsid w:val="00BA5172"/>
    <w:rsid w:val="00BA5FBA"/>
    <w:rsid w:val="00BA70E1"/>
    <w:rsid w:val="00BB01E5"/>
    <w:rsid w:val="00BB1EFB"/>
    <w:rsid w:val="00BB2115"/>
    <w:rsid w:val="00BB290A"/>
    <w:rsid w:val="00BB35A1"/>
    <w:rsid w:val="00BB48FF"/>
    <w:rsid w:val="00BB6263"/>
    <w:rsid w:val="00BB79D6"/>
    <w:rsid w:val="00BC15D7"/>
    <w:rsid w:val="00BC20B8"/>
    <w:rsid w:val="00BC30FD"/>
    <w:rsid w:val="00BC342F"/>
    <w:rsid w:val="00BC3574"/>
    <w:rsid w:val="00BC3D71"/>
    <w:rsid w:val="00BC58E6"/>
    <w:rsid w:val="00BC5FD9"/>
    <w:rsid w:val="00BC69D5"/>
    <w:rsid w:val="00BC6CFE"/>
    <w:rsid w:val="00BC7369"/>
    <w:rsid w:val="00BD0579"/>
    <w:rsid w:val="00BD10E2"/>
    <w:rsid w:val="00BD170F"/>
    <w:rsid w:val="00BD18BE"/>
    <w:rsid w:val="00BD1C66"/>
    <w:rsid w:val="00BD1EE4"/>
    <w:rsid w:val="00BD250C"/>
    <w:rsid w:val="00BD28D2"/>
    <w:rsid w:val="00BD3054"/>
    <w:rsid w:val="00BD3659"/>
    <w:rsid w:val="00BD3B02"/>
    <w:rsid w:val="00BD3B58"/>
    <w:rsid w:val="00BD6197"/>
    <w:rsid w:val="00BD78B9"/>
    <w:rsid w:val="00BE0404"/>
    <w:rsid w:val="00BE0B5C"/>
    <w:rsid w:val="00BE289B"/>
    <w:rsid w:val="00BE2FEB"/>
    <w:rsid w:val="00BE3683"/>
    <w:rsid w:val="00BE382F"/>
    <w:rsid w:val="00BE48B4"/>
    <w:rsid w:val="00BE51CF"/>
    <w:rsid w:val="00BE6845"/>
    <w:rsid w:val="00BE688B"/>
    <w:rsid w:val="00BE692F"/>
    <w:rsid w:val="00BE7C8A"/>
    <w:rsid w:val="00BE7C97"/>
    <w:rsid w:val="00BE7CD3"/>
    <w:rsid w:val="00BE7F9C"/>
    <w:rsid w:val="00BF0204"/>
    <w:rsid w:val="00BF02EF"/>
    <w:rsid w:val="00BF198F"/>
    <w:rsid w:val="00BF3256"/>
    <w:rsid w:val="00BF3392"/>
    <w:rsid w:val="00BF3F1C"/>
    <w:rsid w:val="00C0017E"/>
    <w:rsid w:val="00C00AD8"/>
    <w:rsid w:val="00C01E82"/>
    <w:rsid w:val="00C026E7"/>
    <w:rsid w:val="00C02C54"/>
    <w:rsid w:val="00C02E91"/>
    <w:rsid w:val="00C04D3A"/>
    <w:rsid w:val="00C05073"/>
    <w:rsid w:val="00C057E7"/>
    <w:rsid w:val="00C06CA9"/>
    <w:rsid w:val="00C06E61"/>
    <w:rsid w:val="00C07E29"/>
    <w:rsid w:val="00C07FA5"/>
    <w:rsid w:val="00C10CB5"/>
    <w:rsid w:val="00C11349"/>
    <w:rsid w:val="00C123CD"/>
    <w:rsid w:val="00C12614"/>
    <w:rsid w:val="00C135C6"/>
    <w:rsid w:val="00C135CE"/>
    <w:rsid w:val="00C14158"/>
    <w:rsid w:val="00C1561C"/>
    <w:rsid w:val="00C1597F"/>
    <w:rsid w:val="00C17354"/>
    <w:rsid w:val="00C1788F"/>
    <w:rsid w:val="00C17BFE"/>
    <w:rsid w:val="00C203C2"/>
    <w:rsid w:val="00C21F5D"/>
    <w:rsid w:val="00C21F62"/>
    <w:rsid w:val="00C22AE8"/>
    <w:rsid w:val="00C23F70"/>
    <w:rsid w:val="00C241FE"/>
    <w:rsid w:val="00C25146"/>
    <w:rsid w:val="00C253E7"/>
    <w:rsid w:val="00C253F5"/>
    <w:rsid w:val="00C2686C"/>
    <w:rsid w:val="00C26EB8"/>
    <w:rsid w:val="00C2754E"/>
    <w:rsid w:val="00C27678"/>
    <w:rsid w:val="00C304AE"/>
    <w:rsid w:val="00C30B81"/>
    <w:rsid w:val="00C31B2C"/>
    <w:rsid w:val="00C32154"/>
    <w:rsid w:val="00C32AB4"/>
    <w:rsid w:val="00C331D8"/>
    <w:rsid w:val="00C34EF0"/>
    <w:rsid w:val="00C36EEB"/>
    <w:rsid w:val="00C37E34"/>
    <w:rsid w:val="00C40DFC"/>
    <w:rsid w:val="00C4335D"/>
    <w:rsid w:val="00C43747"/>
    <w:rsid w:val="00C453DB"/>
    <w:rsid w:val="00C45567"/>
    <w:rsid w:val="00C464EE"/>
    <w:rsid w:val="00C46A94"/>
    <w:rsid w:val="00C46BC5"/>
    <w:rsid w:val="00C470D1"/>
    <w:rsid w:val="00C51264"/>
    <w:rsid w:val="00C52664"/>
    <w:rsid w:val="00C557D5"/>
    <w:rsid w:val="00C566E0"/>
    <w:rsid w:val="00C576E7"/>
    <w:rsid w:val="00C6145E"/>
    <w:rsid w:val="00C61F94"/>
    <w:rsid w:val="00C62644"/>
    <w:rsid w:val="00C62A81"/>
    <w:rsid w:val="00C631E1"/>
    <w:rsid w:val="00C64CA6"/>
    <w:rsid w:val="00C652F0"/>
    <w:rsid w:val="00C65CD9"/>
    <w:rsid w:val="00C67087"/>
    <w:rsid w:val="00C67FEC"/>
    <w:rsid w:val="00C7083C"/>
    <w:rsid w:val="00C70D57"/>
    <w:rsid w:val="00C70DD8"/>
    <w:rsid w:val="00C712BC"/>
    <w:rsid w:val="00C71807"/>
    <w:rsid w:val="00C728AF"/>
    <w:rsid w:val="00C73245"/>
    <w:rsid w:val="00C748BD"/>
    <w:rsid w:val="00C7559F"/>
    <w:rsid w:val="00C7579D"/>
    <w:rsid w:val="00C7626A"/>
    <w:rsid w:val="00C766B3"/>
    <w:rsid w:val="00C77589"/>
    <w:rsid w:val="00C77614"/>
    <w:rsid w:val="00C77E12"/>
    <w:rsid w:val="00C81542"/>
    <w:rsid w:val="00C81C79"/>
    <w:rsid w:val="00C82101"/>
    <w:rsid w:val="00C82932"/>
    <w:rsid w:val="00C83758"/>
    <w:rsid w:val="00C84C11"/>
    <w:rsid w:val="00C84DBA"/>
    <w:rsid w:val="00C86088"/>
    <w:rsid w:val="00C86E9A"/>
    <w:rsid w:val="00C87B94"/>
    <w:rsid w:val="00C90018"/>
    <w:rsid w:val="00C90C59"/>
    <w:rsid w:val="00C90EA3"/>
    <w:rsid w:val="00C90F30"/>
    <w:rsid w:val="00C91129"/>
    <w:rsid w:val="00C934BD"/>
    <w:rsid w:val="00C9353F"/>
    <w:rsid w:val="00C938F1"/>
    <w:rsid w:val="00C9392D"/>
    <w:rsid w:val="00C94302"/>
    <w:rsid w:val="00C9437E"/>
    <w:rsid w:val="00C9506C"/>
    <w:rsid w:val="00C95486"/>
    <w:rsid w:val="00C95742"/>
    <w:rsid w:val="00C968FE"/>
    <w:rsid w:val="00C97315"/>
    <w:rsid w:val="00CA1D81"/>
    <w:rsid w:val="00CA2272"/>
    <w:rsid w:val="00CA3B10"/>
    <w:rsid w:val="00CA3E9A"/>
    <w:rsid w:val="00CA5F5B"/>
    <w:rsid w:val="00CA6001"/>
    <w:rsid w:val="00CA6477"/>
    <w:rsid w:val="00CA6AAB"/>
    <w:rsid w:val="00CB00A9"/>
    <w:rsid w:val="00CB152E"/>
    <w:rsid w:val="00CB23E9"/>
    <w:rsid w:val="00CB2DF0"/>
    <w:rsid w:val="00CB39A7"/>
    <w:rsid w:val="00CB4D57"/>
    <w:rsid w:val="00CB579C"/>
    <w:rsid w:val="00CB7404"/>
    <w:rsid w:val="00CC1544"/>
    <w:rsid w:val="00CC17CC"/>
    <w:rsid w:val="00CC220C"/>
    <w:rsid w:val="00CC23C9"/>
    <w:rsid w:val="00CC4925"/>
    <w:rsid w:val="00CC4FC5"/>
    <w:rsid w:val="00CC6812"/>
    <w:rsid w:val="00CC71A8"/>
    <w:rsid w:val="00CC7FDC"/>
    <w:rsid w:val="00CD02BF"/>
    <w:rsid w:val="00CD2514"/>
    <w:rsid w:val="00CD35BA"/>
    <w:rsid w:val="00CD375C"/>
    <w:rsid w:val="00CD69B9"/>
    <w:rsid w:val="00CD7AC3"/>
    <w:rsid w:val="00CE0195"/>
    <w:rsid w:val="00CE0233"/>
    <w:rsid w:val="00CE0DF5"/>
    <w:rsid w:val="00CE159B"/>
    <w:rsid w:val="00CE23F7"/>
    <w:rsid w:val="00CE27D5"/>
    <w:rsid w:val="00CE2D47"/>
    <w:rsid w:val="00CE41C1"/>
    <w:rsid w:val="00CE41FF"/>
    <w:rsid w:val="00CE49C3"/>
    <w:rsid w:val="00CE51B2"/>
    <w:rsid w:val="00CE527A"/>
    <w:rsid w:val="00CE7D4D"/>
    <w:rsid w:val="00CE7E7A"/>
    <w:rsid w:val="00CF092F"/>
    <w:rsid w:val="00CF151E"/>
    <w:rsid w:val="00CF198C"/>
    <w:rsid w:val="00CF1C27"/>
    <w:rsid w:val="00CF293D"/>
    <w:rsid w:val="00CF2DB3"/>
    <w:rsid w:val="00CF41BA"/>
    <w:rsid w:val="00CF5044"/>
    <w:rsid w:val="00CF5090"/>
    <w:rsid w:val="00CF5186"/>
    <w:rsid w:val="00CF7BE5"/>
    <w:rsid w:val="00D00CA4"/>
    <w:rsid w:val="00D00D32"/>
    <w:rsid w:val="00D0135F"/>
    <w:rsid w:val="00D01D1A"/>
    <w:rsid w:val="00D020AF"/>
    <w:rsid w:val="00D02BD9"/>
    <w:rsid w:val="00D0448C"/>
    <w:rsid w:val="00D05CBC"/>
    <w:rsid w:val="00D05E4D"/>
    <w:rsid w:val="00D06A61"/>
    <w:rsid w:val="00D10639"/>
    <w:rsid w:val="00D108F8"/>
    <w:rsid w:val="00D1130C"/>
    <w:rsid w:val="00D11397"/>
    <w:rsid w:val="00D1145D"/>
    <w:rsid w:val="00D1159B"/>
    <w:rsid w:val="00D11C1E"/>
    <w:rsid w:val="00D125C2"/>
    <w:rsid w:val="00D1299D"/>
    <w:rsid w:val="00D13077"/>
    <w:rsid w:val="00D136F6"/>
    <w:rsid w:val="00D13C15"/>
    <w:rsid w:val="00D13C70"/>
    <w:rsid w:val="00D146AB"/>
    <w:rsid w:val="00D149BF"/>
    <w:rsid w:val="00D1514C"/>
    <w:rsid w:val="00D154C3"/>
    <w:rsid w:val="00D159C9"/>
    <w:rsid w:val="00D163F9"/>
    <w:rsid w:val="00D168AF"/>
    <w:rsid w:val="00D179D0"/>
    <w:rsid w:val="00D17E2A"/>
    <w:rsid w:val="00D20395"/>
    <w:rsid w:val="00D224BB"/>
    <w:rsid w:val="00D22B22"/>
    <w:rsid w:val="00D231ED"/>
    <w:rsid w:val="00D23729"/>
    <w:rsid w:val="00D23E87"/>
    <w:rsid w:val="00D257F6"/>
    <w:rsid w:val="00D25E1F"/>
    <w:rsid w:val="00D25F84"/>
    <w:rsid w:val="00D268F1"/>
    <w:rsid w:val="00D271C5"/>
    <w:rsid w:val="00D271DF"/>
    <w:rsid w:val="00D27254"/>
    <w:rsid w:val="00D27309"/>
    <w:rsid w:val="00D275C8"/>
    <w:rsid w:val="00D3000F"/>
    <w:rsid w:val="00D3007C"/>
    <w:rsid w:val="00D30C36"/>
    <w:rsid w:val="00D321CE"/>
    <w:rsid w:val="00D32F8C"/>
    <w:rsid w:val="00D33876"/>
    <w:rsid w:val="00D34BCC"/>
    <w:rsid w:val="00D408A5"/>
    <w:rsid w:val="00D40B20"/>
    <w:rsid w:val="00D41392"/>
    <w:rsid w:val="00D4242A"/>
    <w:rsid w:val="00D43E2F"/>
    <w:rsid w:val="00D448EF"/>
    <w:rsid w:val="00D449A9"/>
    <w:rsid w:val="00D46275"/>
    <w:rsid w:val="00D47823"/>
    <w:rsid w:val="00D50235"/>
    <w:rsid w:val="00D50F80"/>
    <w:rsid w:val="00D52386"/>
    <w:rsid w:val="00D53BC2"/>
    <w:rsid w:val="00D54942"/>
    <w:rsid w:val="00D6146A"/>
    <w:rsid w:val="00D62932"/>
    <w:rsid w:val="00D62E17"/>
    <w:rsid w:val="00D6317C"/>
    <w:rsid w:val="00D65C08"/>
    <w:rsid w:val="00D66AD3"/>
    <w:rsid w:val="00D6761B"/>
    <w:rsid w:val="00D67738"/>
    <w:rsid w:val="00D714E1"/>
    <w:rsid w:val="00D723A1"/>
    <w:rsid w:val="00D74669"/>
    <w:rsid w:val="00D748EB"/>
    <w:rsid w:val="00D74B18"/>
    <w:rsid w:val="00D74C51"/>
    <w:rsid w:val="00D74CBA"/>
    <w:rsid w:val="00D7691C"/>
    <w:rsid w:val="00D76F0E"/>
    <w:rsid w:val="00D82619"/>
    <w:rsid w:val="00D83A50"/>
    <w:rsid w:val="00D83C2C"/>
    <w:rsid w:val="00D8554B"/>
    <w:rsid w:val="00D863D2"/>
    <w:rsid w:val="00D86A99"/>
    <w:rsid w:val="00D86DCA"/>
    <w:rsid w:val="00D87DB0"/>
    <w:rsid w:val="00D92645"/>
    <w:rsid w:val="00D928DB"/>
    <w:rsid w:val="00D930D7"/>
    <w:rsid w:val="00D957ED"/>
    <w:rsid w:val="00D95DA6"/>
    <w:rsid w:val="00D963FC"/>
    <w:rsid w:val="00D97DC7"/>
    <w:rsid w:val="00DA0288"/>
    <w:rsid w:val="00DA252B"/>
    <w:rsid w:val="00DA35FB"/>
    <w:rsid w:val="00DA5EC6"/>
    <w:rsid w:val="00DA6B83"/>
    <w:rsid w:val="00DA7C10"/>
    <w:rsid w:val="00DB1076"/>
    <w:rsid w:val="00DB268E"/>
    <w:rsid w:val="00DB2C93"/>
    <w:rsid w:val="00DB2F1B"/>
    <w:rsid w:val="00DB4254"/>
    <w:rsid w:val="00DB5570"/>
    <w:rsid w:val="00DB6ACD"/>
    <w:rsid w:val="00DB7310"/>
    <w:rsid w:val="00DB735B"/>
    <w:rsid w:val="00DB7A6E"/>
    <w:rsid w:val="00DB7B46"/>
    <w:rsid w:val="00DB7E8A"/>
    <w:rsid w:val="00DC0090"/>
    <w:rsid w:val="00DC0F38"/>
    <w:rsid w:val="00DC15F9"/>
    <w:rsid w:val="00DC1AA4"/>
    <w:rsid w:val="00DC1ACD"/>
    <w:rsid w:val="00DC6111"/>
    <w:rsid w:val="00DC709A"/>
    <w:rsid w:val="00DD3DD5"/>
    <w:rsid w:val="00DD5E33"/>
    <w:rsid w:val="00DD674C"/>
    <w:rsid w:val="00DD690B"/>
    <w:rsid w:val="00DD6DA5"/>
    <w:rsid w:val="00DE0720"/>
    <w:rsid w:val="00DE073B"/>
    <w:rsid w:val="00DE0DD4"/>
    <w:rsid w:val="00DE0FF3"/>
    <w:rsid w:val="00DE29F2"/>
    <w:rsid w:val="00DE2EC2"/>
    <w:rsid w:val="00DE3061"/>
    <w:rsid w:val="00DE37C8"/>
    <w:rsid w:val="00DE521A"/>
    <w:rsid w:val="00DE59F9"/>
    <w:rsid w:val="00DE5D51"/>
    <w:rsid w:val="00DE7019"/>
    <w:rsid w:val="00DE7FF9"/>
    <w:rsid w:val="00DF0176"/>
    <w:rsid w:val="00DF149E"/>
    <w:rsid w:val="00DF22DC"/>
    <w:rsid w:val="00DF2948"/>
    <w:rsid w:val="00DF2990"/>
    <w:rsid w:val="00DF5D0F"/>
    <w:rsid w:val="00DF64E2"/>
    <w:rsid w:val="00DF77B7"/>
    <w:rsid w:val="00DF7F4B"/>
    <w:rsid w:val="00E0027C"/>
    <w:rsid w:val="00E004DE"/>
    <w:rsid w:val="00E028EF"/>
    <w:rsid w:val="00E03FC0"/>
    <w:rsid w:val="00E046B0"/>
    <w:rsid w:val="00E04A6C"/>
    <w:rsid w:val="00E050E1"/>
    <w:rsid w:val="00E06104"/>
    <w:rsid w:val="00E0768F"/>
    <w:rsid w:val="00E0775C"/>
    <w:rsid w:val="00E101C9"/>
    <w:rsid w:val="00E10249"/>
    <w:rsid w:val="00E1067E"/>
    <w:rsid w:val="00E118E5"/>
    <w:rsid w:val="00E1289C"/>
    <w:rsid w:val="00E13365"/>
    <w:rsid w:val="00E13B00"/>
    <w:rsid w:val="00E13CEB"/>
    <w:rsid w:val="00E142E5"/>
    <w:rsid w:val="00E14709"/>
    <w:rsid w:val="00E15F71"/>
    <w:rsid w:val="00E204C1"/>
    <w:rsid w:val="00E228B7"/>
    <w:rsid w:val="00E22DC3"/>
    <w:rsid w:val="00E23A77"/>
    <w:rsid w:val="00E24B64"/>
    <w:rsid w:val="00E250D0"/>
    <w:rsid w:val="00E277D3"/>
    <w:rsid w:val="00E31988"/>
    <w:rsid w:val="00E3237D"/>
    <w:rsid w:val="00E32797"/>
    <w:rsid w:val="00E33721"/>
    <w:rsid w:val="00E33CD5"/>
    <w:rsid w:val="00E344AC"/>
    <w:rsid w:val="00E34508"/>
    <w:rsid w:val="00E36624"/>
    <w:rsid w:val="00E37566"/>
    <w:rsid w:val="00E3798F"/>
    <w:rsid w:val="00E37E38"/>
    <w:rsid w:val="00E37EBE"/>
    <w:rsid w:val="00E407F6"/>
    <w:rsid w:val="00E442A4"/>
    <w:rsid w:val="00E44E91"/>
    <w:rsid w:val="00E45E77"/>
    <w:rsid w:val="00E470B1"/>
    <w:rsid w:val="00E47225"/>
    <w:rsid w:val="00E508A6"/>
    <w:rsid w:val="00E51F6D"/>
    <w:rsid w:val="00E531F7"/>
    <w:rsid w:val="00E53393"/>
    <w:rsid w:val="00E53C11"/>
    <w:rsid w:val="00E53DC4"/>
    <w:rsid w:val="00E53F7A"/>
    <w:rsid w:val="00E565AE"/>
    <w:rsid w:val="00E5783F"/>
    <w:rsid w:val="00E57D12"/>
    <w:rsid w:val="00E6019E"/>
    <w:rsid w:val="00E60CAB"/>
    <w:rsid w:val="00E63A35"/>
    <w:rsid w:val="00E64D6E"/>
    <w:rsid w:val="00E64E1D"/>
    <w:rsid w:val="00E64E3F"/>
    <w:rsid w:val="00E652F8"/>
    <w:rsid w:val="00E72CAC"/>
    <w:rsid w:val="00E738DC"/>
    <w:rsid w:val="00E73E5D"/>
    <w:rsid w:val="00E73EAD"/>
    <w:rsid w:val="00E73EFC"/>
    <w:rsid w:val="00E74143"/>
    <w:rsid w:val="00E7464E"/>
    <w:rsid w:val="00E74EBF"/>
    <w:rsid w:val="00E769BB"/>
    <w:rsid w:val="00E76C9D"/>
    <w:rsid w:val="00E779FB"/>
    <w:rsid w:val="00E77D46"/>
    <w:rsid w:val="00E77D4E"/>
    <w:rsid w:val="00E77FFA"/>
    <w:rsid w:val="00E806D5"/>
    <w:rsid w:val="00E80ACF"/>
    <w:rsid w:val="00E827B4"/>
    <w:rsid w:val="00E8288C"/>
    <w:rsid w:val="00E84E91"/>
    <w:rsid w:val="00E85760"/>
    <w:rsid w:val="00E85C5E"/>
    <w:rsid w:val="00E85EF2"/>
    <w:rsid w:val="00E86CF7"/>
    <w:rsid w:val="00E87686"/>
    <w:rsid w:val="00E87D59"/>
    <w:rsid w:val="00E90396"/>
    <w:rsid w:val="00E903F3"/>
    <w:rsid w:val="00E90C1C"/>
    <w:rsid w:val="00E913F4"/>
    <w:rsid w:val="00E9272F"/>
    <w:rsid w:val="00E93444"/>
    <w:rsid w:val="00E938A1"/>
    <w:rsid w:val="00E947D7"/>
    <w:rsid w:val="00E95967"/>
    <w:rsid w:val="00EA1DEC"/>
    <w:rsid w:val="00EA1E95"/>
    <w:rsid w:val="00EA25C9"/>
    <w:rsid w:val="00EA2ED5"/>
    <w:rsid w:val="00EA3CC8"/>
    <w:rsid w:val="00EA4DEF"/>
    <w:rsid w:val="00EA564C"/>
    <w:rsid w:val="00EA7922"/>
    <w:rsid w:val="00EB325E"/>
    <w:rsid w:val="00EB365F"/>
    <w:rsid w:val="00EB42C1"/>
    <w:rsid w:val="00EB5742"/>
    <w:rsid w:val="00EB5767"/>
    <w:rsid w:val="00EB6B93"/>
    <w:rsid w:val="00EC12B7"/>
    <w:rsid w:val="00EC2BB7"/>
    <w:rsid w:val="00EC42F6"/>
    <w:rsid w:val="00EC42F8"/>
    <w:rsid w:val="00EC4724"/>
    <w:rsid w:val="00EC4B23"/>
    <w:rsid w:val="00EC4E68"/>
    <w:rsid w:val="00EC6399"/>
    <w:rsid w:val="00ED02D0"/>
    <w:rsid w:val="00ED04E5"/>
    <w:rsid w:val="00ED0A3F"/>
    <w:rsid w:val="00ED13F1"/>
    <w:rsid w:val="00ED1C10"/>
    <w:rsid w:val="00ED27F4"/>
    <w:rsid w:val="00ED3866"/>
    <w:rsid w:val="00ED46B0"/>
    <w:rsid w:val="00ED5AA4"/>
    <w:rsid w:val="00ED795A"/>
    <w:rsid w:val="00EE0E40"/>
    <w:rsid w:val="00EE0F0C"/>
    <w:rsid w:val="00EE1024"/>
    <w:rsid w:val="00EE246B"/>
    <w:rsid w:val="00EE418B"/>
    <w:rsid w:val="00EE525D"/>
    <w:rsid w:val="00EE5719"/>
    <w:rsid w:val="00EE5B31"/>
    <w:rsid w:val="00EE600D"/>
    <w:rsid w:val="00EE6269"/>
    <w:rsid w:val="00EF02D5"/>
    <w:rsid w:val="00EF0520"/>
    <w:rsid w:val="00EF0C17"/>
    <w:rsid w:val="00EF1205"/>
    <w:rsid w:val="00EF2CAC"/>
    <w:rsid w:val="00EF39E2"/>
    <w:rsid w:val="00EF4995"/>
    <w:rsid w:val="00EF5AC4"/>
    <w:rsid w:val="00EF5B15"/>
    <w:rsid w:val="00EF5B9B"/>
    <w:rsid w:val="00EF5EBF"/>
    <w:rsid w:val="00EF6679"/>
    <w:rsid w:val="00EF736E"/>
    <w:rsid w:val="00EF78D3"/>
    <w:rsid w:val="00EF79E4"/>
    <w:rsid w:val="00EF7F0A"/>
    <w:rsid w:val="00F00C9C"/>
    <w:rsid w:val="00F020BF"/>
    <w:rsid w:val="00F02542"/>
    <w:rsid w:val="00F03AD0"/>
    <w:rsid w:val="00F04202"/>
    <w:rsid w:val="00F05377"/>
    <w:rsid w:val="00F05822"/>
    <w:rsid w:val="00F05AB6"/>
    <w:rsid w:val="00F065F3"/>
    <w:rsid w:val="00F06732"/>
    <w:rsid w:val="00F06A18"/>
    <w:rsid w:val="00F06E88"/>
    <w:rsid w:val="00F106B5"/>
    <w:rsid w:val="00F12685"/>
    <w:rsid w:val="00F12E73"/>
    <w:rsid w:val="00F13DE8"/>
    <w:rsid w:val="00F16071"/>
    <w:rsid w:val="00F17300"/>
    <w:rsid w:val="00F20B01"/>
    <w:rsid w:val="00F221DF"/>
    <w:rsid w:val="00F224FB"/>
    <w:rsid w:val="00F22AD9"/>
    <w:rsid w:val="00F266AE"/>
    <w:rsid w:val="00F27312"/>
    <w:rsid w:val="00F30EC9"/>
    <w:rsid w:val="00F30EF3"/>
    <w:rsid w:val="00F30F39"/>
    <w:rsid w:val="00F31F07"/>
    <w:rsid w:val="00F32903"/>
    <w:rsid w:val="00F34AA6"/>
    <w:rsid w:val="00F352BF"/>
    <w:rsid w:val="00F36726"/>
    <w:rsid w:val="00F371F4"/>
    <w:rsid w:val="00F408B7"/>
    <w:rsid w:val="00F4156B"/>
    <w:rsid w:val="00F41F07"/>
    <w:rsid w:val="00F42C5D"/>
    <w:rsid w:val="00F434FC"/>
    <w:rsid w:val="00F4358D"/>
    <w:rsid w:val="00F43FEC"/>
    <w:rsid w:val="00F440A2"/>
    <w:rsid w:val="00F44206"/>
    <w:rsid w:val="00F45FB6"/>
    <w:rsid w:val="00F4672A"/>
    <w:rsid w:val="00F46B96"/>
    <w:rsid w:val="00F477F7"/>
    <w:rsid w:val="00F47994"/>
    <w:rsid w:val="00F47FEA"/>
    <w:rsid w:val="00F525B8"/>
    <w:rsid w:val="00F53857"/>
    <w:rsid w:val="00F53DA8"/>
    <w:rsid w:val="00F544D4"/>
    <w:rsid w:val="00F551D7"/>
    <w:rsid w:val="00F56355"/>
    <w:rsid w:val="00F57484"/>
    <w:rsid w:val="00F60C23"/>
    <w:rsid w:val="00F61F45"/>
    <w:rsid w:val="00F64017"/>
    <w:rsid w:val="00F6421D"/>
    <w:rsid w:val="00F6478F"/>
    <w:rsid w:val="00F64A56"/>
    <w:rsid w:val="00F650AF"/>
    <w:rsid w:val="00F65CE2"/>
    <w:rsid w:val="00F6695B"/>
    <w:rsid w:val="00F66B67"/>
    <w:rsid w:val="00F67CC7"/>
    <w:rsid w:val="00F70AF5"/>
    <w:rsid w:val="00F71ADD"/>
    <w:rsid w:val="00F72840"/>
    <w:rsid w:val="00F73A42"/>
    <w:rsid w:val="00F73E55"/>
    <w:rsid w:val="00F74717"/>
    <w:rsid w:val="00F75881"/>
    <w:rsid w:val="00F765E2"/>
    <w:rsid w:val="00F77315"/>
    <w:rsid w:val="00F77974"/>
    <w:rsid w:val="00F779FE"/>
    <w:rsid w:val="00F8026E"/>
    <w:rsid w:val="00F806F9"/>
    <w:rsid w:val="00F82C86"/>
    <w:rsid w:val="00F83BFA"/>
    <w:rsid w:val="00F84AD2"/>
    <w:rsid w:val="00F85FEA"/>
    <w:rsid w:val="00F87535"/>
    <w:rsid w:val="00F90AEF"/>
    <w:rsid w:val="00F91738"/>
    <w:rsid w:val="00F91BEA"/>
    <w:rsid w:val="00F92BC9"/>
    <w:rsid w:val="00F934CE"/>
    <w:rsid w:val="00F97000"/>
    <w:rsid w:val="00F973F4"/>
    <w:rsid w:val="00FA0AD2"/>
    <w:rsid w:val="00FA0BBA"/>
    <w:rsid w:val="00FA1260"/>
    <w:rsid w:val="00FA2DF5"/>
    <w:rsid w:val="00FA6828"/>
    <w:rsid w:val="00FA73D6"/>
    <w:rsid w:val="00FA7BE3"/>
    <w:rsid w:val="00FB0434"/>
    <w:rsid w:val="00FB16B4"/>
    <w:rsid w:val="00FB2912"/>
    <w:rsid w:val="00FB2C03"/>
    <w:rsid w:val="00FB2D24"/>
    <w:rsid w:val="00FB496F"/>
    <w:rsid w:val="00FB5190"/>
    <w:rsid w:val="00FB5418"/>
    <w:rsid w:val="00FB558E"/>
    <w:rsid w:val="00FB641B"/>
    <w:rsid w:val="00FB7653"/>
    <w:rsid w:val="00FB7828"/>
    <w:rsid w:val="00FC0FFF"/>
    <w:rsid w:val="00FC14A0"/>
    <w:rsid w:val="00FC16FD"/>
    <w:rsid w:val="00FC3A7B"/>
    <w:rsid w:val="00FC3D94"/>
    <w:rsid w:val="00FC50EF"/>
    <w:rsid w:val="00FC5313"/>
    <w:rsid w:val="00FC60C4"/>
    <w:rsid w:val="00FC6A2C"/>
    <w:rsid w:val="00FC6D24"/>
    <w:rsid w:val="00FD0A4C"/>
    <w:rsid w:val="00FD25F6"/>
    <w:rsid w:val="00FD2E0C"/>
    <w:rsid w:val="00FD4A57"/>
    <w:rsid w:val="00FD5B67"/>
    <w:rsid w:val="00FD5CC4"/>
    <w:rsid w:val="00FD6045"/>
    <w:rsid w:val="00FD6B65"/>
    <w:rsid w:val="00FE0A4E"/>
    <w:rsid w:val="00FE10B9"/>
    <w:rsid w:val="00FE1D49"/>
    <w:rsid w:val="00FE373C"/>
    <w:rsid w:val="00FE3ADA"/>
    <w:rsid w:val="00FE53E3"/>
    <w:rsid w:val="00FE7789"/>
    <w:rsid w:val="00FF05D5"/>
    <w:rsid w:val="00FF05F7"/>
    <w:rsid w:val="00FF0B01"/>
    <w:rsid w:val="00FF1261"/>
    <w:rsid w:val="00FF1706"/>
    <w:rsid w:val="00FF219D"/>
    <w:rsid w:val="00FF2741"/>
    <w:rsid w:val="00FF3EB4"/>
    <w:rsid w:val="00FF438B"/>
    <w:rsid w:val="00FF49C6"/>
    <w:rsid w:val="00FF5FCD"/>
    <w:rsid w:val="00FF5FEA"/>
    <w:rsid w:val="00FF74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4:docId w14:val="286D9BFF"/>
  <w15:docId w15:val="{1BE73B6D-1A3D-4DEB-9E72-CD21E78FF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4D61"/>
  </w:style>
  <w:style w:type="paragraph" w:styleId="Ttulo1">
    <w:name w:val="heading 1"/>
    <w:basedOn w:val="Normal"/>
    <w:next w:val="Normal"/>
    <w:link w:val="Ttulo1Car"/>
    <w:uiPriority w:val="9"/>
    <w:qFormat/>
    <w:rsid w:val="004A4CC7"/>
    <w:pPr>
      <w:keepNext/>
      <w:spacing w:before="240" w:after="60"/>
      <w:outlineLvl w:val="0"/>
    </w:pPr>
    <w:rPr>
      <w:rFonts w:ascii="Cambria" w:hAnsi="Cambria"/>
      <w:b/>
      <w:bCs/>
      <w:kern w:val="32"/>
      <w:sz w:val="32"/>
      <w:szCs w:val="32"/>
    </w:rPr>
  </w:style>
  <w:style w:type="paragraph" w:styleId="Ttulo2">
    <w:name w:val="heading 2"/>
    <w:basedOn w:val="Normal"/>
    <w:next w:val="Normal"/>
    <w:qFormat/>
    <w:rsid w:val="00FB7653"/>
    <w:pPr>
      <w:keepNext/>
      <w:numPr>
        <w:ilvl w:val="1"/>
        <w:numId w:val="17"/>
      </w:numPr>
      <w:spacing w:before="240" w:after="60"/>
      <w:outlineLvl w:val="1"/>
    </w:pPr>
    <w:rPr>
      <w:rFonts w:ascii="Arial" w:hAnsi="Arial" w:cs="Arial"/>
      <w:b/>
      <w:bCs/>
      <w:i/>
      <w:iCs/>
      <w:sz w:val="28"/>
      <w:szCs w:val="28"/>
    </w:rPr>
  </w:style>
  <w:style w:type="paragraph" w:styleId="Ttulo3">
    <w:name w:val="heading 3"/>
    <w:basedOn w:val="Normal"/>
    <w:next w:val="Normal"/>
    <w:link w:val="Ttulo3Car"/>
    <w:unhideWhenUsed/>
    <w:qFormat/>
    <w:rsid w:val="002F525E"/>
    <w:pPr>
      <w:keepNext/>
      <w:keepLines/>
      <w:numPr>
        <w:ilvl w:val="2"/>
        <w:numId w:val="17"/>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901CB8"/>
    <w:pPr>
      <w:keepNext/>
      <w:numPr>
        <w:ilvl w:val="3"/>
        <w:numId w:val="17"/>
      </w:numPr>
      <w:spacing w:before="240" w:after="60"/>
      <w:outlineLvl w:val="3"/>
    </w:pPr>
    <w:rPr>
      <w:b/>
      <w:bCs/>
      <w:sz w:val="28"/>
      <w:szCs w:val="28"/>
    </w:rPr>
  </w:style>
  <w:style w:type="paragraph" w:styleId="Ttulo5">
    <w:name w:val="heading 5"/>
    <w:basedOn w:val="Normal"/>
    <w:next w:val="Normal"/>
    <w:link w:val="Ttulo5Car"/>
    <w:unhideWhenUsed/>
    <w:qFormat/>
    <w:rsid w:val="002F525E"/>
    <w:pPr>
      <w:keepNext/>
      <w:keepLines/>
      <w:numPr>
        <w:ilvl w:val="4"/>
        <w:numId w:val="17"/>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2F525E"/>
    <w:pPr>
      <w:keepNext/>
      <w:keepLines/>
      <w:numPr>
        <w:ilvl w:val="5"/>
        <w:numId w:val="17"/>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2F525E"/>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2F525E"/>
    <w:pPr>
      <w:keepNext/>
      <w:keepLines/>
      <w:numPr>
        <w:ilvl w:val="7"/>
        <w:numId w:val="17"/>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semiHidden/>
    <w:unhideWhenUsed/>
    <w:qFormat/>
    <w:rsid w:val="002F525E"/>
    <w:pPr>
      <w:keepNext/>
      <w:keepLines/>
      <w:numPr>
        <w:ilvl w:val="8"/>
        <w:numId w:val="17"/>
      </w:numPr>
      <w:spacing w:before="20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70637E"/>
    <w:pPr>
      <w:tabs>
        <w:tab w:val="center" w:pos="4252"/>
        <w:tab w:val="right" w:pos="8504"/>
      </w:tabs>
    </w:pPr>
  </w:style>
  <w:style w:type="paragraph" w:styleId="Piedepgina">
    <w:name w:val="footer"/>
    <w:basedOn w:val="Normal"/>
    <w:link w:val="PiedepginaCar"/>
    <w:uiPriority w:val="99"/>
    <w:rsid w:val="0070637E"/>
    <w:pPr>
      <w:tabs>
        <w:tab w:val="center" w:pos="4252"/>
        <w:tab w:val="right" w:pos="8504"/>
      </w:tabs>
    </w:pPr>
  </w:style>
  <w:style w:type="character" w:styleId="Nmerodepgina">
    <w:name w:val="page number"/>
    <w:rsid w:val="0070637E"/>
    <w:rPr>
      <w:rFonts w:cs="Times New Roman"/>
    </w:rPr>
  </w:style>
  <w:style w:type="paragraph" w:styleId="Textoindependiente">
    <w:name w:val="Body Text"/>
    <w:basedOn w:val="Normal"/>
    <w:link w:val="TextoindependienteCar"/>
    <w:rsid w:val="0070637E"/>
    <w:pPr>
      <w:jc w:val="center"/>
    </w:pPr>
    <w:rPr>
      <w:rFonts w:ascii="Arial" w:hAnsi="Arial" w:cs="Arial"/>
    </w:rPr>
  </w:style>
  <w:style w:type="character" w:customStyle="1" w:styleId="TextoindependienteCar">
    <w:name w:val="Texto independiente Car"/>
    <w:link w:val="Textoindependiente"/>
    <w:semiHidden/>
    <w:locked/>
    <w:rsid w:val="0070637E"/>
    <w:rPr>
      <w:rFonts w:ascii="Arial" w:hAnsi="Arial" w:cs="Arial"/>
      <w:lang w:val="es-ES_tradnl" w:eastAsia="es-ES" w:bidi="ar-SA"/>
    </w:rPr>
  </w:style>
  <w:style w:type="paragraph" w:styleId="Textocomentario">
    <w:name w:val="annotation text"/>
    <w:basedOn w:val="Normal"/>
    <w:link w:val="TextocomentarioCar"/>
    <w:semiHidden/>
    <w:rsid w:val="0070637E"/>
  </w:style>
  <w:style w:type="character" w:customStyle="1" w:styleId="TextocomentarioCar">
    <w:name w:val="Texto comentario Car"/>
    <w:link w:val="Textocomentario"/>
    <w:semiHidden/>
    <w:locked/>
    <w:rsid w:val="0070637E"/>
    <w:rPr>
      <w:lang w:val="es-ES_tradnl" w:eastAsia="es-ES" w:bidi="ar-SA"/>
    </w:rPr>
  </w:style>
  <w:style w:type="table" w:styleId="Tablaconcuadrcula">
    <w:name w:val="Table Grid"/>
    <w:basedOn w:val="Tablanormal"/>
    <w:uiPriority w:val="59"/>
    <w:rsid w:val="007257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Inm1">
    <w:name w:val="TabInm1"/>
    <w:basedOn w:val="Listaconnmeros"/>
    <w:rsid w:val="002C0E5A"/>
    <w:pPr>
      <w:spacing w:before="300" w:after="300"/>
      <w:jc w:val="both"/>
    </w:pPr>
    <w:rPr>
      <w:b/>
      <w:sz w:val="24"/>
      <w:szCs w:val="24"/>
      <w:u w:val="single"/>
      <w:lang w:eastAsia="en-US"/>
    </w:rPr>
  </w:style>
  <w:style w:type="paragraph" w:customStyle="1" w:styleId="TabInm2">
    <w:name w:val="TabInm2"/>
    <w:basedOn w:val="TabInm1"/>
    <w:rsid w:val="002C0E5A"/>
    <w:pPr>
      <w:numPr>
        <w:ilvl w:val="1"/>
      </w:numPr>
    </w:pPr>
    <w:rPr>
      <w:b w:val="0"/>
      <w:u w:val="none"/>
    </w:rPr>
  </w:style>
  <w:style w:type="paragraph" w:customStyle="1" w:styleId="TabInm3">
    <w:name w:val="TabInm3"/>
    <w:basedOn w:val="TabInm1"/>
    <w:rsid w:val="002C0E5A"/>
    <w:pPr>
      <w:numPr>
        <w:ilvl w:val="2"/>
      </w:numPr>
    </w:pPr>
    <w:rPr>
      <w:b w:val="0"/>
      <w:u w:val="none"/>
    </w:rPr>
  </w:style>
  <w:style w:type="paragraph" w:customStyle="1" w:styleId="TabInm4">
    <w:name w:val="TabInm4"/>
    <w:basedOn w:val="TabInm1"/>
    <w:rsid w:val="002C0E5A"/>
    <w:pPr>
      <w:numPr>
        <w:ilvl w:val="3"/>
      </w:numPr>
    </w:pPr>
    <w:rPr>
      <w:b w:val="0"/>
      <w:u w:val="none"/>
    </w:rPr>
  </w:style>
  <w:style w:type="paragraph" w:customStyle="1" w:styleId="TabInm5">
    <w:name w:val="TabInm5"/>
    <w:basedOn w:val="TabInm1"/>
    <w:rsid w:val="002C0E5A"/>
    <w:pPr>
      <w:numPr>
        <w:ilvl w:val="4"/>
      </w:numPr>
    </w:pPr>
    <w:rPr>
      <w:b w:val="0"/>
      <w:u w:val="none"/>
    </w:rPr>
  </w:style>
  <w:style w:type="paragraph" w:customStyle="1" w:styleId="TabInm6">
    <w:name w:val="TabInm6"/>
    <w:basedOn w:val="TabInm1"/>
    <w:rsid w:val="002C0E5A"/>
    <w:pPr>
      <w:numPr>
        <w:ilvl w:val="5"/>
      </w:numPr>
    </w:pPr>
    <w:rPr>
      <w:b w:val="0"/>
      <w:u w:val="none"/>
    </w:rPr>
  </w:style>
  <w:style w:type="paragraph" w:styleId="Listaconnmeros">
    <w:name w:val="List Number"/>
    <w:basedOn w:val="Normal"/>
    <w:rsid w:val="002C0E5A"/>
    <w:pPr>
      <w:numPr>
        <w:numId w:val="1"/>
      </w:numPr>
    </w:pPr>
  </w:style>
  <w:style w:type="character" w:customStyle="1" w:styleId="Ttulo1Car">
    <w:name w:val="Título 1 Car"/>
    <w:link w:val="Ttulo1"/>
    <w:uiPriority w:val="9"/>
    <w:rsid w:val="004A4CC7"/>
    <w:rPr>
      <w:rFonts w:ascii="Cambria" w:hAnsi="Cambria"/>
      <w:b/>
      <w:bCs/>
      <w:kern w:val="32"/>
      <w:sz w:val="32"/>
      <w:szCs w:val="32"/>
    </w:rPr>
  </w:style>
  <w:style w:type="paragraph" w:styleId="TtuloTDC">
    <w:name w:val="TOC Heading"/>
    <w:basedOn w:val="Ttulo1"/>
    <w:next w:val="Normal"/>
    <w:uiPriority w:val="39"/>
    <w:qFormat/>
    <w:rsid w:val="004A4CC7"/>
    <w:pPr>
      <w:keepLines/>
      <w:spacing w:before="480" w:after="0" w:line="276" w:lineRule="auto"/>
      <w:outlineLvl w:val="9"/>
    </w:pPr>
    <w:rPr>
      <w:color w:val="365F91"/>
      <w:kern w:val="0"/>
      <w:sz w:val="28"/>
      <w:szCs w:val="28"/>
    </w:rPr>
  </w:style>
  <w:style w:type="paragraph" w:styleId="TDC1">
    <w:name w:val="toc 1"/>
    <w:basedOn w:val="Normal"/>
    <w:next w:val="Normal"/>
    <w:autoRedefine/>
    <w:uiPriority w:val="39"/>
    <w:rsid w:val="000C6851"/>
    <w:pPr>
      <w:tabs>
        <w:tab w:val="left" w:pos="709"/>
        <w:tab w:val="right" w:leader="dot" w:pos="9639"/>
      </w:tabs>
      <w:spacing w:before="240"/>
    </w:pPr>
    <w:rPr>
      <w:noProof/>
    </w:rPr>
  </w:style>
  <w:style w:type="character" w:styleId="Hipervnculo">
    <w:name w:val="Hyperlink"/>
    <w:uiPriority w:val="99"/>
    <w:unhideWhenUsed/>
    <w:rsid w:val="007642F3"/>
    <w:rPr>
      <w:color w:val="0000FF"/>
      <w:u w:val="single"/>
    </w:rPr>
  </w:style>
  <w:style w:type="character" w:customStyle="1" w:styleId="Ttulo4Car">
    <w:name w:val="Título 4 Car"/>
    <w:link w:val="Ttulo4"/>
    <w:rsid w:val="00901CB8"/>
    <w:rPr>
      <w:b/>
      <w:bCs/>
      <w:sz w:val="28"/>
      <w:szCs w:val="28"/>
    </w:rPr>
  </w:style>
  <w:style w:type="paragraph" w:styleId="TDC2">
    <w:name w:val="toc 2"/>
    <w:basedOn w:val="Normal"/>
    <w:next w:val="Normal"/>
    <w:autoRedefine/>
    <w:uiPriority w:val="39"/>
    <w:rsid w:val="007E5717"/>
    <w:pPr>
      <w:tabs>
        <w:tab w:val="left" w:pos="960"/>
        <w:tab w:val="right" w:leader="dot" w:pos="9639"/>
      </w:tabs>
      <w:spacing w:before="240" w:line="360" w:lineRule="auto"/>
    </w:pPr>
    <w:rPr>
      <w:rFonts w:ascii="Arial" w:hAnsi="Arial" w:cs="Arial"/>
      <w:noProof/>
    </w:rPr>
  </w:style>
  <w:style w:type="paragraph" w:customStyle="1" w:styleId="Nombreapartado">
    <w:name w:val="Nombre apartado"/>
    <w:basedOn w:val="Textoindependiente"/>
    <w:rsid w:val="00F82C86"/>
    <w:pPr>
      <w:numPr>
        <w:ilvl w:val="2"/>
        <w:numId w:val="2"/>
      </w:numPr>
      <w:spacing w:before="120" w:after="120"/>
      <w:jc w:val="both"/>
    </w:pPr>
    <w:rPr>
      <w:rFonts w:cs="Times New Roman"/>
      <w:b/>
      <w:sz w:val="22"/>
      <w:szCs w:val="22"/>
      <w:u w:val="single"/>
    </w:rPr>
  </w:style>
  <w:style w:type="paragraph" w:customStyle="1" w:styleId="Titulo2bbva">
    <w:name w:val="Titulo 2 bbva"/>
    <w:basedOn w:val="Nombreapartado"/>
    <w:rsid w:val="00F82C86"/>
  </w:style>
  <w:style w:type="paragraph" w:customStyle="1" w:styleId="Titulo1BBVAsub">
    <w:name w:val="Titulo 1 BBVA sub"/>
    <w:basedOn w:val="Normal"/>
    <w:next w:val="Titulo2bbva"/>
    <w:rsid w:val="00F82C86"/>
    <w:pPr>
      <w:keepNext/>
      <w:numPr>
        <w:ilvl w:val="1"/>
        <w:numId w:val="2"/>
      </w:numPr>
      <w:spacing w:before="120" w:after="120" w:line="288" w:lineRule="auto"/>
      <w:jc w:val="both"/>
      <w:outlineLvl w:val="6"/>
    </w:pPr>
    <w:rPr>
      <w:rFonts w:ascii="Arial" w:hAnsi="Arial" w:cs="Arial"/>
      <w:b/>
      <w:bCs/>
      <w:sz w:val="22"/>
      <w:szCs w:val="22"/>
      <w:u w:val="single"/>
    </w:rPr>
  </w:style>
  <w:style w:type="paragraph" w:styleId="NormalWeb">
    <w:name w:val="Normal (Web)"/>
    <w:basedOn w:val="Normal"/>
    <w:uiPriority w:val="99"/>
    <w:rsid w:val="00A33664"/>
    <w:pPr>
      <w:spacing w:before="100" w:beforeAutospacing="1" w:after="100" w:afterAutospacing="1"/>
    </w:pPr>
    <w:rPr>
      <w:sz w:val="24"/>
      <w:szCs w:val="24"/>
    </w:rPr>
  </w:style>
  <w:style w:type="paragraph" w:styleId="Textodeglobo">
    <w:name w:val="Balloon Text"/>
    <w:basedOn w:val="Normal"/>
    <w:semiHidden/>
    <w:rsid w:val="00BF02EF"/>
    <w:rPr>
      <w:rFonts w:ascii="Tahoma" w:hAnsi="Tahoma" w:cs="Tahoma"/>
      <w:sz w:val="16"/>
      <w:szCs w:val="16"/>
    </w:rPr>
  </w:style>
  <w:style w:type="character" w:styleId="Hipervnculovisitado">
    <w:name w:val="FollowedHyperlink"/>
    <w:rsid w:val="00F05377"/>
    <w:rPr>
      <w:color w:val="800080"/>
      <w:u w:val="single"/>
    </w:rPr>
  </w:style>
  <w:style w:type="paragraph" w:customStyle="1" w:styleId="font5">
    <w:name w:val="font5"/>
    <w:basedOn w:val="Normal"/>
    <w:rsid w:val="00F05377"/>
    <w:pPr>
      <w:spacing w:before="100" w:beforeAutospacing="1" w:after="100" w:afterAutospacing="1"/>
    </w:pPr>
    <w:rPr>
      <w:rFonts w:ascii="Arial" w:hAnsi="Arial" w:cs="Arial"/>
      <w:b/>
      <w:bCs/>
      <w:sz w:val="24"/>
      <w:szCs w:val="24"/>
    </w:rPr>
  </w:style>
  <w:style w:type="paragraph" w:customStyle="1" w:styleId="xl24">
    <w:name w:val="xl24"/>
    <w:basedOn w:val="Normal"/>
    <w:rsid w:val="00F05377"/>
    <w:pPr>
      <w:pBdr>
        <w:bottom w:val="single" w:sz="4" w:space="0" w:color="auto"/>
      </w:pBdr>
      <w:spacing w:before="100" w:beforeAutospacing="1" w:after="100" w:afterAutospacing="1"/>
    </w:pPr>
    <w:rPr>
      <w:sz w:val="24"/>
      <w:szCs w:val="24"/>
    </w:rPr>
  </w:style>
  <w:style w:type="paragraph" w:customStyle="1" w:styleId="xl25">
    <w:name w:val="xl25"/>
    <w:basedOn w:val="Normal"/>
    <w:rsid w:val="00F05377"/>
    <w:pPr>
      <w:spacing w:before="100" w:beforeAutospacing="1" w:after="100" w:afterAutospacing="1"/>
      <w:jc w:val="center"/>
      <w:textAlignment w:val="center"/>
    </w:pPr>
    <w:rPr>
      <w:rFonts w:ascii="Arial" w:hAnsi="Arial" w:cs="Arial"/>
      <w:b/>
      <w:bCs/>
      <w:sz w:val="32"/>
      <w:szCs w:val="32"/>
    </w:rPr>
  </w:style>
  <w:style w:type="paragraph" w:styleId="Textonotapie">
    <w:name w:val="footnote text"/>
    <w:basedOn w:val="Normal"/>
    <w:semiHidden/>
    <w:rsid w:val="004B7F7B"/>
    <w:pPr>
      <w:spacing w:before="240" w:after="240"/>
      <w:jc w:val="both"/>
    </w:pPr>
    <w:rPr>
      <w:lang w:eastAsia="en-US"/>
    </w:rPr>
  </w:style>
  <w:style w:type="character" w:styleId="Refdenotaalpie">
    <w:name w:val="footnote reference"/>
    <w:semiHidden/>
    <w:rsid w:val="004B7F7B"/>
    <w:rPr>
      <w:vertAlign w:val="superscript"/>
    </w:rPr>
  </w:style>
  <w:style w:type="paragraph" w:styleId="Descripcin">
    <w:name w:val="caption"/>
    <w:basedOn w:val="Normal"/>
    <w:next w:val="Normal"/>
    <w:unhideWhenUsed/>
    <w:qFormat/>
    <w:rsid w:val="00206FC0"/>
    <w:pPr>
      <w:spacing w:after="200"/>
    </w:pPr>
    <w:rPr>
      <w:b/>
      <w:bCs/>
      <w:color w:val="4F81BD" w:themeColor="accent1"/>
      <w:sz w:val="18"/>
      <w:szCs w:val="18"/>
    </w:rPr>
  </w:style>
  <w:style w:type="paragraph" w:styleId="Sinespaciado">
    <w:name w:val="No Spacing"/>
    <w:link w:val="SinespaciadoCar"/>
    <w:uiPriority w:val="1"/>
    <w:qFormat/>
    <w:rsid w:val="00206FC0"/>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206FC0"/>
    <w:rPr>
      <w:rFonts w:asciiTheme="minorHAnsi" w:eastAsiaTheme="minorEastAsia" w:hAnsiTheme="minorHAnsi" w:cstheme="minorBidi"/>
      <w:sz w:val="22"/>
      <w:szCs w:val="22"/>
    </w:rPr>
  </w:style>
  <w:style w:type="paragraph" w:styleId="Prrafodelista">
    <w:name w:val="List Paragraph"/>
    <w:basedOn w:val="Normal"/>
    <w:uiPriority w:val="34"/>
    <w:qFormat/>
    <w:rsid w:val="006B4508"/>
    <w:pPr>
      <w:ind w:left="720"/>
      <w:contextualSpacing/>
    </w:pPr>
  </w:style>
  <w:style w:type="table" w:styleId="Sombreadomedio1-nfasis5">
    <w:name w:val="Medium Shading 1 Accent 5"/>
    <w:basedOn w:val="Tablanormal"/>
    <w:uiPriority w:val="63"/>
    <w:rsid w:val="00D74B18"/>
    <w:rPr>
      <w:rFonts w:asciiTheme="minorHAnsi" w:eastAsiaTheme="minorHAnsi" w:hAnsiTheme="minorHAnsi" w:cstheme="minorBidi"/>
      <w:lang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6A4C9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nfasis">
    <w:name w:val="Emphasis"/>
    <w:basedOn w:val="Fuentedeprrafopredeter"/>
    <w:qFormat/>
    <w:rsid w:val="00CF1C27"/>
    <w:rPr>
      <w:i/>
      <w:iCs/>
    </w:rPr>
  </w:style>
  <w:style w:type="character" w:customStyle="1" w:styleId="apple-converted-space">
    <w:name w:val="apple-converted-space"/>
    <w:basedOn w:val="Fuentedeprrafopredeter"/>
    <w:rsid w:val="00804F0C"/>
  </w:style>
  <w:style w:type="paragraph" w:styleId="Revisin">
    <w:name w:val="Revision"/>
    <w:hidden/>
    <w:uiPriority w:val="99"/>
    <w:semiHidden/>
    <w:rsid w:val="009A6587"/>
    <w:rPr>
      <w:lang w:val="es-ES_tradnl"/>
    </w:rPr>
  </w:style>
  <w:style w:type="character" w:customStyle="1" w:styleId="Ttulo3Car">
    <w:name w:val="Título 3 Car"/>
    <w:basedOn w:val="Fuentedeprrafopredeter"/>
    <w:link w:val="Ttulo3"/>
    <w:rsid w:val="002F525E"/>
    <w:rPr>
      <w:rFonts w:asciiTheme="majorHAnsi" w:eastAsiaTheme="majorEastAsia" w:hAnsiTheme="majorHAnsi" w:cstheme="majorBidi"/>
      <w:b/>
      <w:bCs/>
      <w:color w:val="4F81BD" w:themeColor="accent1"/>
    </w:rPr>
  </w:style>
  <w:style w:type="character" w:customStyle="1" w:styleId="Ttulo5Car">
    <w:name w:val="Título 5 Car"/>
    <w:basedOn w:val="Fuentedeprrafopredeter"/>
    <w:link w:val="Ttulo5"/>
    <w:rsid w:val="002F525E"/>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semiHidden/>
    <w:rsid w:val="002F525E"/>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semiHidden/>
    <w:rsid w:val="002F525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semiHidden/>
    <w:rsid w:val="002F525E"/>
    <w:rPr>
      <w:rFonts w:asciiTheme="majorHAnsi" w:eastAsiaTheme="majorEastAsia" w:hAnsiTheme="majorHAnsi" w:cstheme="majorBidi"/>
      <w:color w:val="404040" w:themeColor="text1" w:themeTint="BF"/>
    </w:rPr>
  </w:style>
  <w:style w:type="character" w:customStyle="1" w:styleId="Ttulo9Car">
    <w:name w:val="Título 9 Car"/>
    <w:basedOn w:val="Fuentedeprrafopredeter"/>
    <w:link w:val="Ttulo9"/>
    <w:semiHidden/>
    <w:rsid w:val="002F525E"/>
    <w:rPr>
      <w:rFonts w:asciiTheme="majorHAnsi" w:eastAsiaTheme="majorEastAsia" w:hAnsiTheme="majorHAnsi" w:cstheme="majorBidi"/>
      <w:i/>
      <w:iCs/>
      <w:color w:val="404040" w:themeColor="text1" w:themeTint="BF"/>
    </w:rPr>
  </w:style>
  <w:style w:type="paragraph" w:styleId="TDC3">
    <w:name w:val="toc 3"/>
    <w:basedOn w:val="Normal"/>
    <w:next w:val="Normal"/>
    <w:autoRedefine/>
    <w:rsid w:val="001351BC"/>
    <w:pPr>
      <w:spacing w:after="100"/>
      <w:ind w:left="400"/>
    </w:pPr>
  </w:style>
  <w:style w:type="character" w:styleId="Refdecomentario">
    <w:name w:val="annotation reference"/>
    <w:basedOn w:val="Fuentedeprrafopredeter"/>
    <w:rsid w:val="008640BC"/>
    <w:rPr>
      <w:sz w:val="16"/>
      <w:szCs w:val="16"/>
    </w:rPr>
  </w:style>
  <w:style w:type="character" w:customStyle="1" w:styleId="PiedepginaCar">
    <w:name w:val="Pie de página Car"/>
    <w:basedOn w:val="Fuentedeprrafopredeter"/>
    <w:link w:val="Piedepgina"/>
    <w:uiPriority w:val="99"/>
    <w:rsid w:val="006728B1"/>
  </w:style>
  <w:style w:type="paragraph" w:styleId="Citadestacada">
    <w:name w:val="Intense Quote"/>
    <w:basedOn w:val="Normal"/>
    <w:next w:val="Normal"/>
    <w:link w:val="CitadestacadaCar"/>
    <w:uiPriority w:val="30"/>
    <w:qFormat/>
    <w:rsid w:val="006728B1"/>
    <w:pPr>
      <w:pBdr>
        <w:top w:val="single" w:sz="4" w:space="10" w:color="4F81BD" w:themeColor="accent1"/>
        <w:bottom w:val="single" w:sz="4" w:space="10" w:color="4F81BD" w:themeColor="accent1"/>
      </w:pBdr>
      <w:spacing w:before="360" w:after="360" w:line="276" w:lineRule="auto"/>
      <w:ind w:left="864" w:right="864"/>
      <w:jc w:val="center"/>
    </w:pPr>
    <w:rPr>
      <w:rFonts w:asciiTheme="minorHAnsi" w:eastAsiaTheme="minorHAnsi" w:hAnsiTheme="minorHAnsi" w:cstheme="minorBidi"/>
      <w:i/>
      <w:iCs/>
      <w:color w:val="4F81BD" w:themeColor="accent1"/>
      <w:sz w:val="22"/>
      <w:szCs w:val="22"/>
      <w:lang w:eastAsia="en-US"/>
    </w:rPr>
  </w:style>
  <w:style w:type="character" w:customStyle="1" w:styleId="CitadestacadaCar">
    <w:name w:val="Cita destacada Car"/>
    <w:basedOn w:val="Fuentedeprrafopredeter"/>
    <w:link w:val="Citadestacada"/>
    <w:uiPriority w:val="30"/>
    <w:rsid w:val="006728B1"/>
    <w:rPr>
      <w:rFonts w:asciiTheme="minorHAnsi" w:eastAsiaTheme="minorHAnsi" w:hAnsiTheme="minorHAnsi" w:cstheme="minorBidi"/>
      <w:i/>
      <w:iCs/>
      <w:color w:val="4F81BD" w:themeColor="accent1"/>
      <w:sz w:val="22"/>
      <w:szCs w:val="22"/>
      <w:lang w:eastAsia="en-US"/>
    </w:rPr>
  </w:style>
  <w:style w:type="character" w:customStyle="1" w:styleId="EncabezadoCar">
    <w:name w:val="Encabezado Car"/>
    <w:basedOn w:val="Fuentedeprrafopredeter"/>
    <w:link w:val="Encabezado"/>
    <w:uiPriority w:val="99"/>
    <w:rsid w:val="006728B1"/>
  </w:style>
  <w:style w:type="table" w:styleId="Tablaconcuadrcula4-nfasis2">
    <w:name w:val="Grid Table 4 Accent 2"/>
    <w:basedOn w:val="Tablanormal"/>
    <w:uiPriority w:val="49"/>
    <w:rsid w:val="006728B1"/>
    <w:rPr>
      <w:rFonts w:asciiTheme="minorHAnsi" w:eastAsiaTheme="minorHAnsi" w:hAnsiTheme="minorHAnsi" w:cstheme="minorBidi"/>
      <w:sz w:val="22"/>
      <w:szCs w:val="22"/>
      <w:lang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Referenciaintensa">
    <w:name w:val="Intense Reference"/>
    <w:basedOn w:val="Fuentedeprrafopredeter"/>
    <w:uiPriority w:val="32"/>
    <w:qFormat/>
    <w:rsid w:val="00177043"/>
    <w:rPr>
      <w:b/>
      <w:bCs/>
      <w:smallCaps/>
      <w:color w:val="4F81BD" w:themeColor="accent1"/>
      <w:spacing w:val="5"/>
    </w:rPr>
  </w:style>
  <w:style w:type="paragraph" w:customStyle="1" w:styleId="Bulletnivel1">
    <w:name w:val="Bullet nivel 1"/>
    <w:basedOn w:val="Normal"/>
    <w:link w:val="Bulletnivel1Char"/>
    <w:qFormat/>
    <w:rsid w:val="00C07FA5"/>
    <w:pPr>
      <w:numPr>
        <w:numId w:val="28"/>
      </w:numPr>
      <w:spacing w:after="120" w:line="276" w:lineRule="auto"/>
      <w:jc w:val="both"/>
    </w:pPr>
    <w:rPr>
      <w:rFonts w:ascii="Arial" w:hAnsi="Arial" w:cs="Arial"/>
      <w:color w:val="355D8A"/>
      <w:sz w:val="24"/>
      <w:szCs w:val="22"/>
    </w:rPr>
  </w:style>
  <w:style w:type="character" w:customStyle="1" w:styleId="Bulletnivel1Char">
    <w:name w:val="Bullet nivel 1 Char"/>
    <w:link w:val="Bulletnivel1"/>
    <w:rsid w:val="00C07FA5"/>
    <w:rPr>
      <w:rFonts w:ascii="Arial" w:hAnsi="Arial" w:cs="Arial"/>
      <w:color w:val="355D8A"/>
      <w:sz w:val="24"/>
      <w:szCs w:val="22"/>
    </w:rPr>
  </w:style>
  <w:style w:type="table" w:styleId="Tablaconcuadrcula5oscura-nfasis1">
    <w:name w:val="Grid Table 5 Dark Accent 1"/>
    <w:basedOn w:val="Tablanormal"/>
    <w:uiPriority w:val="50"/>
    <w:rsid w:val="005860A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Asuntodelcomentario">
    <w:name w:val="annotation subject"/>
    <w:basedOn w:val="Textocomentario"/>
    <w:next w:val="Textocomentario"/>
    <w:link w:val="AsuntodelcomentarioCar"/>
    <w:semiHidden/>
    <w:unhideWhenUsed/>
    <w:rsid w:val="0098119D"/>
    <w:rPr>
      <w:b/>
      <w:bCs/>
    </w:rPr>
  </w:style>
  <w:style w:type="character" w:customStyle="1" w:styleId="AsuntodelcomentarioCar">
    <w:name w:val="Asunto del comentario Car"/>
    <w:basedOn w:val="TextocomentarioCar"/>
    <w:link w:val="Asuntodelcomentario"/>
    <w:semiHidden/>
    <w:rsid w:val="0098119D"/>
    <w:rPr>
      <w:b/>
      <w:bCs/>
      <w:lang w:val="es-ES_tradnl" w:eastAsia="es-ES" w:bidi="ar-SA"/>
    </w:rPr>
  </w:style>
  <w:style w:type="character" w:customStyle="1" w:styleId="Mencinsinresolver1">
    <w:name w:val="Mención sin resolver1"/>
    <w:basedOn w:val="Fuentedeprrafopredeter"/>
    <w:uiPriority w:val="99"/>
    <w:semiHidden/>
    <w:unhideWhenUsed/>
    <w:rsid w:val="009B1D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37826">
      <w:bodyDiv w:val="1"/>
      <w:marLeft w:val="0"/>
      <w:marRight w:val="0"/>
      <w:marTop w:val="0"/>
      <w:marBottom w:val="0"/>
      <w:divBdr>
        <w:top w:val="none" w:sz="0" w:space="0" w:color="auto"/>
        <w:left w:val="none" w:sz="0" w:space="0" w:color="auto"/>
        <w:bottom w:val="none" w:sz="0" w:space="0" w:color="auto"/>
        <w:right w:val="none" w:sz="0" w:space="0" w:color="auto"/>
      </w:divBdr>
      <w:divsChild>
        <w:div w:id="651830641">
          <w:marLeft w:val="0"/>
          <w:marRight w:val="0"/>
          <w:marTop w:val="0"/>
          <w:marBottom w:val="0"/>
          <w:divBdr>
            <w:top w:val="none" w:sz="0" w:space="0" w:color="auto"/>
            <w:left w:val="none" w:sz="0" w:space="0" w:color="auto"/>
            <w:bottom w:val="none" w:sz="0" w:space="0" w:color="auto"/>
            <w:right w:val="none" w:sz="0" w:space="0" w:color="auto"/>
          </w:divBdr>
          <w:divsChild>
            <w:div w:id="1603996714">
              <w:marLeft w:val="0"/>
              <w:marRight w:val="0"/>
              <w:marTop w:val="0"/>
              <w:marBottom w:val="0"/>
              <w:divBdr>
                <w:top w:val="none" w:sz="0" w:space="0" w:color="auto"/>
                <w:left w:val="none" w:sz="0" w:space="0" w:color="auto"/>
                <w:bottom w:val="none" w:sz="0" w:space="0" w:color="auto"/>
                <w:right w:val="none" w:sz="0" w:space="0" w:color="auto"/>
              </w:divBdr>
              <w:divsChild>
                <w:div w:id="3763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9001">
      <w:bodyDiv w:val="1"/>
      <w:marLeft w:val="0"/>
      <w:marRight w:val="0"/>
      <w:marTop w:val="0"/>
      <w:marBottom w:val="0"/>
      <w:divBdr>
        <w:top w:val="none" w:sz="0" w:space="0" w:color="auto"/>
        <w:left w:val="none" w:sz="0" w:space="0" w:color="auto"/>
        <w:bottom w:val="none" w:sz="0" w:space="0" w:color="auto"/>
        <w:right w:val="none" w:sz="0" w:space="0" w:color="auto"/>
      </w:divBdr>
      <w:divsChild>
        <w:div w:id="899049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45597">
      <w:bodyDiv w:val="1"/>
      <w:marLeft w:val="0"/>
      <w:marRight w:val="0"/>
      <w:marTop w:val="0"/>
      <w:marBottom w:val="0"/>
      <w:divBdr>
        <w:top w:val="none" w:sz="0" w:space="0" w:color="auto"/>
        <w:left w:val="none" w:sz="0" w:space="0" w:color="auto"/>
        <w:bottom w:val="none" w:sz="0" w:space="0" w:color="auto"/>
        <w:right w:val="none" w:sz="0" w:space="0" w:color="auto"/>
      </w:divBdr>
      <w:divsChild>
        <w:div w:id="1504080520">
          <w:marLeft w:val="0"/>
          <w:marRight w:val="0"/>
          <w:marTop w:val="0"/>
          <w:marBottom w:val="0"/>
          <w:divBdr>
            <w:top w:val="none" w:sz="0" w:space="0" w:color="auto"/>
            <w:left w:val="none" w:sz="0" w:space="0" w:color="auto"/>
            <w:bottom w:val="none" w:sz="0" w:space="0" w:color="auto"/>
            <w:right w:val="none" w:sz="0" w:space="0" w:color="auto"/>
          </w:divBdr>
          <w:divsChild>
            <w:div w:id="664553629">
              <w:marLeft w:val="0"/>
              <w:marRight w:val="0"/>
              <w:marTop w:val="0"/>
              <w:marBottom w:val="0"/>
              <w:divBdr>
                <w:top w:val="none" w:sz="0" w:space="0" w:color="auto"/>
                <w:left w:val="none" w:sz="0" w:space="0" w:color="auto"/>
                <w:bottom w:val="none" w:sz="0" w:space="0" w:color="auto"/>
                <w:right w:val="none" w:sz="0" w:space="0" w:color="auto"/>
              </w:divBdr>
            </w:div>
            <w:div w:id="118320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0548">
      <w:bodyDiv w:val="1"/>
      <w:marLeft w:val="0"/>
      <w:marRight w:val="0"/>
      <w:marTop w:val="0"/>
      <w:marBottom w:val="0"/>
      <w:divBdr>
        <w:top w:val="none" w:sz="0" w:space="0" w:color="auto"/>
        <w:left w:val="none" w:sz="0" w:space="0" w:color="auto"/>
        <w:bottom w:val="none" w:sz="0" w:space="0" w:color="auto"/>
        <w:right w:val="none" w:sz="0" w:space="0" w:color="auto"/>
      </w:divBdr>
    </w:div>
    <w:div w:id="147403355">
      <w:bodyDiv w:val="1"/>
      <w:marLeft w:val="0"/>
      <w:marRight w:val="0"/>
      <w:marTop w:val="0"/>
      <w:marBottom w:val="0"/>
      <w:divBdr>
        <w:top w:val="none" w:sz="0" w:space="0" w:color="auto"/>
        <w:left w:val="none" w:sz="0" w:space="0" w:color="auto"/>
        <w:bottom w:val="none" w:sz="0" w:space="0" w:color="auto"/>
        <w:right w:val="none" w:sz="0" w:space="0" w:color="auto"/>
      </w:divBdr>
    </w:div>
    <w:div w:id="173149124">
      <w:bodyDiv w:val="1"/>
      <w:marLeft w:val="0"/>
      <w:marRight w:val="0"/>
      <w:marTop w:val="0"/>
      <w:marBottom w:val="0"/>
      <w:divBdr>
        <w:top w:val="none" w:sz="0" w:space="0" w:color="auto"/>
        <w:left w:val="none" w:sz="0" w:space="0" w:color="auto"/>
        <w:bottom w:val="none" w:sz="0" w:space="0" w:color="auto"/>
        <w:right w:val="none" w:sz="0" w:space="0" w:color="auto"/>
      </w:divBdr>
      <w:divsChild>
        <w:div w:id="1454251367">
          <w:marLeft w:val="0"/>
          <w:marRight w:val="0"/>
          <w:marTop w:val="0"/>
          <w:marBottom w:val="0"/>
          <w:divBdr>
            <w:top w:val="none" w:sz="0" w:space="0" w:color="auto"/>
            <w:left w:val="none" w:sz="0" w:space="0" w:color="auto"/>
            <w:bottom w:val="none" w:sz="0" w:space="0" w:color="auto"/>
            <w:right w:val="none" w:sz="0" w:space="0" w:color="auto"/>
          </w:divBdr>
          <w:divsChild>
            <w:div w:id="193619574">
              <w:marLeft w:val="0"/>
              <w:marRight w:val="0"/>
              <w:marTop w:val="0"/>
              <w:marBottom w:val="0"/>
              <w:divBdr>
                <w:top w:val="none" w:sz="0" w:space="0" w:color="auto"/>
                <w:left w:val="none" w:sz="0" w:space="0" w:color="auto"/>
                <w:bottom w:val="none" w:sz="0" w:space="0" w:color="auto"/>
                <w:right w:val="none" w:sz="0" w:space="0" w:color="auto"/>
              </w:divBdr>
            </w:div>
            <w:div w:id="219220340">
              <w:marLeft w:val="0"/>
              <w:marRight w:val="0"/>
              <w:marTop w:val="0"/>
              <w:marBottom w:val="0"/>
              <w:divBdr>
                <w:top w:val="none" w:sz="0" w:space="0" w:color="auto"/>
                <w:left w:val="none" w:sz="0" w:space="0" w:color="auto"/>
                <w:bottom w:val="none" w:sz="0" w:space="0" w:color="auto"/>
                <w:right w:val="none" w:sz="0" w:space="0" w:color="auto"/>
              </w:divBdr>
            </w:div>
            <w:div w:id="316033065">
              <w:marLeft w:val="0"/>
              <w:marRight w:val="0"/>
              <w:marTop w:val="0"/>
              <w:marBottom w:val="0"/>
              <w:divBdr>
                <w:top w:val="none" w:sz="0" w:space="0" w:color="auto"/>
                <w:left w:val="none" w:sz="0" w:space="0" w:color="auto"/>
                <w:bottom w:val="none" w:sz="0" w:space="0" w:color="auto"/>
                <w:right w:val="none" w:sz="0" w:space="0" w:color="auto"/>
              </w:divBdr>
            </w:div>
            <w:div w:id="406729428">
              <w:marLeft w:val="0"/>
              <w:marRight w:val="0"/>
              <w:marTop w:val="0"/>
              <w:marBottom w:val="0"/>
              <w:divBdr>
                <w:top w:val="none" w:sz="0" w:space="0" w:color="auto"/>
                <w:left w:val="none" w:sz="0" w:space="0" w:color="auto"/>
                <w:bottom w:val="none" w:sz="0" w:space="0" w:color="auto"/>
                <w:right w:val="none" w:sz="0" w:space="0" w:color="auto"/>
              </w:divBdr>
            </w:div>
            <w:div w:id="627853346">
              <w:marLeft w:val="0"/>
              <w:marRight w:val="0"/>
              <w:marTop w:val="0"/>
              <w:marBottom w:val="0"/>
              <w:divBdr>
                <w:top w:val="none" w:sz="0" w:space="0" w:color="auto"/>
                <w:left w:val="none" w:sz="0" w:space="0" w:color="auto"/>
                <w:bottom w:val="none" w:sz="0" w:space="0" w:color="auto"/>
                <w:right w:val="none" w:sz="0" w:space="0" w:color="auto"/>
              </w:divBdr>
            </w:div>
            <w:div w:id="790900125">
              <w:marLeft w:val="0"/>
              <w:marRight w:val="0"/>
              <w:marTop w:val="0"/>
              <w:marBottom w:val="0"/>
              <w:divBdr>
                <w:top w:val="none" w:sz="0" w:space="0" w:color="auto"/>
                <w:left w:val="none" w:sz="0" w:space="0" w:color="auto"/>
                <w:bottom w:val="none" w:sz="0" w:space="0" w:color="auto"/>
                <w:right w:val="none" w:sz="0" w:space="0" w:color="auto"/>
              </w:divBdr>
            </w:div>
            <w:div w:id="1173298285">
              <w:marLeft w:val="0"/>
              <w:marRight w:val="0"/>
              <w:marTop w:val="0"/>
              <w:marBottom w:val="0"/>
              <w:divBdr>
                <w:top w:val="none" w:sz="0" w:space="0" w:color="auto"/>
                <w:left w:val="none" w:sz="0" w:space="0" w:color="auto"/>
                <w:bottom w:val="none" w:sz="0" w:space="0" w:color="auto"/>
                <w:right w:val="none" w:sz="0" w:space="0" w:color="auto"/>
              </w:divBdr>
            </w:div>
            <w:div w:id="1376587734">
              <w:marLeft w:val="0"/>
              <w:marRight w:val="0"/>
              <w:marTop w:val="0"/>
              <w:marBottom w:val="0"/>
              <w:divBdr>
                <w:top w:val="none" w:sz="0" w:space="0" w:color="auto"/>
                <w:left w:val="none" w:sz="0" w:space="0" w:color="auto"/>
                <w:bottom w:val="none" w:sz="0" w:space="0" w:color="auto"/>
                <w:right w:val="none" w:sz="0" w:space="0" w:color="auto"/>
              </w:divBdr>
            </w:div>
            <w:div w:id="1417941066">
              <w:marLeft w:val="0"/>
              <w:marRight w:val="0"/>
              <w:marTop w:val="0"/>
              <w:marBottom w:val="0"/>
              <w:divBdr>
                <w:top w:val="none" w:sz="0" w:space="0" w:color="auto"/>
                <w:left w:val="none" w:sz="0" w:space="0" w:color="auto"/>
                <w:bottom w:val="none" w:sz="0" w:space="0" w:color="auto"/>
                <w:right w:val="none" w:sz="0" w:space="0" w:color="auto"/>
              </w:divBdr>
            </w:div>
            <w:div w:id="1679425795">
              <w:marLeft w:val="0"/>
              <w:marRight w:val="0"/>
              <w:marTop w:val="0"/>
              <w:marBottom w:val="0"/>
              <w:divBdr>
                <w:top w:val="none" w:sz="0" w:space="0" w:color="auto"/>
                <w:left w:val="none" w:sz="0" w:space="0" w:color="auto"/>
                <w:bottom w:val="none" w:sz="0" w:space="0" w:color="auto"/>
                <w:right w:val="none" w:sz="0" w:space="0" w:color="auto"/>
              </w:divBdr>
            </w:div>
            <w:div w:id="1740399901">
              <w:marLeft w:val="0"/>
              <w:marRight w:val="0"/>
              <w:marTop w:val="0"/>
              <w:marBottom w:val="0"/>
              <w:divBdr>
                <w:top w:val="none" w:sz="0" w:space="0" w:color="auto"/>
                <w:left w:val="none" w:sz="0" w:space="0" w:color="auto"/>
                <w:bottom w:val="none" w:sz="0" w:space="0" w:color="auto"/>
                <w:right w:val="none" w:sz="0" w:space="0" w:color="auto"/>
              </w:divBdr>
            </w:div>
            <w:div w:id="1807890883">
              <w:marLeft w:val="0"/>
              <w:marRight w:val="0"/>
              <w:marTop w:val="0"/>
              <w:marBottom w:val="0"/>
              <w:divBdr>
                <w:top w:val="none" w:sz="0" w:space="0" w:color="auto"/>
                <w:left w:val="none" w:sz="0" w:space="0" w:color="auto"/>
                <w:bottom w:val="none" w:sz="0" w:space="0" w:color="auto"/>
                <w:right w:val="none" w:sz="0" w:space="0" w:color="auto"/>
              </w:divBdr>
            </w:div>
            <w:div w:id="2047632756">
              <w:marLeft w:val="0"/>
              <w:marRight w:val="0"/>
              <w:marTop w:val="0"/>
              <w:marBottom w:val="0"/>
              <w:divBdr>
                <w:top w:val="none" w:sz="0" w:space="0" w:color="auto"/>
                <w:left w:val="none" w:sz="0" w:space="0" w:color="auto"/>
                <w:bottom w:val="none" w:sz="0" w:space="0" w:color="auto"/>
                <w:right w:val="none" w:sz="0" w:space="0" w:color="auto"/>
              </w:divBdr>
            </w:div>
            <w:div w:id="20606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7099">
      <w:bodyDiv w:val="1"/>
      <w:marLeft w:val="0"/>
      <w:marRight w:val="0"/>
      <w:marTop w:val="0"/>
      <w:marBottom w:val="0"/>
      <w:divBdr>
        <w:top w:val="none" w:sz="0" w:space="0" w:color="auto"/>
        <w:left w:val="none" w:sz="0" w:space="0" w:color="auto"/>
        <w:bottom w:val="none" w:sz="0" w:space="0" w:color="auto"/>
        <w:right w:val="none" w:sz="0" w:space="0" w:color="auto"/>
      </w:divBdr>
      <w:divsChild>
        <w:div w:id="855658749">
          <w:marLeft w:val="0"/>
          <w:marRight w:val="0"/>
          <w:marTop w:val="0"/>
          <w:marBottom w:val="0"/>
          <w:divBdr>
            <w:top w:val="none" w:sz="0" w:space="0" w:color="auto"/>
            <w:left w:val="none" w:sz="0" w:space="0" w:color="auto"/>
            <w:bottom w:val="none" w:sz="0" w:space="0" w:color="auto"/>
            <w:right w:val="none" w:sz="0" w:space="0" w:color="auto"/>
          </w:divBdr>
          <w:divsChild>
            <w:div w:id="191916271">
              <w:marLeft w:val="0"/>
              <w:marRight w:val="0"/>
              <w:marTop w:val="0"/>
              <w:marBottom w:val="0"/>
              <w:divBdr>
                <w:top w:val="none" w:sz="0" w:space="0" w:color="auto"/>
                <w:left w:val="none" w:sz="0" w:space="0" w:color="auto"/>
                <w:bottom w:val="none" w:sz="0" w:space="0" w:color="auto"/>
                <w:right w:val="none" w:sz="0" w:space="0" w:color="auto"/>
              </w:divBdr>
            </w:div>
            <w:div w:id="912086993">
              <w:marLeft w:val="0"/>
              <w:marRight w:val="0"/>
              <w:marTop w:val="0"/>
              <w:marBottom w:val="0"/>
              <w:divBdr>
                <w:top w:val="none" w:sz="0" w:space="0" w:color="auto"/>
                <w:left w:val="none" w:sz="0" w:space="0" w:color="auto"/>
                <w:bottom w:val="none" w:sz="0" w:space="0" w:color="auto"/>
                <w:right w:val="none" w:sz="0" w:space="0" w:color="auto"/>
              </w:divBdr>
            </w:div>
            <w:div w:id="15201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2413">
      <w:bodyDiv w:val="1"/>
      <w:marLeft w:val="0"/>
      <w:marRight w:val="0"/>
      <w:marTop w:val="0"/>
      <w:marBottom w:val="0"/>
      <w:divBdr>
        <w:top w:val="none" w:sz="0" w:space="0" w:color="auto"/>
        <w:left w:val="none" w:sz="0" w:space="0" w:color="auto"/>
        <w:bottom w:val="none" w:sz="0" w:space="0" w:color="auto"/>
        <w:right w:val="none" w:sz="0" w:space="0" w:color="auto"/>
      </w:divBdr>
      <w:divsChild>
        <w:div w:id="1334648301">
          <w:marLeft w:val="0"/>
          <w:marRight w:val="0"/>
          <w:marTop w:val="0"/>
          <w:marBottom w:val="0"/>
          <w:divBdr>
            <w:top w:val="none" w:sz="0" w:space="0" w:color="auto"/>
            <w:left w:val="none" w:sz="0" w:space="0" w:color="auto"/>
            <w:bottom w:val="none" w:sz="0" w:space="0" w:color="auto"/>
            <w:right w:val="none" w:sz="0" w:space="0" w:color="auto"/>
          </w:divBdr>
          <w:divsChild>
            <w:div w:id="611866038">
              <w:marLeft w:val="0"/>
              <w:marRight w:val="0"/>
              <w:marTop w:val="0"/>
              <w:marBottom w:val="0"/>
              <w:divBdr>
                <w:top w:val="none" w:sz="0" w:space="0" w:color="auto"/>
                <w:left w:val="none" w:sz="0" w:space="0" w:color="auto"/>
                <w:bottom w:val="none" w:sz="0" w:space="0" w:color="auto"/>
                <w:right w:val="none" w:sz="0" w:space="0" w:color="auto"/>
              </w:divBdr>
            </w:div>
            <w:div w:id="1067649066">
              <w:marLeft w:val="0"/>
              <w:marRight w:val="0"/>
              <w:marTop w:val="0"/>
              <w:marBottom w:val="0"/>
              <w:divBdr>
                <w:top w:val="none" w:sz="0" w:space="0" w:color="auto"/>
                <w:left w:val="none" w:sz="0" w:space="0" w:color="auto"/>
                <w:bottom w:val="none" w:sz="0" w:space="0" w:color="auto"/>
                <w:right w:val="none" w:sz="0" w:space="0" w:color="auto"/>
              </w:divBdr>
            </w:div>
            <w:div w:id="131865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77197">
      <w:bodyDiv w:val="1"/>
      <w:marLeft w:val="0"/>
      <w:marRight w:val="0"/>
      <w:marTop w:val="0"/>
      <w:marBottom w:val="0"/>
      <w:divBdr>
        <w:top w:val="none" w:sz="0" w:space="0" w:color="auto"/>
        <w:left w:val="none" w:sz="0" w:space="0" w:color="auto"/>
        <w:bottom w:val="none" w:sz="0" w:space="0" w:color="auto"/>
        <w:right w:val="none" w:sz="0" w:space="0" w:color="auto"/>
      </w:divBdr>
      <w:divsChild>
        <w:div w:id="679432565">
          <w:marLeft w:val="0"/>
          <w:marRight w:val="0"/>
          <w:marTop w:val="0"/>
          <w:marBottom w:val="0"/>
          <w:divBdr>
            <w:top w:val="none" w:sz="0" w:space="0" w:color="auto"/>
            <w:left w:val="none" w:sz="0" w:space="0" w:color="auto"/>
            <w:bottom w:val="none" w:sz="0" w:space="0" w:color="auto"/>
            <w:right w:val="none" w:sz="0" w:space="0" w:color="auto"/>
          </w:divBdr>
          <w:divsChild>
            <w:div w:id="162285483">
              <w:marLeft w:val="0"/>
              <w:marRight w:val="0"/>
              <w:marTop w:val="0"/>
              <w:marBottom w:val="0"/>
              <w:divBdr>
                <w:top w:val="none" w:sz="0" w:space="0" w:color="auto"/>
                <w:left w:val="none" w:sz="0" w:space="0" w:color="auto"/>
                <w:bottom w:val="none" w:sz="0" w:space="0" w:color="auto"/>
                <w:right w:val="none" w:sz="0" w:space="0" w:color="auto"/>
              </w:divBdr>
            </w:div>
            <w:div w:id="183057869">
              <w:marLeft w:val="0"/>
              <w:marRight w:val="0"/>
              <w:marTop w:val="0"/>
              <w:marBottom w:val="0"/>
              <w:divBdr>
                <w:top w:val="none" w:sz="0" w:space="0" w:color="auto"/>
                <w:left w:val="none" w:sz="0" w:space="0" w:color="auto"/>
                <w:bottom w:val="none" w:sz="0" w:space="0" w:color="auto"/>
                <w:right w:val="none" w:sz="0" w:space="0" w:color="auto"/>
              </w:divBdr>
            </w:div>
            <w:div w:id="294675545">
              <w:marLeft w:val="0"/>
              <w:marRight w:val="0"/>
              <w:marTop w:val="0"/>
              <w:marBottom w:val="0"/>
              <w:divBdr>
                <w:top w:val="none" w:sz="0" w:space="0" w:color="auto"/>
                <w:left w:val="none" w:sz="0" w:space="0" w:color="auto"/>
                <w:bottom w:val="none" w:sz="0" w:space="0" w:color="auto"/>
                <w:right w:val="none" w:sz="0" w:space="0" w:color="auto"/>
              </w:divBdr>
            </w:div>
            <w:div w:id="373625585">
              <w:marLeft w:val="0"/>
              <w:marRight w:val="0"/>
              <w:marTop w:val="0"/>
              <w:marBottom w:val="0"/>
              <w:divBdr>
                <w:top w:val="none" w:sz="0" w:space="0" w:color="auto"/>
                <w:left w:val="none" w:sz="0" w:space="0" w:color="auto"/>
                <w:bottom w:val="none" w:sz="0" w:space="0" w:color="auto"/>
                <w:right w:val="none" w:sz="0" w:space="0" w:color="auto"/>
              </w:divBdr>
            </w:div>
            <w:div w:id="404761972">
              <w:marLeft w:val="0"/>
              <w:marRight w:val="0"/>
              <w:marTop w:val="0"/>
              <w:marBottom w:val="0"/>
              <w:divBdr>
                <w:top w:val="none" w:sz="0" w:space="0" w:color="auto"/>
                <w:left w:val="none" w:sz="0" w:space="0" w:color="auto"/>
                <w:bottom w:val="none" w:sz="0" w:space="0" w:color="auto"/>
                <w:right w:val="none" w:sz="0" w:space="0" w:color="auto"/>
              </w:divBdr>
            </w:div>
            <w:div w:id="569194284">
              <w:marLeft w:val="0"/>
              <w:marRight w:val="0"/>
              <w:marTop w:val="0"/>
              <w:marBottom w:val="0"/>
              <w:divBdr>
                <w:top w:val="none" w:sz="0" w:space="0" w:color="auto"/>
                <w:left w:val="none" w:sz="0" w:space="0" w:color="auto"/>
                <w:bottom w:val="none" w:sz="0" w:space="0" w:color="auto"/>
                <w:right w:val="none" w:sz="0" w:space="0" w:color="auto"/>
              </w:divBdr>
            </w:div>
            <w:div w:id="577247609">
              <w:marLeft w:val="0"/>
              <w:marRight w:val="0"/>
              <w:marTop w:val="0"/>
              <w:marBottom w:val="0"/>
              <w:divBdr>
                <w:top w:val="none" w:sz="0" w:space="0" w:color="auto"/>
                <w:left w:val="none" w:sz="0" w:space="0" w:color="auto"/>
                <w:bottom w:val="none" w:sz="0" w:space="0" w:color="auto"/>
                <w:right w:val="none" w:sz="0" w:space="0" w:color="auto"/>
              </w:divBdr>
            </w:div>
            <w:div w:id="930774772">
              <w:marLeft w:val="0"/>
              <w:marRight w:val="0"/>
              <w:marTop w:val="0"/>
              <w:marBottom w:val="0"/>
              <w:divBdr>
                <w:top w:val="none" w:sz="0" w:space="0" w:color="auto"/>
                <w:left w:val="none" w:sz="0" w:space="0" w:color="auto"/>
                <w:bottom w:val="none" w:sz="0" w:space="0" w:color="auto"/>
                <w:right w:val="none" w:sz="0" w:space="0" w:color="auto"/>
              </w:divBdr>
            </w:div>
            <w:div w:id="1084448996">
              <w:marLeft w:val="0"/>
              <w:marRight w:val="0"/>
              <w:marTop w:val="0"/>
              <w:marBottom w:val="0"/>
              <w:divBdr>
                <w:top w:val="none" w:sz="0" w:space="0" w:color="auto"/>
                <w:left w:val="none" w:sz="0" w:space="0" w:color="auto"/>
                <w:bottom w:val="none" w:sz="0" w:space="0" w:color="auto"/>
                <w:right w:val="none" w:sz="0" w:space="0" w:color="auto"/>
              </w:divBdr>
            </w:div>
            <w:div w:id="1093673030">
              <w:marLeft w:val="0"/>
              <w:marRight w:val="0"/>
              <w:marTop w:val="0"/>
              <w:marBottom w:val="0"/>
              <w:divBdr>
                <w:top w:val="none" w:sz="0" w:space="0" w:color="auto"/>
                <w:left w:val="none" w:sz="0" w:space="0" w:color="auto"/>
                <w:bottom w:val="none" w:sz="0" w:space="0" w:color="auto"/>
                <w:right w:val="none" w:sz="0" w:space="0" w:color="auto"/>
              </w:divBdr>
            </w:div>
            <w:div w:id="1141580784">
              <w:marLeft w:val="0"/>
              <w:marRight w:val="0"/>
              <w:marTop w:val="0"/>
              <w:marBottom w:val="0"/>
              <w:divBdr>
                <w:top w:val="none" w:sz="0" w:space="0" w:color="auto"/>
                <w:left w:val="none" w:sz="0" w:space="0" w:color="auto"/>
                <w:bottom w:val="none" w:sz="0" w:space="0" w:color="auto"/>
                <w:right w:val="none" w:sz="0" w:space="0" w:color="auto"/>
              </w:divBdr>
            </w:div>
            <w:div w:id="1235505224">
              <w:marLeft w:val="0"/>
              <w:marRight w:val="0"/>
              <w:marTop w:val="0"/>
              <w:marBottom w:val="0"/>
              <w:divBdr>
                <w:top w:val="none" w:sz="0" w:space="0" w:color="auto"/>
                <w:left w:val="none" w:sz="0" w:space="0" w:color="auto"/>
                <w:bottom w:val="none" w:sz="0" w:space="0" w:color="auto"/>
                <w:right w:val="none" w:sz="0" w:space="0" w:color="auto"/>
              </w:divBdr>
            </w:div>
            <w:div w:id="1361316547">
              <w:marLeft w:val="0"/>
              <w:marRight w:val="0"/>
              <w:marTop w:val="0"/>
              <w:marBottom w:val="0"/>
              <w:divBdr>
                <w:top w:val="none" w:sz="0" w:space="0" w:color="auto"/>
                <w:left w:val="none" w:sz="0" w:space="0" w:color="auto"/>
                <w:bottom w:val="none" w:sz="0" w:space="0" w:color="auto"/>
                <w:right w:val="none" w:sz="0" w:space="0" w:color="auto"/>
              </w:divBdr>
            </w:div>
            <w:div w:id="1370836236">
              <w:marLeft w:val="0"/>
              <w:marRight w:val="0"/>
              <w:marTop w:val="0"/>
              <w:marBottom w:val="0"/>
              <w:divBdr>
                <w:top w:val="none" w:sz="0" w:space="0" w:color="auto"/>
                <w:left w:val="none" w:sz="0" w:space="0" w:color="auto"/>
                <w:bottom w:val="none" w:sz="0" w:space="0" w:color="auto"/>
                <w:right w:val="none" w:sz="0" w:space="0" w:color="auto"/>
              </w:divBdr>
            </w:div>
            <w:div w:id="1632784074">
              <w:marLeft w:val="0"/>
              <w:marRight w:val="0"/>
              <w:marTop w:val="0"/>
              <w:marBottom w:val="0"/>
              <w:divBdr>
                <w:top w:val="none" w:sz="0" w:space="0" w:color="auto"/>
                <w:left w:val="none" w:sz="0" w:space="0" w:color="auto"/>
                <w:bottom w:val="none" w:sz="0" w:space="0" w:color="auto"/>
                <w:right w:val="none" w:sz="0" w:space="0" w:color="auto"/>
              </w:divBdr>
            </w:div>
            <w:div w:id="1835103754">
              <w:marLeft w:val="0"/>
              <w:marRight w:val="0"/>
              <w:marTop w:val="0"/>
              <w:marBottom w:val="0"/>
              <w:divBdr>
                <w:top w:val="none" w:sz="0" w:space="0" w:color="auto"/>
                <w:left w:val="none" w:sz="0" w:space="0" w:color="auto"/>
                <w:bottom w:val="none" w:sz="0" w:space="0" w:color="auto"/>
                <w:right w:val="none" w:sz="0" w:space="0" w:color="auto"/>
              </w:divBdr>
            </w:div>
            <w:div w:id="1947418718">
              <w:marLeft w:val="0"/>
              <w:marRight w:val="0"/>
              <w:marTop w:val="0"/>
              <w:marBottom w:val="0"/>
              <w:divBdr>
                <w:top w:val="none" w:sz="0" w:space="0" w:color="auto"/>
                <w:left w:val="none" w:sz="0" w:space="0" w:color="auto"/>
                <w:bottom w:val="none" w:sz="0" w:space="0" w:color="auto"/>
                <w:right w:val="none" w:sz="0" w:space="0" w:color="auto"/>
              </w:divBdr>
            </w:div>
            <w:div w:id="1972666184">
              <w:marLeft w:val="0"/>
              <w:marRight w:val="0"/>
              <w:marTop w:val="0"/>
              <w:marBottom w:val="0"/>
              <w:divBdr>
                <w:top w:val="none" w:sz="0" w:space="0" w:color="auto"/>
                <w:left w:val="none" w:sz="0" w:space="0" w:color="auto"/>
                <w:bottom w:val="none" w:sz="0" w:space="0" w:color="auto"/>
                <w:right w:val="none" w:sz="0" w:space="0" w:color="auto"/>
              </w:divBdr>
            </w:div>
            <w:div w:id="1983729641">
              <w:marLeft w:val="0"/>
              <w:marRight w:val="0"/>
              <w:marTop w:val="0"/>
              <w:marBottom w:val="0"/>
              <w:divBdr>
                <w:top w:val="none" w:sz="0" w:space="0" w:color="auto"/>
                <w:left w:val="none" w:sz="0" w:space="0" w:color="auto"/>
                <w:bottom w:val="none" w:sz="0" w:space="0" w:color="auto"/>
                <w:right w:val="none" w:sz="0" w:space="0" w:color="auto"/>
              </w:divBdr>
            </w:div>
            <w:div w:id="210167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7117">
      <w:bodyDiv w:val="1"/>
      <w:marLeft w:val="0"/>
      <w:marRight w:val="0"/>
      <w:marTop w:val="0"/>
      <w:marBottom w:val="0"/>
      <w:divBdr>
        <w:top w:val="none" w:sz="0" w:space="0" w:color="auto"/>
        <w:left w:val="none" w:sz="0" w:space="0" w:color="auto"/>
        <w:bottom w:val="none" w:sz="0" w:space="0" w:color="auto"/>
        <w:right w:val="none" w:sz="0" w:space="0" w:color="auto"/>
      </w:divBdr>
    </w:div>
    <w:div w:id="348921098">
      <w:bodyDiv w:val="1"/>
      <w:marLeft w:val="0"/>
      <w:marRight w:val="0"/>
      <w:marTop w:val="0"/>
      <w:marBottom w:val="0"/>
      <w:divBdr>
        <w:top w:val="none" w:sz="0" w:space="0" w:color="auto"/>
        <w:left w:val="none" w:sz="0" w:space="0" w:color="auto"/>
        <w:bottom w:val="none" w:sz="0" w:space="0" w:color="auto"/>
        <w:right w:val="none" w:sz="0" w:space="0" w:color="auto"/>
      </w:divBdr>
      <w:divsChild>
        <w:div w:id="1722704129">
          <w:marLeft w:val="0"/>
          <w:marRight w:val="0"/>
          <w:marTop w:val="0"/>
          <w:marBottom w:val="0"/>
          <w:divBdr>
            <w:top w:val="none" w:sz="0" w:space="0" w:color="auto"/>
            <w:left w:val="none" w:sz="0" w:space="0" w:color="auto"/>
            <w:bottom w:val="none" w:sz="0" w:space="0" w:color="auto"/>
            <w:right w:val="none" w:sz="0" w:space="0" w:color="auto"/>
          </w:divBdr>
          <w:divsChild>
            <w:div w:id="188103243">
              <w:marLeft w:val="0"/>
              <w:marRight w:val="0"/>
              <w:marTop w:val="0"/>
              <w:marBottom w:val="0"/>
              <w:divBdr>
                <w:top w:val="none" w:sz="0" w:space="0" w:color="auto"/>
                <w:left w:val="none" w:sz="0" w:space="0" w:color="auto"/>
                <w:bottom w:val="none" w:sz="0" w:space="0" w:color="auto"/>
                <w:right w:val="none" w:sz="0" w:space="0" w:color="auto"/>
              </w:divBdr>
            </w:div>
            <w:div w:id="387195180">
              <w:marLeft w:val="0"/>
              <w:marRight w:val="0"/>
              <w:marTop w:val="0"/>
              <w:marBottom w:val="0"/>
              <w:divBdr>
                <w:top w:val="none" w:sz="0" w:space="0" w:color="auto"/>
                <w:left w:val="none" w:sz="0" w:space="0" w:color="auto"/>
                <w:bottom w:val="none" w:sz="0" w:space="0" w:color="auto"/>
                <w:right w:val="none" w:sz="0" w:space="0" w:color="auto"/>
              </w:divBdr>
            </w:div>
            <w:div w:id="479153612">
              <w:marLeft w:val="0"/>
              <w:marRight w:val="0"/>
              <w:marTop w:val="0"/>
              <w:marBottom w:val="0"/>
              <w:divBdr>
                <w:top w:val="none" w:sz="0" w:space="0" w:color="auto"/>
                <w:left w:val="none" w:sz="0" w:space="0" w:color="auto"/>
                <w:bottom w:val="none" w:sz="0" w:space="0" w:color="auto"/>
                <w:right w:val="none" w:sz="0" w:space="0" w:color="auto"/>
              </w:divBdr>
            </w:div>
            <w:div w:id="619650094">
              <w:marLeft w:val="0"/>
              <w:marRight w:val="0"/>
              <w:marTop w:val="0"/>
              <w:marBottom w:val="0"/>
              <w:divBdr>
                <w:top w:val="none" w:sz="0" w:space="0" w:color="auto"/>
                <w:left w:val="none" w:sz="0" w:space="0" w:color="auto"/>
                <w:bottom w:val="none" w:sz="0" w:space="0" w:color="auto"/>
                <w:right w:val="none" w:sz="0" w:space="0" w:color="auto"/>
              </w:divBdr>
            </w:div>
            <w:div w:id="810174265">
              <w:marLeft w:val="0"/>
              <w:marRight w:val="0"/>
              <w:marTop w:val="0"/>
              <w:marBottom w:val="0"/>
              <w:divBdr>
                <w:top w:val="none" w:sz="0" w:space="0" w:color="auto"/>
                <w:left w:val="none" w:sz="0" w:space="0" w:color="auto"/>
                <w:bottom w:val="none" w:sz="0" w:space="0" w:color="auto"/>
                <w:right w:val="none" w:sz="0" w:space="0" w:color="auto"/>
              </w:divBdr>
            </w:div>
            <w:div w:id="864758236">
              <w:marLeft w:val="0"/>
              <w:marRight w:val="0"/>
              <w:marTop w:val="0"/>
              <w:marBottom w:val="0"/>
              <w:divBdr>
                <w:top w:val="none" w:sz="0" w:space="0" w:color="auto"/>
                <w:left w:val="none" w:sz="0" w:space="0" w:color="auto"/>
                <w:bottom w:val="none" w:sz="0" w:space="0" w:color="auto"/>
                <w:right w:val="none" w:sz="0" w:space="0" w:color="auto"/>
              </w:divBdr>
            </w:div>
            <w:div w:id="908925852">
              <w:marLeft w:val="0"/>
              <w:marRight w:val="0"/>
              <w:marTop w:val="0"/>
              <w:marBottom w:val="0"/>
              <w:divBdr>
                <w:top w:val="none" w:sz="0" w:space="0" w:color="auto"/>
                <w:left w:val="none" w:sz="0" w:space="0" w:color="auto"/>
                <w:bottom w:val="none" w:sz="0" w:space="0" w:color="auto"/>
                <w:right w:val="none" w:sz="0" w:space="0" w:color="auto"/>
              </w:divBdr>
            </w:div>
            <w:div w:id="909726820">
              <w:marLeft w:val="0"/>
              <w:marRight w:val="0"/>
              <w:marTop w:val="0"/>
              <w:marBottom w:val="0"/>
              <w:divBdr>
                <w:top w:val="none" w:sz="0" w:space="0" w:color="auto"/>
                <w:left w:val="none" w:sz="0" w:space="0" w:color="auto"/>
                <w:bottom w:val="none" w:sz="0" w:space="0" w:color="auto"/>
                <w:right w:val="none" w:sz="0" w:space="0" w:color="auto"/>
              </w:divBdr>
            </w:div>
            <w:div w:id="912619199">
              <w:marLeft w:val="0"/>
              <w:marRight w:val="0"/>
              <w:marTop w:val="0"/>
              <w:marBottom w:val="0"/>
              <w:divBdr>
                <w:top w:val="none" w:sz="0" w:space="0" w:color="auto"/>
                <w:left w:val="none" w:sz="0" w:space="0" w:color="auto"/>
                <w:bottom w:val="none" w:sz="0" w:space="0" w:color="auto"/>
                <w:right w:val="none" w:sz="0" w:space="0" w:color="auto"/>
              </w:divBdr>
            </w:div>
            <w:div w:id="1164322709">
              <w:marLeft w:val="0"/>
              <w:marRight w:val="0"/>
              <w:marTop w:val="0"/>
              <w:marBottom w:val="0"/>
              <w:divBdr>
                <w:top w:val="none" w:sz="0" w:space="0" w:color="auto"/>
                <w:left w:val="none" w:sz="0" w:space="0" w:color="auto"/>
                <w:bottom w:val="none" w:sz="0" w:space="0" w:color="auto"/>
                <w:right w:val="none" w:sz="0" w:space="0" w:color="auto"/>
              </w:divBdr>
            </w:div>
            <w:div w:id="1491824502">
              <w:marLeft w:val="0"/>
              <w:marRight w:val="0"/>
              <w:marTop w:val="0"/>
              <w:marBottom w:val="0"/>
              <w:divBdr>
                <w:top w:val="none" w:sz="0" w:space="0" w:color="auto"/>
                <w:left w:val="none" w:sz="0" w:space="0" w:color="auto"/>
                <w:bottom w:val="none" w:sz="0" w:space="0" w:color="auto"/>
                <w:right w:val="none" w:sz="0" w:space="0" w:color="auto"/>
              </w:divBdr>
            </w:div>
            <w:div w:id="1641883950">
              <w:marLeft w:val="0"/>
              <w:marRight w:val="0"/>
              <w:marTop w:val="0"/>
              <w:marBottom w:val="0"/>
              <w:divBdr>
                <w:top w:val="none" w:sz="0" w:space="0" w:color="auto"/>
                <w:left w:val="none" w:sz="0" w:space="0" w:color="auto"/>
                <w:bottom w:val="none" w:sz="0" w:space="0" w:color="auto"/>
                <w:right w:val="none" w:sz="0" w:space="0" w:color="auto"/>
              </w:divBdr>
            </w:div>
            <w:div w:id="1735084707">
              <w:marLeft w:val="0"/>
              <w:marRight w:val="0"/>
              <w:marTop w:val="0"/>
              <w:marBottom w:val="0"/>
              <w:divBdr>
                <w:top w:val="none" w:sz="0" w:space="0" w:color="auto"/>
                <w:left w:val="none" w:sz="0" w:space="0" w:color="auto"/>
                <w:bottom w:val="none" w:sz="0" w:space="0" w:color="auto"/>
                <w:right w:val="none" w:sz="0" w:space="0" w:color="auto"/>
              </w:divBdr>
            </w:div>
            <w:div w:id="1856576223">
              <w:marLeft w:val="0"/>
              <w:marRight w:val="0"/>
              <w:marTop w:val="0"/>
              <w:marBottom w:val="0"/>
              <w:divBdr>
                <w:top w:val="none" w:sz="0" w:space="0" w:color="auto"/>
                <w:left w:val="none" w:sz="0" w:space="0" w:color="auto"/>
                <w:bottom w:val="none" w:sz="0" w:space="0" w:color="auto"/>
                <w:right w:val="none" w:sz="0" w:space="0" w:color="auto"/>
              </w:divBdr>
            </w:div>
            <w:div w:id="1919287537">
              <w:marLeft w:val="0"/>
              <w:marRight w:val="0"/>
              <w:marTop w:val="0"/>
              <w:marBottom w:val="0"/>
              <w:divBdr>
                <w:top w:val="none" w:sz="0" w:space="0" w:color="auto"/>
                <w:left w:val="none" w:sz="0" w:space="0" w:color="auto"/>
                <w:bottom w:val="none" w:sz="0" w:space="0" w:color="auto"/>
                <w:right w:val="none" w:sz="0" w:space="0" w:color="auto"/>
              </w:divBdr>
            </w:div>
            <w:div w:id="201132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87201">
      <w:bodyDiv w:val="1"/>
      <w:marLeft w:val="0"/>
      <w:marRight w:val="0"/>
      <w:marTop w:val="0"/>
      <w:marBottom w:val="0"/>
      <w:divBdr>
        <w:top w:val="none" w:sz="0" w:space="0" w:color="auto"/>
        <w:left w:val="none" w:sz="0" w:space="0" w:color="auto"/>
        <w:bottom w:val="none" w:sz="0" w:space="0" w:color="auto"/>
        <w:right w:val="none" w:sz="0" w:space="0" w:color="auto"/>
      </w:divBdr>
      <w:divsChild>
        <w:div w:id="1805925928">
          <w:marLeft w:val="0"/>
          <w:marRight w:val="0"/>
          <w:marTop w:val="0"/>
          <w:marBottom w:val="0"/>
          <w:divBdr>
            <w:top w:val="none" w:sz="0" w:space="0" w:color="auto"/>
            <w:left w:val="none" w:sz="0" w:space="0" w:color="auto"/>
            <w:bottom w:val="none" w:sz="0" w:space="0" w:color="auto"/>
            <w:right w:val="none" w:sz="0" w:space="0" w:color="auto"/>
          </w:divBdr>
          <w:divsChild>
            <w:div w:id="2821645">
              <w:marLeft w:val="0"/>
              <w:marRight w:val="0"/>
              <w:marTop w:val="0"/>
              <w:marBottom w:val="0"/>
              <w:divBdr>
                <w:top w:val="none" w:sz="0" w:space="0" w:color="auto"/>
                <w:left w:val="none" w:sz="0" w:space="0" w:color="auto"/>
                <w:bottom w:val="none" w:sz="0" w:space="0" w:color="auto"/>
                <w:right w:val="none" w:sz="0" w:space="0" w:color="auto"/>
              </w:divBdr>
            </w:div>
            <w:div w:id="31657457">
              <w:marLeft w:val="0"/>
              <w:marRight w:val="0"/>
              <w:marTop w:val="0"/>
              <w:marBottom w:val="0"/>
              <w:divBdr>
                <w:top w:val="none" w:sz="0" w:space="0" w:color="auto"/>
                <w:left w:val="none" w:sz="0" w:space="0" w:color="auto"/>
                <w:bottom w:val="none" w:sz="0" w:space="0" w:color="auto"/>
                <w:right w:val="none" w:sz="0" w:space="0" w:color="auto"/>
              </w:divBdr>
            </w:div>
            <w:div w:id="44183207">
              <w:marLeft w:val="0"/>
              <w:marRight w:val="0"/>
              <w:marTop w:val="0"/>
              <w:marBottom w:val="0"/>
              <w:divBdr>
                <w:top w:val="none" w:sz="0" w:space="0" w:color="auto"/>
                <w:left w:val="none" w:sz="0" w:space="0" w:color="auto"/>
                <w:bottom w:val="none" w:sz="0" w:space="0" w:color="auto"/>
                <w:right w:val="none" w:sz="0" w:space="0" w:color="auto"/>
              </w:divBdr>
            </w:div>
            <w:div w:id="189876662">
              <w:marLeft w:val="0"/>
              <w:marRight w:val="0"/>
              <w:marTop w:val="0"/>
              <w:marBottom w:val="0"/>
              <w:divBdr>
                <w:top w:val="none" w:sz="0" w:space="0" w:color="auto"/>
                <w:left w:val="none" w:sz="0" w:space="0" w:color="auto"/>
                <w:bottom w:val="none" w:sz="0" w:space="0" w:color="auto"/>
                <w:right w:val="none" w:sz="0" w:space="0" w:color="auto"/>
              </w:divBdr>
            </w:div>
            <w:div w:id="209148129">
              <w:marLeft w:val="0"/>
              <w:marRight w:val="0"/>
              <w:marTop w:val="0"/>
              <w:marBottom w:val="0"/>
              <w:divBdr>
                <w:top w:val="none" w:sz="0" w:space="0" w:color="auto"/>
                <w:left w:val="none" w:sz="0" w:space="0" w:color="auto"/>
                <w:bottom w:val="none" w:sz="0" w:space="0" w:color="auto"/>
                <w:right w:val="none" w:sz="0" w:space="0" w:color="auto"/>
              </w:divBdr>
            </w:div>
            <w:div w:id="314145333">
              <w:marLeft w:val="0"/>
              <w:marRight w:val="0"/>
              <w:marTop w:val="0"/>
              <w:marBottom w:val="0"/>
              <w:divBdr>
                <w:top w:val="none" w:sz="0" w:space="0" w:color="auto"/>
                <w:left w:val="none" w:sz="0" w:space="0" w:color="auto"/>
                <w:bottom w:val="none" w:sz="0" w:space="0" w:color="auto"/>
                <w:right w:val="none" w:sz="0" w:space="0" w:color="auto"/>
              </w:divBdr>
            </w:div>
            <w:div w:id="398791337">
              <w:marLeft w:val="0"/>
              <w:marRight w:val="0"/>
              <w:marTop w:val="0"/>
              <w:marBottom w:val="0"/>
              <w:divBdr>
                <w:top w:val="none" w:sz="0" w:space="0" w:color="auto"/>
                <w:left w:val="none" w:sz="0" w:space="0" w:color="auto"/>
                <w:bottom w:val="none" w:sz="0" w:space="0" w:color="auto"/>
                <w:right w:val="none" w:sz="0" w:space="0" w:color="auto"/>
              </w:divBdr>
            </w:div>
            <w:div w:id="454644063">
              <w:marLeft w:val="0"/>
              <w:marRight w:val="0"/>
              <w:marTop w:val="0"/>
              <w:marBottom w:val="0"/>
              <w:divBdr>
                <w:top w:val="none" w:sz="0" w:space="0" w:color="auto"/>
                <w:left w:val="none" w:sz="0" w:space="0" w:color="auto"/>
                <w:bottom w:val="none" w:sz="0" w:space="0" w:color="auto"/>
                <w:right w:val="none" w:sz="0" w:space="0" w:color="auto"/>
              </w:divBdr>
            </w:div>
            <w:div w:id="644746338">
              <w:marLeft w:val="0"/>
              <w:marRight w:val="0"/>
              <w:marTop w:val="0"/>
              <w:marBottom w:val="0"/>
              <w:divBdr>
                <w:top w:val="none" w:sz="0" w:space="0" w:color="auto"/>
                <w:left w:val="none" w:sz="0" w:space="0" w:color="auto"/>
                <w:bottom w:val="none" w:sz="0" w:space="0" w:color="auto"/>
                <w:right w:val="none" w:sz="0" w:space="0" w:color="auto"/>
              </w:divBdr>
            </w:div>
            <w:div w:id="984164837">
              <w:marLeft w:val="0"/>
              <w:marRight w:val="0"/>
              <w:marTop w:val="0"/>
              <w:marBottom w:val="0"/>
              <w:divBdr>
                <w:top w:val="none" w:sz="0" w:space="0" w:color="auto"/>
                <w:left w:val="none" w:sz="0" w:space="0" w:color="auto"/>
                <w:bottom w:val="none" w:sz="0" w:space="0" w:color="auto"/>
                <w:right w:val="none" w:sz="0" w:space="0" w:color="auto"/>
              </w:divBdr>
            </w:div>
            <w:div w:id="998659215">
              <w:marLeft w:val="0"/>
              <w:marRight w:val="0"/>
              <w:marTop w:val="0"/>
              <w:marBottom w:val="0"/>
              <w:divBdr>
                <w:top w:val="none" w:sz="0" w:space="0" w:color="auto"/>
                <w:left w:val="none" w:sz="0" w:space="0" w:color="auto"/>
                <w:bottom w:val="none" w:sz="0" w:space="0" w:color="auto"/>
                <w:right w:val="none" w:sz="0" w:space="0" w:color="auto"/>
              </w:divBdr>
            </w:div>
            <w:div w:id="1002320382">
              <w:marLeft w:val="0"/>
              <w:marRight w:val="0"/>
              <w:marTop w:val="0"/>
              <w:marBottom w:val="0"/>
              <w:divBdr>
                <w:top w:val="none" w:sz="0" w:space="0" w:color="auto"/>
                <w:left w:val="none" w:sz="0" w:space="0" w:color="auto"/>
                <w:bottom w:val="none" w:sz="0" w:space="0" w:color="auto"/>
                <w:right w:val="none" w:sz="0" w:space="0" w:color="auto"/>
              </w:divBdr>
            </w:div>
            <w:div w:id="1430467915">
              <w:marLeft w:val="0"/>
              <w:marRight w:val="0"/>
              <w:marTop w:val="0"/>
              <w:marBottom w:val="0"/>
              <w:divBdr>
                <w:top w:val="none" w:sz="0" w:space="0" w:color="auto"/>
                <w:left w:val="none" w:sz="0" w:space="0" w:color="auto"/>
                <w:bottom w:val="none" w:sz="0" w:space="0" w:color="auto"/>
                <w:right w:val="none" w:sz="0" w:space="0" w:color="auto"/>
              </w:divBdr>
            </w:div>
            <w:div w:id="1462991609">
              <w:marLeft w:val="0"/>
              <w:marRight w:val="0"/>
              <w:marTop w:val="0"/>
              <w:marBottom w:val="0"/>
              <w:divBdr>
                <w:top w:val="none" w:sz="0" w:space="0" w:color="auto"/>
                <w:left w:val="none" w:sz="0" w:space="0" w:color="auto"/>
                <w:bottom w:val="none" w:sz="0" w:space="0" w:color="auto"/>
                <w:right w:val="none" w:sz="0" w:space="0" w:color="auto"/>
              </w:divBdr>
            </w:div>
            <w:div w:id="1537498769">
              <w:marLeft w:val="0"/>
              <w:marRight w:val="0"/>
              <w:marTop w:val="0"/>
              <w:marBottom w:val="0"/>
              <w:divBdr>
                <w:top w:val="none" w:sz="0" w:space="0" w:color="auto"/>
                <w:left w:val="none" w:sz="0" w:space="0" w:color="auto"/>
                <w:bottom w:val="none" w:sz="0" w:space="0" w:color="auto"/>
                <w:right w:val="none" w:sz="0" w:space="0" w:color="auto"/>
              </w:divBdr>
            </w:div>
            <w:div w:id="1666474980">
              <w:marLeft w:val="0"/>
              <w:marRight w:val="0"/>
              <w:marTop w:val="0"/>
              <w:marBottom w:val="0"/>
              <w:divBdr>
                <w:top w:val="none" w:sz="0" w:space="0" w:color="auto"/>
                <w:left w:val="none" w:sz="0" w:space="0" w:color="auto"/>
                <w:bottom w:val="none" w:sz="0" w:space="0" w:color="auto"/>
                <w:right w:val="none" w:sz="0" w:space="0" w:color="auto"/>
              </w:divBdr>
            </w:div>
            <w:div w:id="1671643003">
              <w:marLeft w:val="0"/>
              <w:marRight w:val="0"/>
              <w:marTop w:val="0"/>
              <w:marBottom w:val="0"/>
              <w:divBdr>
                <w:top w:val="none" w:sz="0" w:space="0" w:color="auto"/>
                <w:left w:val="none" w:sz="0" w:space="0" w:color="auto"/>
                <w:bottom w:val="none" w:sz="0" w:space="0" w:color="auto"/>
                <w:right w:val="none" w:sz="0" w:space="0" w:color="auto"/>
              </w:divBdr>
            </w:div>
            <w:div w:id="1788040802">
              <w:marLeft w:val="0"/>
              <w:marRight w:val="0"/>
              <w:marTop w:val="0"/>
              <w:marBottom w:val="0"/>
              <w:divBdr>
                <w:top w:val="none" w:sz="0" w:space="0" w:color="auto"/>
                <w:left w:val="none" w:sz="0" w:space="0" w:color="auto"/>
                <w:bottom w:val="none" w:sz="0" w:space="0" w:color="auto"/>
                <w:right w:val="none" w:sz="0" w:space="0" w:color="auto"/>
              </w:divBdr>
            </w:div>
            <w:div w:id="1868594257">
              <w:marLeft w:val="0"/>
              <w:marRight w:val="0"/>
              <w:marTop w:val="0"/>
              <w:marBottom w:val="0"/>
              <w:divBdr>
                <w:top w:val="none" w:sz="0" w:space="0" w:color="auto"/>
                <w:left w:val="none" w:sz="0" w:space="0" w:color="auto"/>
                <w:bottom w:val="none" w:sz="0" w:space="0" w:color="auto"/>
                <w:right w:val="none" w:sz="0" w:space="0" w:color="auto"/>
              </w:divBdr>
            </w:div>
            <w:div w:id="201853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82676">
      <w:bodyDiv w:val="1"/>
      <w:marLeft w:val="0"/>
      <w:marRight w:val="0"/>
      <w:marTop w:val="0"/>
      <w:marBottom w:val="0"/>
      <w:divBdr>
        <w:top w:val="none" w:sz="0" w:space="0" w:color="auto"/>
        <w:left w:val="none" w:sz="0" w:space="0" w:color="auto"/>
        <w:bottom w:val="none" w:sz="0" w:space="0" w:color="auto"/>
        <w:right w:val="none" w:sz="0" w:space="0" w:color="auto"/>
      </w:divBdr>
      <w:divsChild>
        <w:div w:id="747384065">
          <w:marLeft w:val="0"/>
          <w:marRight w:val="0"/>
          <w:marTop w:val="0"/>
          <w:marBottom w:val="0"/>
          <w:divBdr>
            <w:top w:val="none" w:sz="0" w:space="0" w:color="auto"/>
            <w:left w:val="none" w:sz="0" w:space="0" w:color="auto"/>
            <w:bottom w:val="none" w:sz="0" w:space="0" w:color="auto"/>
            <w:right w:val="none" w:sz="0" w:space="0" w:color="auto"/>
          </w:divBdr>
          <w:divsChild>
            <w:div w:id="98910204">
              <w:marLeft w:val="0"/>
              <w:marRight w:val="0"/>
              <w:marTop w:val="0"/>
              <w:marBottom w:val="0"/>
              <w:divBdr>
                <w:top w:val="none" w:sz="0" w:space="0" w:color="auto"/>
                <w:left w:val="none" w:sz="0" w:space="0" w:color="auto"/>
                <w:bottom w:val="none" w:sz="0" w:space="0" w:color="auto"/>
                <w:right w:val="none" w:sz="0" w:space="0" w:color="auto"/>
              </w:divBdr>
            </w:div>
            <w:div w:id="233704359">
              <w:marLeft w:val="0"/>
              <w:marRight w:val="0"/>
              <w:marTop w:val="0"/>
              <w:marBottom w:val="0"/>
              <w:divBdr>
                <w:top w:val="none" w:sz="0" w:space="0" w:color="auto"/>
                <w:left w:val="none" w:sz="0" w:space="0" w:color="auto"/>
                <w:bottom w:val="none" w:sz="0" w:space="0" w:color="auto"/>
                <w:right w:val="none" w:sz="0" w:space="0" w:color="auto"/>
              </w:divBdr>
            </w:div>
            <w:div w:id="1104806576">
              <w:marLeft w:val="0"/>
              <w:marRight w:val="0"/>
              <w:marTop w:val="0"/>
              <w:marBottom w:val="0"/>
              <w:divBdr>
                <w:top w:val="none" w:sz="0" w:space="0" w:color="auto"/>
                <w:left w:val="none" w:sz="0" w:space="0" w:color="auto"/>
                <w:bottom w:val="none" w:sz="0" w:space="0" w:color="auto"/>
                <w:right w:val="none" w:sz="0" w:space="0" w:color="auto"/>
              </w:divBdr>
            </w:div>
            <w:div w:id="1116175631">
              <w:marLeft w:val="0"/>
              <w:marRight w:val="0"/>
              <w:marTop w:val="0"/>
              <w:marBottom w:val="0"/>
              <w:divBdr>
                <w:top w:val="none" w:sz="0" w:space="0" w:color="auto"/>
                <w:left w:val="none" w:sz="0" w:space="0" w:color="auto"/>
                <w:bottom w:val="none" w:sz="0" w:space="0" w:color="auto"/>
                <w:right w:val="none" w:sz="0" w:space="0" w:color="auto"/>
              </w:divBdr>
            </w:div>
            <w:div w:id="15686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1783">
      <w:bodyDiv w:val="1"/>
      <w:marLeft w:val="0"/>
      <w:marRight w:val="0"/>
      <w:marTop w:val="0"/>
      <w:marBottom w:val="0"/>
      <w:divBdr>
        <w:top w:val="none" w:sz="0" w:space="0" w:color="auto"/>
        <w:left w:val="none" w:sz="0" w:space="0" w:color="auto"/>
        <w:bottom w:val="none" w:sz="0" w:space="0" w:color="auto"/>
        <w:right w:val="none" w:sz="0" w:space="0" w:color="auto"/>
      </w:divBdr>
    </w:div>
    <w:div w:id="661933390">
      <w:bodyDiv w:val="1"/>
      <w:marLeft w:val="0"/>
      <w:marRight w:val="0"/>
      <w:marTop w:val="0"/>
      <w:marBottom w:val="0"/>
      <w:divBdr>
        <w:top w:val="none" w:sz="0" w:space="0" w:color="auto"/>
        <w:left w:val="none" w:sz="0" w:space="0" w:color="auto"/>
        <w:bottom w:val="none" w:sz="0" w:space="0" w:color="auto"/>
        <w:right w:val="none" w:sz="0" w:space="0" w:color="auto"/>
      </w:divBdr>
    </w:div>
    <w:div w:id="690573268">
      <w:bodyDiv w:val="1"/>
      <w:marLeft w:val="0"/>
      <w:marRight w:val="0"/>
      <w:marTop w:val="0"/>
      <w:marBottom w:val="0"/>
      <w:divBdr>
        <w:top w:val="none" w:sz="0" w:space="0" w:color="auto"/>
        <w:left w:val="none" w:sz="0" w:space="0" w:color="auto"/>
        <w:bottom w:val="none" w:sz="0" w:space="0" w:color="auto"/>
        <w:right w:val="none" w:sz="0" w:space="0" w:color="auto"/>
      </w:divBdr>
      <w:divsChild>
        <w:div w:id="821000295">
          <w:marLeft w:val="0"/>
          <w:marRight w:val="0"/>
          <w:marTop w:val="0"/>
          <w:marBottom w:val="0"/>
          <w:divBdr>
            <w:top w:val="none" w:sz="0" w:space="0" w:color="auto"/>
            <w:left w:val="none" w:sz="0" w:space="0" w:color="auto"/>
            <w:bottom w:val="none" w:sz="0" w:space="0" w:color="auto"/>
            <w:right w:val="none" w:sz="0" w:space="0" w:color="auto"/>
          </w:divBdr>
          <w:divsChild>
            <w:div w:id="60103654">
              <w:marLeft w:val="0"/>
              <w:marRight w:val="0"/>
              <w:marTop w:val="0"/>
              <w:marBottom w:val="0"/>
              <w:divBdr>
                <w:top w:val="none" w:sz="0" w:space="0" w:color="auto"/>
                <w:left w:val="none" w:sz="0" w:space="0" w:color="auto"/>
                <w:bottom w:val="none" w:sz="0" w:space="0" w:color="auto"/>
                <w:right w:val="none" w:sz="0" w:space="0" w:color="auto"/>
              </w:divBdr>
            </w:div>
            <w:div w:id="392893806">
              <w:marLeft w:val="0"/>
              <w:marRight w:val="0"/>
              <w:marTop w:val="0"/>
              <w:marBottom w:val="0"/>
              <w:divBdr>
                <w:top w:val="none" w:sz="0" w:space="0" w:color="auto"/>
                <w:left w:val="none" w:sz="0" w:space="0" w:color="auto"/>
                <w:bottom w:val="none" w:sz="0" w:space="0" w:color="auto"/>
                <w:right w:val="none" w:sz="0" w:space="0" w:color="auto"/>
              </w:divBdr>
            </w:div>
            <w:div w:id="421149706">
              <w:marLeft w:val="0"/>
              <w:marRight w:val="0"/>
              <w:marTop w:val="0"/>
              <w:marBottom w:val="0"/>
              <w:divBdr>
                <w:top w:val="none" w:sz="0" w:space="0" w:color="auto"/>
                <w:left w:val="none" w:sz="0" w:space="0" w:color="auto"/>
                <w:bottom w:val="none" w:sz="0" w:space="0" w:color="auto"/>
                <w:right w:val="none" w:sz="0" w:space="0" w:color="auto"/>
              </w:divBdr>
            </w:div>
            <w:div w:id="559898519">
              <w:marLeft w:val="0"/>
              <w:marRight w:val="0"/>
              <w:marTop w:val="0"/>
              <w:marBottom w:val="0"/>
              <w:divBdr>
                <w:top w:val="none" w:sz="0" w:space="0" w:color="auto"/>
                <w:left w:val="none" w:sz="0" w:space="0" w:color="auto"/>
                <w:bottom w:val="none" w:sz="0" w:space="0" w:color="auto"/>
                <w:right w:val="none" w:sz="0" w:space="0" w:color="auto"/>
              </w:divBdr>
            </w:div>
            <w:div w:id="627397007">
              <w:marLeft w:val="0"/>
              <w:marRight w:val="0"/>
              <w:marTop w:val="0"/>
              <w:marBottom w:val="0"/>
              <w:divBdr>
                <w:top w:val="none" w:sz="0" w:space="0" w:color="auto"/>
                <w:left w:val="none" w:sz="0" w:space="0" w:color="auto"/>
                <w:bottom w:val="none" w:sz="0" w:space="0" w:color="auto"/>
                <w:right w:val="none" w:sz="0" w:space="0" w:color="auto"/>
              </w:divBdr>
            </w:div>
            <w:div w:id="663558371">
              <w:marLeft w:val="0"/>
              <w:marRight w:val="0"/>
              <w:marTop w:val="0"/>
              <w:marBottom w:val="0"/>
              <w:divBdr>
                <w:top w:val="none" w:sz="0" w:space="0" w:color="auto"/>
                <w:left w:val="none" w:sz="0" w:space="0" w:color="auto"/>
                <w:bottom w:val="none" w:sz="0" w:space="0" w:color="auto"/>
                <w:right w:val="none" w:sz="0" w:space="0" w:color="auto"/>
              </w:divBdr>
            </w:div>
            <w:div w:id="1229609558">
              <w:marLeft w:val="0"/>
              <w:marRight w:val="0"/>
              <w:marTop w:val="0"/>
              <w:marBottom w:val="0"/>
              <w:divBdr>
                <w:top w:val="none" w:sz="0" w:space="0" w:color="auto"/>
                <w:left w:val="none" w:sz="0" w:space="0" w:color="auto"/>
                <w:bottom w:val="none" w:sz="0" w:space="0" w:color="auto"/>
                <w:right w:val="none" w:sz="0" w:space="0" w:color="auto"/>
              </w:divBdr>
            </w:div>
            <w:div w:id="1343388063">
              <w:marLeft w:val="0"/>
              <w:marRight w:val="0"/>
              <w:marTop w:val="0"/>
              <w:marBottom w:val="0"/>
              <w:divBdr>
                <w:top w:val="none" w:sz="0" w:space="0" w:color="auto"/>
                <w:left w:val="none" w:sz="0" w:space="0" w:color="auto"/>
                <w:bottom w:val="none" w:sz="0" w:space="0" w:color="auto"/>
                <w:right w:val="none" w:sz="0" w:space="0" w:color="auto"/>
              </w:divBdr>
            </w:div>
            <w:div w:id="1428383984">
              <w:marLeft w:val="0"/>
              <w:marRight w:val="0"/>
              <w:marTop w:val="0"/>
              <w:marBottom w:val="0"/>
              <w:divBdr>
                <w:top w:val="none" w:sz="0" w:space="0" w:color="auto"/>
                <w:left w:val="none" w:sz="0" w:space="0" w:color="auto"/>
                <w:bottom w:val="none" w:sz="0" w:space="0" w:color="auto"/>
                <w:right w:val="none" w:sz="0" w:space="0" w:color="auto"/>
              </w:divBdr>
            </w:div>
            <w:div w:id="1452096033">
              <w:marLeft w:val="0"/>
              <w:marRight w:val="0"/>
              <w:marTop w:val="0"/>
              <w:marBottom w:val="0"/>
              <w:divBdr>
                <w:top w:val="none" w:sz="0" w:space="0" w:color="auto"/>
                <w:left w:val="none" w:sz="0" w:space="0" w:color="auto"/>
                <w:bottom w:val="none" w:sz="0" w:space="0" w:color="auto"/>
                <w:right w:val="none" w:sz="0" w:space="0" w:color="auto"/>
              </w:divBdr>
            </w:div>
            <w:div w:id="1511523861">
              <w:marLeft w:val="0"/>
              <w:marRight w:val="0"/>
              <w:marTop w:val="0"/>
              <w:marBottom w:val="0"/>
              <w:divBdr>
                <w:top w:val="none" w:sz="0" w:space="0" w:color="auto"/>
                <w:left w:val="none" w:sz="0" w:space="0" w:color="auto"/>
                <w:bottom w:val="none" w:sz="0" w:space="0" w:color="auto"/>
                <w:right w:val="none" w:sz="0" w:space="0" w:color="auto"/>
              </w:divBdr>
            </w:div>
            <w:div w:id="1785540489">
              <w:marLeft w:val="0"/>
              <w:marRight w:val="0"/>
              <w:marTop w:val="0"/>
              <w:marBottom w:val="0"/>
              <w:divBdr>
                <w:top w:val="none" w:sz="0" w:space="0" w:color="auto"/>
                <w:left w:val="none" w:sz="0" w:space="0" w:color="auto"/>
                <w:bottom w:val="none" w:sz="0" w:space="0" w:color="auto"/>
                <w:right w:val="none" w:sz="0" w:space="0" w:color="auto"/>
              </w:divBdr>
            </w:div>
            <w:div w:id="1841575352">
              <w:marLeft w:val="0"/>
              <w:marRight w:val="0"/>
              <w:marTop w:val="0"/>
              <w:marBottom w:val="0"/>
              <w:divBdr>
                <w:top w:val="none" w:sz="0" w:space="0" w:color="auto"/>
                <w:left w:val="none" w:sz="0" w:space="0" w:color="auto"/>
                <w:bottom w:val="none" w:sz="0" w:space="0" w:color="auto"/>
                <w:right w:val="none" w:sz="0" w:space="0" w:color="auto"/>
              </w:divBdr>
            </w:div>
            <w:div w:id="204085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3997">
      <w:bodyDiv w:val="1"/>
      <w:marLeft w:val="0"/>
      <w:marRight w:val="0"/>
      <w:marTop w:val="0"/>
      <w:marBottom w:val="0"/>
      <w:divBdr>
        <w:top w:val="none" w:sz="0" w:space="0" w:color="auto"/>
        <w:left w:val="none" w:sz="0" w:space="0" w:color="auto"/>
        <w:bottom w:val="none" w:sz="0" w:space="0" w:color="auto"/>
        <w:right w:val="none" w:sz="0" w:space="0" w:color="auto"/>
      </w:divBdr>
    </w:div>
    <w:div w:id="790050873">
      <w:bodyDiv w:val="1"/>
      <w:marLeft w:val="0"/>
      <w:marRight w:val="0"/>
      <w:marTop w:val="0"/>
      <w:marBottom w:val="0"/>
      <w:divBdr>
        <w:top w:val="none" w:sz="0" w:space="0" w:color="auto"/>
        <w:left w:val="none" w:sz="0" w:space="0" w:color="auto"/>
        <w:bottom w:val="none" w:sz="0" w:space="0" w:color="auto"/>
        <w:right w:val="none" w:sz="0" w:space="0" w:color="auto"/>
      </w:divBdr>
      <w:divsChild>
        <w:div w:id="438452286">
          <w:marLeft w:val="0"/>
          <w:marRight w:val="0"/>
          <w:marTop w:val="0"/>
          <w:marBottom w:val="0"/>
          <w:divBdr>
            <w:top w:val="none" w:sz="0" w:space="0" w:color="auto"/>
            <w:left w:val="none" w:sz="0" w:space="0" w:color="auto"/>
            <w:bottom w:val="none" w:sz="0" w:space="0" w:color="auto"/>
            <w:right w:val="none" w:sz="0" w:space="0" w:color="auto"/>
          </w:divBdr>
        </w:div>
      </w:divsChild>
    </w:div>
    <w:div w:id="815611156">
      <w:bodyDiv w:val="1"/>
      <w:marLeft w:val="0"/>
      <w:marRight w:val="0"/>
      <w:marTop w:val="0"/>
      <w:marBottom w:val="0"/>
      <w:divBdr>
        <w:top w:val="none" w:sz="0" w:space="0" w:color="auto"/>
        <w:left w:val="none" w:sz="0" w:space="0" w:color="auto"/>
        <w:bottom w:val="none" w:sz="0" w:space="0" w:color="auto"/>
        <w:right w:val="none" w:sz="0" w:space="0" w:color="auto"/>
      </w:divBdr>
      <w:divsChild>
        <w:div w:id="70931309">
          <w:marLeft w:val="0"/>
          <w:marRight w:val="0"/>
          <w:marTop w:val="0"/>
          <w:marBottom w:val="0"/>
          <w:divBdr>
            <w:top w:val="none" w:sz="0" w:space="0" w:color="auto"/>
            <w:left w:val="none" w:sz="0" w:space="0" w:color="auto"/>
            <w:bottom w:val="none" w:sz="0" w:space="0" w:color="auto"/>
            <w:right w:val="none" w:sz="0" w:space="0" w:color="auto"/>
          </w:divBdr>
          <w:divsChild>
            <w:div w:id="298540379">
              <w:marLeft w:val="0"/>
              <w:marRight w:val="0"/>
              <w:marTop w:val="0"/>
              <w:marBottom w:val="0"/>
              <w:divBdr>
                <w:top w:val="none" w:sz="0" w:space="0" w:color="auto"/>
                <w:left w:val="none" w:sz="0" w:space="0" w:color="auto"/>
                <w:bottom w:val="none" w:sz="0" w:space="0" w:color="auto"/>
                <w:right w:val="none" w:sz="0" w:space="0" w:color="auto"/>
              </w:divBdr>
            </w:div>
            <w:div w:id="314722748">
              <w:marLeft w:val="0"/>
              <w:marRight w:val="0"/>
              <w:marTop w:val="0"/>
              <w:marBottom w:val="0"/>
              <w:divBdr>
                <w:top w:val="none" w:sz="0" w:space="0" w:color="auto"/>
                <w:left w:val="none" w:sz="0" w:space="0" w:color="auto"/>
                <w:bottom w:val="none" w:sz="0" w:space="0" w:color="auto"/>
                <w:right w:val="none" w:sz="0" w:space="0" w:color="auto"/>
              </w:divBdr>
            </w:div>
            <w:div w:id="404648892">
              <w:marLeft w:val="0"/>
              <w:marRight w:val="0"/>
              <w:marTop w:val="0"/>
              <w:marBottom w:val="0"/>
              <w:divBdr>
                <w:top w:val="none" w:sz="0" w:space="0" w:color="auto"/>
                <w:left w:val="none" w:sz="0" w:space="0" w:color="auto"/>
                <w:bottom w:val="none" w:sz="0" w:space="0" w:color="auto"/>
                <w:right w:val="none" w:sz="0" w:space="0" w:color="auto"/>
              </w:divBdr>
            </w:div>
            <w:div w:id="524827172">
              <w:marLeft w:val="0"/>
              <w:marRight w:val="0"/>
              <w:marTop w:val="0"/>
              <w:marBottom w:val="0"/>
              <w:divBdr>
                <w:top w:val="none" w:sz="0" w:space="0" w:color="auto"/>
                <w:left w:val="none" w:sz="0" w:space="0" w:color="auto"/>
                <w:bottom w:val="none" w:sz="0" w:space="0" w:color="auto"/>
                <w:right w:val="none" w:sz="0" w:space="0" w:color="auto"/>
              </w:divBdr>
            </w:div>
            <w:div w:id="779379067">
              <w:marLeft w:val="0"/>
              <w:marRight w:val="0"/>
              <w:marTop w:val="0"/>
              <w:marBottom w:val="0"/>
              <w:divBdr>
                <w:top w:val="none" w:sz="0" w:space="0" w:color="auto"/>
                <w:left w:val="none" w:sz="0" w:space="0" w:color="auto"/>
                <w:bottom w:val="none" w:sz="0" w:space="0" w:color="auto"/>
                <w:right w:val="none" w:sz="0" w:space="0" w:color="auto"/>
              </w:divBdr>
            </w:div>
            <w:div w:id="1120418543">
              <w:marLeft w:val="0"/>
              <w:marRight w:val="0"/>
              <w:marTop w:val="0"/>
              <w:marBottom w:val="0"/>
              <w:divBdr>
                <w:top w:val="none" w:sz="0" w:space="0" w:color="auto"/>
                <w:left w:val="none" w:sz="0" w:space="0" w:color="auto"/>
                <w:bottom w:val="none" w:sz="0" w:space="0" w:color="auto"/>
                <w:right w:val="none" w:sz="0" w:space="0" w:color="auto"/>
              </w:divBdr>
            </w:div>
            <w:div w:id="1633902626">
              <w:marLeft w:val="0"/>
              <w:marRight w:val="0"/>
              <w:marTop w:val="0"/>
              <w:marBottom w:val="0"/>
              <w:divBdr>
                <w:top w:val="none" w:sz="0" w:space="0" w:color="auto"/>
                <w:left w:val="none" w:sz="0" w:space="0" w:color="auto"/>
                <w:bottom w:val="none" w:sz="0" w:space="0" w:color="auto"/>
                <w:right w:val="none" w:sz="0" w:space="0" w:color="auto"/>
              </w:divBdr>
            </w:div>
            <w:div w:id="168612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18022">
      <w:bodyDiv w:val="1"/>
      <w:marLeft w:val="0"/>
      <w:marRight w:val="0"/>
      <w:marTop w:val="0"/>
      <w:marBottom w:val="0"/>
      <w:divBdr>
        <w:top w:val="none" w:sz="0" w:space="0" w:color="auto"/>
        <w:left w:val="none" w:sz="0" w:space="0" w:color="auto"/>
        <w:bottom w:val="none" w:sz="0" w:space="0" w:color="auto"/>
        <w:right w:val="none" w:sz="0" w:space="0" w:color="auto"/>
      </w:divBdr>
      <w:divsChild>
        <w:div w:id="26489494">
          <w:marLeft w:val="0"/>
          <w:marRight w:val="0"/>
          <w:marTop w:val="0"/>
          <w:marBottom w:val="0"/>
          <w:divBdr>
            <w:top w:val="none" w:sz="0" w:space="0" w:color="auto"/>
            <w:left w:val="none" w:sz="0" w:space="0" w:color="auto"/>
            <w:bottom w:val="none" w:sz="0" w:space="0" w:color="auto"/>
            <w:right w:val="none" w:sz="0" w:space="0" w:color="auto"/>
          </w:divBdr>
          <w:divsChild>
            <w:div w:id="1964119945">
              <w:marLeft w:val="0"/>
              <w:marRight w:val="0"/>
              <w:marTop w:val="0"/>
              <w:marBottom w:val="0"/>
              <w:divBdr>
                <w:top w:val="none" w:sz="0" w:space="0" w:color="auto"/>
                <w:left w:val="none" w:sz="0" w:space="0" w:color="auto"/>
                <w:bottom w:val="none" w:sz="0" w:space="0" w:color="auto"/>
                <w:right w:val="none" w:sz="0" w:space="0" w:color="auto"/>
              </w:divBdr>
            </w:div>
            <w:div w:id="207862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4562">
      <w:bodyDiv w:val="1"/>
      <w:marLeft w:val="0"/>
      <w:marRight w:val="0"/>
      <w:marTop w:val="0"/>
      <w:marBottom w:val="0"/>
      <w:divBdr>
        <w:top w:val="none" w:sz="0" w:space="0" w:color="auto"/>
        <w:left w:val="none" w:sz="0" w:space="0" w:color="auto"/>
        <w:bottom w:val="none" w:sz="0" w:space="0" w:color="auto"/>
        <w:right w:val="none" w:sz="0" w:space="0" w:color="auto"/>
      </w:divBdr>
    </w:div>
    <w:div w:id="892692339">
      <w:bodyDiv w:val="1"/>
      <w:marLeft w:val="0"/>
      <w:marRight w:val="0"/>
      <w:marTop w:val="0"/>
      <w:marBottom w:val="0"/>
      <w:divBdr>
        <w:top w:val="none" w:sz="0" w:space="0" w:color="auto"/>
        <w:left w:val="none" w:sz="0" w:space="0" w:color="auto"/>
        <w:bottom w:val="none" w:sz="0" w:space="0" w:color="auto"/>
        <w:right w:val="none" w:sz="0" w:space="0" w:color="auto"/>
      </w:divBdr>
      <w:divsChild>
        <w:div w:id="573470920">
          <w:marLeft w:val="0"/>
          <w:marRight w:val="0"/>
          <w:marTop w:val="0"/>
          <w:marBottom w:val="0"/>
          <w:divBdr>
            <w:top w:val="none" w:sz="0" w:space="0" w:color="auto"/>
            <w:left w:val="none" w:sz="0" w:space="0" w:color="auto"/>
            <w:bottom w:val="none" w:sz="0" w:space="0" w:color="auto"/>
            <w:right w:val="none" w:sz="0" w:space="0" w:color="auto"/>
          </w:divBdr>
          <w:divsChild>
            <w:div w:id="7030490">
              <w:marLeft w:val="0"/>
              <w:marRight w:val="0"/>
              <w:marTop w:val="0"/>
              <w:marBottom w:val="0"/>
              <w:divBdr>
                <w:top w:val="none" w:sz="0" w:space="0" w:color="auto"/>
                <w:left w:val="none" w:sz="0" w:space="0" w:color="auto"/>
                <w:bottom w:val="none" w:sz="0" w:space="0" w:color="auto"/>
                <w:right w:val="none" w:sz="0" w:space="0" w:color="auto"/>
              </w:divBdr>
            </w:div>
            <w:div w:id="14580452">
              <w:marLeft w:val="0"/>
              <w:marRight w:val="0"/>
              <w:marTop w:val="0"/>
              <w:marBottom w:val="0"/>
              <w:divBdr>
                <w:top w:val="none" w:sz="0" w:space="0" w:color="auto"/>
                <w:left w:val="none" w:sz="0" w:space="0" w:color="auto"/>
                <w:bottom w:val="none" w:sz="0" w:space="0" w:color="auto"/>
                <w:right w:val="none" w:sz="0" w:space="0" w:color="auto"/>
              </w:divBdr>
            </w:div>
            <w:div w:id="144585973">
              <w:marLeft w:val="0"/>
              <w:marRight w:val="0"/>
              <w:marTop w:val="0"/>
              <w:marBottom w:val="0"/>
              <w:divBdr>
                <w:top w:val="none" w:sz="0" w:space="0" w:color="auto"/>
                <w:left w:val="none" w:sz="0" w:space="0" w:color="auto"/>
                <w:bottom w:val="none" w:sz="0" w:space="0" w:color="auto"/>
                <w:right w:val="none" w:sz="0" w:space="0" w:color="auto"/>
              </w:divBdr>
            </w:div>
            <w:div w:id="427969660">
              <w:marLeft w:val="0"/>
              <w:marRight w:val="0"/>
              <w:marTop w:val="0"/>
              <w:marBottom w:val="0"/>
              <w:divBdr>
                <w:top w:val="none" w:sz="0" w:space="0" w:color="auto"/>
                <w:left w:val="none" w:sz="0" w:space="0" w:color="auto"/>
                <w:bottom w:val="none" w:sz="0" w:space="0" w:color="auto"/>
                <w:right w:val="none" w:sz="0" w:space="0" w:color="auto"/>
              </w:divBdr>
            </w:div>
            <w:div w:id="511071247">
              <w:marLeft w:val="0"/>
              <w:marRight w:val="0"/>
              <w:marTop w:val="0"/>
              <w:marBottom w:val="0"/>
              <w:divBdr>
                <w:top w:val="none" w:sz="0" w:space="0" w:color="auto"/>
                <w:left w:val="none" w:sz="0" w:space="0" w:color="auto"/>
                <w:bottom w:val="none" w:sz="0" w:space="0" w:color="auto"/>
                <w:right w:val="none" w:sz="0" w:space="0" w:color="auto"/>
              </w:divBdr>
            </w:div>
            <w:div w:id="520706397">
              <w:marLeft w:val="0"/>
              <w:marRight w:val="0"/>
              <w:marTop w:val="0"/>
              <w:marBottom w:val="0"/>
              <w:divBdr>
                <w:top w:val="none" w:sz="0" w:space="0" w:color="auto"/>
                <w:left w:val="none" w:sz="0" w:space="0" w:color="auto"/>
                <w:bottom w:val="none" w:sz="0" w:space="0" w:color="auto"/>
                <w:right w:val="none" w:sz="0" w:space="0" w:color="auto"/>
              </w:divBdr>
            </w:div>
            <w:div w:id="600407856">
              <w:marLeft w:val="0"/>
              <w:marRight w:val="0"/>
              <w:marTop w:val="0"/>
              <w:marBottom w:val="0"/>
              <w:divBdr>
                <w:top w:val="none" w:sz="0" w:space="0" w:color="auto"/>
                <w:left w:val="none" w:sz="0" w:space="0" w:color="auto"/>
                <w:bottom w:val="none" w:sz="0" w:space="0" w:color="auto"/>
                <w:right w:val="none" w:sz="0" w:space="0" w:color="auto"/>
              </w:divBdr>
            </w:div>
            <w:div w:id="634331409">
              <w:marLeft w:val="0"/>
              <w:marRight w:val="0"/>
              <w:marTop w:val="0"/>
              <w:marBottom w:val="0"/>
              <w:divBdr>
                <w:top w:val="none" w:sz="0" w:space="0" w:color="auto"/>
                <w:left w:val="none" w:sz="0" w:space="0" w:color="auto"/>
                <w:bottom w:val="none" w:sz="0" w:space="0" w:color="auto"/>
                <w:right w:val="none" w:sz="0" w:space="0" w:color="auto"/>
              </w:divBdr>
            </w:div>
            <w:div w:id="742723547">
              <w:marLeft w:val="0"/>
              <w:marRight w:val="0"/>
              <w:marTop w:val="0"/>
              <w:marBottom w:val="0"/>
              <w:divBdr>
                <w:top w:val="none" w:sz="0" w:space="0" w:color="auto"/>
                <w:left w:val="none" w:sz="0" w:space="0" w:color="auto"/>
                <w:bottom w:val="none" w:sz="0" w:space="0" w:color="auto"/>
                <w:right w:val="none" w:sz="0" w:space="0" w:color="auto"/>
              </w:divBdr>
            </w:div>
            <w:div w:id="1220365718">
              <w:marLeft w:val="0"/>
              <w:marRight w:val="0"/>
              <w:marTop w:val="0"/>
              <w:marBottom w:val="0"/>
              <w:divBdr>
                <w:top w:val="none" w:sz="0" w:space="0" w:color="auto"/>
                <w:left w:val="none" w:sz="0" w:space="0" w:color="auto"/>
                <w:bottom w:val="none" w:sz="0" w:space="0" w:color="auto"/>
                <w:right w:val="none" w:sz="0" w:space="0" w:color="auto"/>
              </w:divBdr>
            </w:div>
            <w:div w:id="1258564804">
              <w:marLeft w:val="0"/>
              <w:marRight w:val="0"/>
              <w:marTop w:val="0"/>
              <w:marBottom w:val="0"/>
              <w:divBdr>
                <w:top w:val="none" w:sz="0" w:space="0" w:color="auto"/>
                <w:left w:val="none" w:sz="0" w:space="0" w:color="auto"/>
                <w:bottom w:val="none" w:sz="0" w:space="0" w:color="auto"/>
                <w:right w:val="none" w:sz="0" w:space="0" w:color="auto"/>
              </w:divBdr>
            </w:div>
            <w:div w:id="1396473258">
              <w:marLeft w:val="0"/>
              <w:marRight w:val="0"/>
              <w:marTop w:val="0"/>
              <w:marBottom w:val="0"/>
              <w:divBdr>
                <w:top w:val="none" w:sz="0" w:space="0" w:color="auto"/>
                <w:left w:val="none" w:sz="0" w:space="0" w:color="auto"/>
                <w:bottom w:val="none" w:sz="0" w:space="0" w:color="auto"/>
                <w:right w:val="none" w:sz="0" w:space="0" w:color="auto"/>
              </w:divBdr>
            </w:div>
            <w:div w:id="1447039126">
              <w:marLeft w:val="0"/>
              <w:marRight w:val="0"/>
              <w:marTop w:val="0"/>
              <w:marBottom w:val="0"/>
              <w:divBdr>
                <w:top w:val="none" w:sz="0" w:space="0" w:color="auto"/>
                <w:left w:val="none" w:sz="0" w:space="0" w:color="auto"/>
                <w:bottom w:val="none" w:sz="0" w:space="0" w:color="auto"/>
                <w:right w:val="none" w:sz="0" w:space="0" w:color="auto"/>
              </w:divBdr>
            </w:div>
            <w:div w:id="1593587829">
              <w:marLeft w:val="0"/>
              <w:marRight w:val="0"/>
              <w:marTop w:val="0"/>
              <w:marBottom w:val="0"/>
              <w:divBdr>
                <w:top w:val="none" w:sz="0" w:space="0" w:color="auto"/>
                <w:left w:val="none" w:sz="0" w:space="0" w:color="auto"/>
                <w:bottom w:val="none" w:sz="0" w:space="0" w:color="auto"/>
                <w:right w:val="none" w:sz="0" w:space="0" w:color="auto"/>
              </w:divBdr>
            </w:div>
            <w:div w:id="1654018723">
              <w:marLeft w:val="0"/>
              <w:marRight w:val="0"/>
              <w:marTop w:val="0"/>
              <w:marBottom w:val="0"/>
              <w:divBdr>
                <w:top w:val="none" w:sz="0" w:space="0" w:color="auto"/>
                <w:left w:val="none" w:sz="0" w:space="0" w:color="auto"/>
                <w:bottom w:val="none" w:sz="0" w:space="0" w:color="auto"/>
                <w:right w:val="none" w:sz="0" w:space="0" w:color="auto"/>
              </w:divBdr>
            </w:div>
            <w:div w:id="1716470271">
              <w:marLeft w:val="0"/>
              <w:marRight w:val="0"/>
              <w:marTop w:val="0"/>
              <w:marBottom w:val="0"/>
              <w:divBdr>
                <w:top w:val="none" w:sz="0" w:space="0" w:color="auto"/>
                <w:left w:val="none" w:sz="0" w:space="0" w:color="auto"/>
                <w:bottom w:val="none" w:sz="0" w:space="0" w:color="auto"/>
                <w:right w:val="none" w:sz="0" w:space="0" w:color="auto"/>
              </w:divBdr>
            </w:div>
            <w:div w:id="1782263806">
              <w:marLeft w:val="0"/>
              <w:marRight w:val="0"/>
              <w:marTop w:val="0"/>
              <w:marBottom w:val="0"/>
              <w:divBdr>
                <w:top w:val="none" w:sz="0" w:space="0" w:color="auto"/>
                <w:left w:val="none" w:sz="0" w:space="0" w:color="auto"/>
                <w:bottom w:val="none" w:sz="0" w:space="0" w:color="auto"/>
                <w:right w:val="none" w:sz="0" w:space="0" w:color="auto"/>
              </w:divBdr>
            </w:div>
            <w:div w:id="1973557407">
              <w:marLeft w:val="0"/>
              <w:marRight w:val="0"/>
              <w:marTop w:val="0"/>
              <w:marBottom w:val="0"/>
              <w:divBdr>
                <w:top w:val="none" w:sz="0" w:space="0" w:color="auto"/>
                <w:left w:val="none" w:sz="0" w:space="0" w:color="auto"/>
                <w:bottom w:val="none" w:sz="0" w:space="0" w:color="auto"/>
                <w:right w:val="none" w:sz="0" w:space="0" w:color="auto"/>
              </w:divBdr>
            </w:div>
            <w:div w:id="20223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09047">
      <w:bodyDiv w:val="1"/>
      <w:marLeft w:val="0"/>
      <w:marRight w:val="0"/>
      <w:marTop w:val="0"/>
      <w:marBottom w:val="0"/>
      <w:divBdr>
        <w:top w:val="none" w:sz="0" w:space="0" w:color="auto"/>
        <w:left w:val="none" w:sz="0" w:space="0" w:color="auto"/>
        <w:bottom w:val="none" w:sz="0" w:space="0" w:color="auto"/>
        <w:right w:val="none" w:sz="0" w:space="0" w:color="auto"/>
      </w:divBdr>
    </w:div>
    <w:div w:id="982657562">
      <w:bodyDiv w:val="1"/>
      <w:marLeft w:val="0"/>
      <w:marRight w:val="0"/>
      <w:marTop w:val="0"/>
      <w:marBottom w:val="0"/>
      <w:divBdr>
        <w:top w:val="none" w:sz="0" w:space="0" w:color="auto"/>
        <w:left w:val="none" w:sz="0" w:space="0" w:color="auto"/>
        <w:bottom w:val="none" w:sz="0" w:space="0" w:color="auto"/>
        <w:right w:val="none" w:sz="0" w:space="0" w:color="auto"/>
      </w:divBdr>
      <w:divsChild>
        <w:div w:id="567619165">
          <w:marLeft w:val="0"/>
          <w:marRight w:val="0"/>
          <w:marTop w:val="0"/>
          <w:marBottom w:val="0"/>
          <w:divBdr>
            <w:top w:val="none" w:sz="0" w:space="0" w:color="auto"/>
            <w:left w:val="none" w:sz="0" w:space="0" w:color="auto"/>
            <w:bottom w:val="none" w:sz="0" w:space="0" w:color="auto"/>
            <w:right w:val="none" w:sz="0" w:space="0" w:color="auto"/>
          </w:divBdr>
          <w:divsChild>
            <w:div w:id="138034615">
              <w:marLeft w:val="0"/>
              <w:marRight w:val="0"/>
              <w:marTop w:val="0"/>
              <w:marBottom w:val="0"/>
              <w:divBdr>
                <w:top w:val="none" w:sz="0" w:space="0" w:color="auto"/>
                <w:left w:val="none" w:sz="0" w:space="0" w:color="auto"/>
                <w:bottom w:val="none" w:sz="0" w:space="0" w:color="auto"/>
                <w:right w:val="none" w:sz="0" w:space="0" w:color="auto"/>
              </w:divBdr>
            </w:div>
            <w:div w:id="5417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27178">
      <w:bodyDiv w:val="1"/>
      <w:marLeft w:val="0"/>
      <w:marRight w:val="0"/>
      <w:marTop w:val="0"/>
      <w:marBottom w:val="0"/>
      <w:divBdr>
        <w:top w:val="none" w:sz="0" w:space="0" w:color="auto"/>
        <w:left w:val="none" w:sz="0" w:space="0" w:color="auto"/>
        <w:bottom w:val="none" w:sz="0" w:space="0" w:color="auto"/>
        <w:right w:val="none" w:sz="0" w:space="0" w:color="auto"/>
      </w:divBdr>
    </w:div>
    <w:div w:id="1041978036">
      <w:bodyDiv w:val="1"/>
      <w:marLeft w:val="0"/>
      <w:marRight w:val="0"/>
      <w:marTop w:val="0"/>
      <w:marBottom w:val="0"/>
      <w:divBdr>
        <w:top w:val="none" w:sz="0" w:space="0" w:color="auto"/>
        <w:left w:val="none" w:sz="0" w:space="0" w:color="auto"/>
        <w:bottom w:val="none" w:sz="0" w:space="0" w:color="auto"/>
        <w:right w:val="none" w:sz="0" w:space="0" w:color="auto"/>
      </w:divBdr>
    </w:div>
    <w:div w:id="1069117544">
      <w:bodyDiv w:val="1"/>
      <w:marLeft w:val="0"/>
      <w:marRight w:val="0"/>
      <w:marTop w:val="0"/>
      <w:marBottom w:val="0"/>
      <w:divBdr>
        <w:top w:val="none" w:sz="0" w:space="0" w:color="auto"/>
        <w:left w:val="none" w:sz="0" w:space="0" w:color="auto"/>
        <w:bottom w:val="none" w:sz="0" w:space="0" w:color="auto"/>
        <w:right w:val="none" w:sz="0" w:space="0" w:color="auto"/>
      </w:divBdr>
      <w:divsChild>
        <w:div w:id="322700743">
          <w:marLeft w:val="0"/>
          <w:marRight w:val="0"/>
          <w:marTop w:val="0"/>
          <w:marBottom w:val="0"/>
          <w:divBdr>
            <w:top w:val="none" w:sz="0" w:space="0" w:color="auto"/>
            <w:left w:val="none" w:sz="0" w:space="0" w:color="auto"/>
            <w:bottom w:val="none" w:sz="0" w:space="0" w:color="auto"/>
            <w:right w:val="none" w:sz="0" w:space="0" w:color="auto"/>
          </w:divBdr>
          <w:divsChild>
            <w:div w:id="116415665">
              <w:marLeft w:val="0"/>
              <w:marRight w:val="0"/>
              <w:marTop w:val="0"/>
              <w:marBottom w:val="0"/>
              <w:divBdr>
                <w:top w:val="none" w:sz="0" w:space="0" w:color="auto"/>
                <w:left w:val="none" w:sz="0" w:space="0" w:color="auto"/>
                <w:bottom w:val="none" w:sz="0" w:space="0" w:color="auto"/>
                <w:right w:val="none" w:sz="0" w:space="0" w:color="auto"/>
              </w:divBdr>
            </w:div>
            <w:div w:id="567151541">
              <w:marLeft w:val="0"/>
              <w:marRight w:val="0"/>
              <w:marTop w:val="0"/>
              <w:marBottom w:val="0"/>
              <w:divBdr>
                <w:top w:val="none" w:sz="0" w:space="0" w:color="auto"/>
                <w:left w:val="none" w:sz="0" w:space="0" w:color="auto"/>
                <w:bottom w:val="none" w:sz="0" w:space="0" w:color="auto"/>
                <w:right w:val="none" w:sz="0" w:space="0" w:color="auto"/>
              </w:divBdr>
            </w:div>
            <w:div w:id="963118466">
              <w:marLeft w:val="0"/>
              <w:marRight w:val="0"/>
              <w:marTop w:val="0"/>
              <w:marBottom w:val="0"/>
              <w:divBdr>
                <w:top w:val="none" w:sz="0" w:space="0" w:color="auto"/>
                <w:left w:val="none" w:sz="0" w:space="0" w:color="auto"/>
                <w:bottom w:val="none" w:sz="0" w:space="0" w:color="auto"/>
                <w:right w:val="none" w:sz="0" w:space="0" w:color="auto"/>
              </w:divBdr>
            </w:div>
            <w:div w:id="1296988926">
              <w:marLeft w:val="0"/>
              <w:marRight w:val="0"/>
              <w:marTop w:val="0"/>
              <w:marBottom w:val="0"/>
              <w:divBdr>
                <w:top w:val="none" w:sz="0" w:space="0" w:color="auto"/>
                <w:left w:val="none" w:sz="0" w:space="0" w:color="auto"/>
                <w:bottom w:val="none" w:sz="0" w:space="0" w:color="auto"/>
                <w:right w:val="none" w:sz="0" w:space="0" w:color="auto"/>
              </w:divBdr>
            </w:div>
            <w:div w:id="14843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5337">
      <w:bodyDiv w:val="1"/>
      <w:marLeft w:val="0"/>
      <w:marRight w:val="0"/>
      <w:marTop w:val="0"/>
      <w:marBottom w:val="0"/>
      <w:divBdr>
        <w:top w:val="none" w:sz="0" w:space="0" w:color="auto"/>
        <w:left w:val="none" w:sz="0" w:space="0" w:color="auto"/>
        <w:bottom w:val="none" w:sz="0" w:space="0" w:color="auto"/>
        <w:right w:val="none" w:sz="0" w:space="0" w:color="auto"/>
      </w:divBdr>
    </w:div>
    <w:div w:id="1371953366">
      <w:bodyDiv w:val="1"/>
      <w:marLeft w:val="0"/>
      <w:marRight w:val="0"/>
      <w:marTop w:val="0"/>
      <w:marBottom w:val="0"/>
      <w:divBdr>
        <w:top w:val="none" w:sz="0" w:space="0" w:color="auto"/>
        <w:left w:val="none" w:sz="0" w:space="0" w:color="auto"/>
        <w:bottom w:val="none" w:sz="0" w:space="0" w:color="auto"/>
        <w:right w:val="none" w:sz="0" w:space="0" w:color="auto"/>
      </w:divBdr>
    </w:div>
    <w:div w:id="1414888330">
      <w:bodyDiv w:val="1"/>
      <w:marLeft w:val="0"/>
      <w:marRight w:val="0"/>
      <w:marTop w:val="0"/>
      <w:marBottom w:val="0"/>
      <w:divBdr>
        <w:top w:val="none" w:sz="0" w:space="0" w:color="auto"/>
        <w:left w:val="none" w:sz="0" w:space="0" w:color="auto"/>
        <w:bottom w:val="none" w:sz="0" w:space="0" w:color="auto"/>
        <w:right w:val="none" w:sz="0" w:space="0" w:color="auto"/>
      </w:divBdr>
      <w:divsChild>
        <w:div w:id="1805653993">
          <w:marLeft w:val="0"/>
          <w:marRight w:val="0"/>
          <w:marTop w:val="0"/>
          <w:marBottom w:val="0"/>
          <w:divBdr>
            <w:top w:val="none" w:sz="0" w:space="0" w:color="auto"/>
            <w:left w:val="none" w:sz="0" w:space="0" w:color="auto"/>
            <w:bottom w:val="none" w:sz="0" w:space="0" w:color="auto"/>
            <w:right w:val="none" w:sz="0" w:space="0" w:color="auto"/>
          </w:divBdr>
        </w:div>
        <w:div w:id="1570728820">
          <w:marLeft w:val="0"/>
          <w:marRight w:val="0"/>
          <w:marTop w:val="0"/>
          <w:marBottom w:val="0"/>
          <w:divBdr>
            <w:top w:val="none" w:sz="0" w:space="0" w:color="auto"/>
            <w:left w:val="none" w:sz="0" w:space="0" w:color="auto"/>
            <w:bottom w:val="none" w:sz="0" w:space="0" w:color="auto"/>
            <w:right w:val="none" w:sz="0" w:space="0" w:color="auto"/>
          </w:divBdr>
        </w:div>
        <w:div w:id="1641836444">
          <w:marLeft w:val="0"/>
          <w:marRight w:val="0"/>
          <w:marTop w:val="0"/>
          <w:marBottom w:val="0"/>
          <w:divBdr>
            <w:top w:val="none" w:sz="0" w:space="0" w:color="auto"/>
            <w:left w:val="none" w:sz="0" w:space="0" w:color="auto"/>
            <w:bottom w:val="none" w:sz="0" w:space="0" w:color="auto"/>
            <w:right w:val="none" w:sz="0" w:space="0" w:color="auto"/>
          </w:divBdr>
        </w:div>
        <w:div w:id="1333920381">
          <w:marLeft w:val="0"/>
          <w:marRight w:val="0"/>
          <w:marTop w:val="0"/>
          <w:marBottom w:val="0"/>
          <w:divBdr>
            <w:top w:val="none" w:sz="0" w:space="0" w:color="auto"/>
            <w:left w:val="none" w:sz="0" w:space="0" w:color="auto"/>
            <w:bottom w:val="none" w:sz="0" w:space="0" w:color="auto"/>
            <w:right w:val="none" w:sz="0" w:space="0" w:color="auto"/>
          </w:divBdr>
        </w:div>
        <w:div w:id="2094693171">
          <w:marLeft w:val="0"/>
          <w:marRight w:val="0"/>
          <w:marTop w:val="0"/>
          <w:marBottom w:val="0"/>
          <w:divBdr>
            <w:top w:val="none" w:sz="0" w:space="0" w:color="auto"/>
            <w:left w:val="none" w:sz="0" w:space="0" w:color="auto"/>
            <w:bottom w:val="none" w:sz="0" w:space="0" w:color="auto"/>
            <w:right w:val="none" w:sz="0" w:space="0" w:color="auto"/>
          </w:divBdr>
        </w:div>
        <w:div w:id="2107269755">
          <w:marLeft w:val="0"/>
          <w:marRight w:val="0"/>
          <w:marTop w:val="0"/>
          <w:marBottom w:val="0"/>
          <w:divBdr>
            <w:top w:val="none" w:sz="0" w:space="0" w:color="auto"/>
            <w:left w:val="none" w:sz="0" w:space="0" w:color="auto"/>
            <w:bottom w:val="none" w:sz="0" w:space="0" w:color="auto"/>
            <w:right w:val="none" w:sz="0" w:space="0" w:color="auto"/>
          </w:divBdr>
        </w:div>
        <w:div w:id="975337547">
          <w:marLeft w:val="0"/>
          <w:marRight w:val="0"/>
          <w:marTop w:val="0"/>
          <w:marBottom w:val="0"/>
          <w:divBdr>
            <w:top w:val="none" w:sz="0" w:space="0" w:color="auto"/>
            <w:left w:val="none" w:sz="0" w:space="0" w:color="auto"/>
            <w:bottom w:val="none" w:sz="0" w:space="0" w:color="auto"/>
            <w:right w:val="none" w:sz="0" w:space="0" w:color="auto"/>
          </w:divBdr>
        </w:div>
        <w:div w:id="1862163454">
          <w:marLeft w:val="0"/>
          <w:marRight w:val="0"/>
          <w:marTop w:val="0"/>
          <w:marBottom w:val="0"/>
          <w:divBdr>
            <w:top w:val="none" w:sz="0" w:space="0" w:color="auto"/>
            <w:left w:val="none" w:sz="0" w:space="0" w:color="auto"/>
            <w:bottom w:val="none" w:sz="0" w:space="0" w:color="auto"/>
            <w:right w:val="none" w:sz="0" w:space="0" w:color="auto"/>
          </w:divBdr>
        </w:div>
        <w:div w:id="1432822268">
          <w:marLeft w:val="0"/>
          <w:marRight w:val="0"/>
          <w:marTop w:val="0"/>
          <w:marBottom w:val="0"/>
          <w:divBdr>
            <w:top w:val="none" w:sz="0" w:space="0" w:color="auto"/>
            <w:left w:val="none" w:sz="0" w:space="0" w:color="auto"/>
            <w:bottom w:val="none" w:sz="0" w:space="0" w:color="auto"/>
            <w:right w:val="none" w:sz="0" w:space="0" w:color="auto"/>
          </w:divBdr>
        </w:div>
      </w:divsChild>
    </w:div>
    <w:div w:id="1421414824">
      <w:bodyDiv w:val="1"/>
      <w:marLeft w:val="0"/>
      <w:marRight w:val="0"/>
      <w:marTop w:val="0"/>
      <w:marBottom w:val="0"/>
      <w:divBdr>
        <w:top w:val="none" w:sz="0" w:space="0" w:color="auto"/>
        <w:left w:val="none" w:sz="0" w:space="0" w:color="auto"/>
        <w:bottom w:val="none" w:sz="0" w:space="0" w:color="auto"/>
        <w:right w:val="none" w:sz="0" w:space="0" w:color="auto"/>
      </w:divBdr>
      <w:divsChild>
        <w:div w:id="1602949684">
          <w:marLeft w:val="0"/>
          <w:marRight w:val="0"/>
          <w:marTop w:val="0"/>
          <w:marBottom w:val="0"/>
          <w:divBdr>
            <w:top w:val="none" w:sz="0" w:space="0" w:color="auto"/>
            <w:left w:val="none" w:sz="0" w:space="0" w:color="auto"/>
            <w:bottom w:val="none" w:sz="0" w:space="0" w:color="auto"/>
            <w:right w:val="none" w:sz="0" w:space="0" w:color="auto"/>
          </w:divBdr>
          <w:divsChild>
            <w:div w:id="47611602">
              <w:marLeft w:val="0"/>
              <w:marRight w:val="0"/>
              <w:marTop w:val="0"/>
              <w:marBottom w:val="0"/>
              <w:divBdr>
                <w:top w:val="none" w:sz="0" w:space="0" w:color="auto"/>
                <w:left w:val="none" w:sz="0" w:space="0" w:color="auto"/>
                <w:bottom w:val="none" w:sz="0" w:space="0" w:color="auto"/>
                <w:right w:val="none" w:sz="0" w:space="0" w:color="auto"/>
              </w:divBdr>
            </w:div>
            <w:div w:id="109932478">
              <w:marLeft w:val="0"/>
              <w:marRight w:val="0"/>
              <w:marTop w:val="0"/>
              <w:marBottom w:val="0"/>
              <w:divBdr>
                <w:top w:val="none" w:sz="0" w:space="0" w:color="auto"/>
                <w:left w:val="none" w:sz="0" w:space="0" w:color="auto"/>
                <w:bottom w:val="none" w:sz="0" w:space="0" w:color="auto"/>
                <w:right w:val="none" w:sz="0" w:space="0" w:color="auto"/>
              </w:divBdr>
            </w:div>
            <w:div w:id="143544574">
              <w:marLeft w:val="0"/>
              <w:marRight w:val="0"/>
              <w:marTop w:val="0"/>
              <w:marBottom w:val="0"/>
              <w:divBdr>
                <w:top w:val="none" w:sz="0" w:space="0" w:color="auto"/>
                <w:left w:val="none" w:sz="0" w:space="0" w:color="auto"/>
                <w:bottom w:val="none" w:sz="0" w:space="0" w:color="auto"/>
                <w:right w:val="none" w:sz="0" w:space="0" w:color="auto"/>
              </w:divBdr>
            </w:div>
            <w:div w:id="217399658">
              <w:marLeft w:val="0"/>
              <w:marRight w:val="0"/>
              <w:marTop w:val="0"/>
              <w:marBottom w:val="0"/>
              <w:divBdr>
                <w:top w:val="none" w:sz="0" w:space="0" w:color="auto"/>
                <w:left w:val="none" w:sz="0" w:space="0" w:color="auto"/>
                <w:bottom w:val="none" w:sz="0" w:space="0" w:color="auto"/>
                <w:right w:val="none" w:sz="0" w:space="0" w:color="auto"/>
              </w:divBdr>
            </w:div>
            <w:div w:id="368185498">
              <w:marLeft w:val="0"/>
              <w:marRight w:val="0"/>
              <w:marTop w:val="0"/>
              <w:marBottom w:val="0"/>
              <w:divBdr>
                <w:top w:val="none" w:sz="0" w:space="0" w:color="auto"/>
                <w:left w:val="none" w:sz="0" w:space="0" w:color="auto"/>
                <w:bottom w:val="none" w:sz="0" w:space="0" w:color="auto"/>
                <w:right w:val="none" w:sz="0" w:space="0" w:color="auto"/>
              </w:divBdr>
            </w:div>
            <w:div w:id="442963913">
              <w:marLeft w:val="0"/>
              <w:marRight w:val="0"/>
              <w:marTop w:val="0"/>
              <w:marBottom w:val="0"/>
              <w:divBdr>
                <w:top w:val="none" w:sz="0" w:space="0" w:color="auto"/>
                <w:left w:val="none" w:sz="0" w:space="0" w:color="auto"/>
                <w:bottom w:val="none" w:sz="0" w:space="0" w:color="auto"/>
                <w:right w:val="none" w:sz="0" w:space="0" w:color="auto"/>
              </w:divBdr>
            </w:div>
            <w:div w:id="715933574">
              <w:marLeft w:val="0"/>
              <w:marRight w:val="0"/>
              <w:marTop w:val="0"/>
              <w:marBottom w:val="0"/>
              <w:divBdr>
                <w:top w:val="none" w:sz="0" w:space="0" w:color="auto"/>
                <w:left w:val="none" w:sz="0" w:space="0" w:color="auto"/>
                <w:bottom w:val="none" w:sz="0" w:space="0" w:color="auto"/>
                <w:right w:val="none" w:sz="0" w:space="0" w:color="auto"/>
              </w:divBdr>
            </w:div>
            <w:div w:id="1079713093">
              <w:marLeft w:val="0"/>
              <w:marRight w:val="0"/>
              <w:marTop w:val="0"/>
              <w:marBottom w:val="0"/>
              <w:divBdr>
                <w:top w:val="none" w:sz="0" w:space="0" w:color="auto"/>
                <w:left w:val="none" w:sz="0" w:space="0" w:color="auto"/>
                <w:bottom w:val="none" w:sz="0" w:space="0" w:color="auto"/>
                <w:right w:val="none" w:sz="0" w:space="0" w:color="auto"/>
              </w:divBdr>
            </w:div>
            <w:div w:id="1262881367">
              <w:marLeft w:val="0"/>
              <w:marRight w:val="0"/>
              <w:marTop w:val="0"/>
              <w:marBottom w:val="0"/>
              <w:divBdr>
                <w:top w:val="none" w:sz="0" w:space="0" w:color="auto"/>
                <w:left w:val="none" w:sz="0" w:space="0" w:color="auto"/>
                <w:bottom w:val="none" w:sz="0" w:space="0" w:color="auto"/>
                <w:right w:val="none" w:sz="0" w:space="0" w:color="auto"/>
              </w:divBdr>
            </w:div>
            <w:div w:id="1730032631">
              <w:marLeft w:val="0"/>
              <w:marRight w:val="0"/>
              <w:marTop w:val="0"/>
              <w:marBottom w:val="0"/>
              <w:divBdr>
                <w:top w:val="none" w:sz="0" w:space="0" w:color="auto"/>
                <w:left w:val="none" w:sz="0" w:space="0" w:color="auto"/>
                <w:bottom w:val="none" w:sz="0" w:space="0" w:color="auto"/>
                <w:right w:val="none" w:sz="0" w:space="0" w:color="auto"/>
              </w:divBdr>
            </w:div>
            <w:div w:id="1860002776">
              <w:marLeft w:val="0"/>
              <w:marRight w:val="0"/>
              <w:marTop w:val="0"/>
              <w:marBottom w:val="0"/>
              <w:divBdr>
                <w:top w:val="none" w:sz="0" w:space="0" w:color="auto"/>
                <w:left w:val="none" w:sz="0" w:space="0" w:color="auto"/>
                <w:bottom w:val="none" w:sz="0" w:space="0" w:color="auto"/>
                <w:right w:val="none" w:sz="0" w:space="0" w:color="auto"/>
              </w:divBdr>
            </w:div>
            <w:div w:id="1877235520">
              <w:marLeft w:val="0"/>
              <w:marRight w:val="0"/>
              <w:marTop w:val="0"/>
              <w:marBottom w:val="0"/>
              <w:divBdr>
                <w:top w:val="none" w:sz="0" w:space="0" w:color="auto"/>
                <w:left w:val="none" w:sz="0" w:space="0" w:color="auto"/>
                <w:bottom w:val="none" w:sz="0" w:space="0" w:color="auto"/>
                <w:right w:val="none" w:sz="0" w:space="0" w:color="auto"/>
              </w:divBdr>
            </w:div>
            <w:div w:id="1899121021">
              <w:marLeft w:val="0"/>
              <w:marRight w:val="0"/>
              <w:marTop w:val="0"/>
              <w:marBottom w:val="0"/>
              <w:divBdr>
                <w:top w:val="none" w:sz="0" w:space="0" w:color="auto"/>
                <w:left w:val="none" w:sz="0" w:space="0" w:color="auto"/>
                <w:bottom w:val="none" w:sz="0" w:space="0" w:color="auto"/>
                <w:right w:val="none" w:sz="0" w:space="0" w:color="auto"/>
              </w:divBdr>
            </w:div>
            <w:div w:id="1923487342">
              <w:marLeft w:val="0"/>
              <w:marRight w:val="0"/>
              <w:marTop w:val="0"/>
              <w:marBottom w:val="0"/>
              <w:divBdr>
                <w:top w:val="none" w:sz="0" w:space="0" w:color="auto"/>
                <w:left w:val="none" w:sz="0" w:space="0" w:color="auto"/>
                <w:bottom w:val="none" w:sz="0" w:space="0" w:color="auto"/>
                <w:right w:val="none" w:sz="0" w:space="0" w:color="auto"/>
              </w:divBdr>
            </w:div>
            <w:div w:id="1928734018">
              <w:marLeft w:val="0"/>
              <w:marRight w:val="0"/>
              <w:marTop w:val="0"/>
              <w:marBottom w:val="0"/>
              <w:divBdr>
                <w:top w:val="none" w:sz="0" w:space="0" w:color="auto"/>
                <w:left w:val="none" w:sz="0" w:space="0" w:color="auto"/>
                <w:bottom w:val="none" w:sz="0" w:space="0" w:color="auto"/>
                <w:right w:val="none" w:sz="0" w:space="0" w:color="auto"/>
              </w:divBdr>
            </w:div>
            <w:div w:id="19505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38235">
      <w:bodyDiv w:val="1"/>
      <w:marLeft w:val="0"/>
      <w:marRight w:val="0"/>
      <w:marTop w:val="0"/>
      <w:marBottom w:val="0"/>
      <w:divBdr>
        <w:top w:val="none" w:sz="0" w:space="0" w:color="auto"/>
        <w:left w:val="none" w:sz="0" w:space="0" w:color="auto"/>
        <w:bottom w:val="none" w:sz="0" w:space="0" w:color="auto"/>
        <w:right w:val="none" w:sz="0" w:space="0" w:color="auto"/>
      </w:divBdr>
    </w:div>
    <w:div w:id="1582445217">
      <w:bodyDiv w:val="1"/>
      <w:marLeft w:val="0"/>
      <w:marRight w:val="0"/>
      <w:marTop w:val="0"/>
      <w:marBottom w:val="0"/>
      <w:divBdr>
        <w:top w:val="none" w:sz="0" w:space="0" w:color="auto"/>
        <w:left w:val="none" w:sz="0" w:space="0" w:color="auto"/>
        <w:bottom w:val="none" w:sz="0" w:space="0" w:color="auto"/>
        <w:right w:val="none" w:sz="0" w:space="0" w:color="auto"/>
      </w:divBdr>
    </w:div>
    <w:div w:id="1602951291">
      <w:bodyDiv w:val="1"/>
      <w:marLeft w:val="0"/>
      <w:marRight w:val="0"/>
      <w:marTop w:val="0"/>
      <w:marBottom w:val="0"/>
      <w:divBdr>
        <w:top w:val="none" w:sz="0" w:space="0" w:color="auto"/>
        <w:left w:val="none" w:sz="0" w:space="0" w:color="auto"/>
        <w:bottom w:val="none" w:sz="0" w:space="0" w:color="auto"/>
        <w:right w:val="none" w:sz="0" w:space="0" w:color="auto"/>
      </w:divBdr>
      <w:divsChild>
        <w:div w:id="355272347">
          <w:marLeft w:val="0"/>
          <w:marRight w:val="0"/>
          <w:marTop w:val="0"/>
          <w:marBottom w:val="0"/>
          <w:divBdr>
            <w:top w:val="none" w:sz="0" w:space="0" w:color="auto"/>
            <w:left w:val="none" w:sz="0" w:space="0" w:color="auto"/>
            <w:bottom w:val="none" w:sz="0" w:space="0" w:color="auto"/>
            <w:right w:val="none" w:sz="0" w:space="0" w:color="auto"/>
          </w:divBdr>
        </w:div>
      </w:divsChild>
    </w:div>
    <w:div w:id="1640459386">
      <w:bodyDiv w:val="1"/>
      <w:marLeft w:val="0"/>
      <w:marRight w:val="0"/>
      <w:marTop w:val="0"/>
      <w:marBottom w:val="0"/>
      <w:divBdr>
        <w:top w:val="none" w:sz="0" w:space="0" w:color="auto"/>
        <w:left w:val="none" w:sz="0" w:space="0" w:color="auto"/>
        <w:bottom w:val="none" w:sz="0" w:space="0" w:color="auto"/>
        <w:right w:val="none" w:sz="0" w:space="0" w:color="auto"/>
      </w:divBdr>
      <w:divsChild>
        <w:div w:id="944076090">
          <w:marLeft w:val="0"/>
          <w:marRight w:val="0"/>
          <w:marTop w:val="0"/>
          <w:marBottom w:val="0"/>
          <w:divBdr>
            <w:top w:val="none" w:sz="0" w:space="0" w:color="auto"/>
            <w:left w:val="none" w:sz="0" w:space="0" w:color="auto"/>
            <w:bottom w:val="none" w:sz="0" w:space="0" w:color="auto"/>
            <w:right w:val="none" w:sz="0" w:space="0" w:color="auto"/>
          </w:divBdr>
          <w:divsChild>
            <w:div w:id="2116364893">
              <w:marLeft w:val="0"/>
              <w:marRight w:val="0"/>
              <w:marTop w:val="0"/>
              <w:marBottom w:val="0"/>
              <w:divBdr>
                <w:top w:val="none" w:sz="0" w:space="0" w:color="auto"/>
                <w:left w:val="none" w:sz="0" w:space="0" w:color="auto"/>
                <w:bottom w:val="none" w:sz="0" w:space="0" w:color="auto"/>
                <w:right w:val="none" w:sz="0" w:space="0" w:color="auto"/>
              </w:divBdr>
              <w:divsChild>
                <w:div w:id="211493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209243">
      <w:bodyDiv w:val="1"/>
      <w:marLeft w:val="0"/>
      <w:marRight w:val="0"/>
      <w:marTop w:val="0"/>
      <w:marBottom w:val="0"/>
      <w:divBdr>
        <w:top w:val="none" w:sz="0" w:space="0" w:color="auto"/>
        <w:left w:val="none" w:sz="0" w:space="0" w:color="auto"/>
        <w:bottom w:val="none" w:sz="0" w:space="0" w:color="auto"/>
        <w:right w:val="none" w:sz="0" w:space="0" w:color="auto"/>
      </w:divBdr>
    </w:div>
    <w:div w:id="1662267888">
      <w:bodyDiv w:val="1"/>
      <w:marLeft w:val="0"/>
      <w:marRight w:val="0"/>
      <w:marTop w:val="0"/>
      <w:marBottom w:val="0"/>
      <w:divBdr>
        <w:top w:val="none" w:sz="0" w:space="0" w:color="auto"/>
        <w:left w:val="none" w:sz="0" w:space="0" w:color="auto"/>
        <w:bottom w:val="none" w:sz="0" w:space="0" w:color="auto"/>
        <w:right w:val="none" w:sz="0" w:space="0" w:color="auto"/>
      </w:divBdr>
      <w:divsChild>
        <w:div w:id="2023628705">
          <w:marLeft w:val="0"/>
          <w:marRight w:val="0"/>
          <w:marTop w:val="0"/>
          <w:marBottom w:val="0"/>
          <w:divBdr>
            <w:top w:val="none" w:sz="0" w:space="0" w:color="auto"/>
            <w:left w:val="none" w:sz="0" w:space="0" w:color="auto"/>
            <w:bottom w:val="none" w:sz="0" w:space="0" w:color="auto"/>
            <w:right w:val="none" w:sz="0" w:space="0" w:color="auto"/>
          </w:divBdr>
        </w:div>
      </w:divsChild>
    </w:div>
    <w:div w:id="1702170927">
      <w:bodyDiv w:val="1"/>
      <w:marLeft w:val="0"/>
      <w:marRight w:val="0"/>
      <w:marTop w:val="0"/>
      <w:marBottom w:val="0"/>
      <w:divBdr>
        <w:top w:val="none" w:sz="0" w:space="0" w:color="auto"/>
        <w:left w:val="none" w:sz="0" w:space="0" w:color="auto"/>
        <w:bottom w:val="none" w:sz="0" w:space="0" w:color="auto"/>
        <w:right w:val="none" w:sz="0" w:space="0" w:color="auto"/>
      </w:divBdr>
      <w:divsChild>
        <w:div w:id="1641424971">
          <w:marLeft w:val="0"/>
          <w:marRight w:val="0"/>
          <w:marTop w:val="0"/>
          <w:marBottom w:val="0"/>
          <w:divBdr>
            <w:top w:val="none" w:sz="0" w:space="0" w:color="auto"/>
            <w:left w:val="none" w:sz="0" w:space="0" w:color="auto"/>
            <w:bottom w:val="none" w:sz="0" w:space="0" w:color="auto"/>
            <w:right w:val="none" w:sz="0" w:space="0" w:color="auto"/>
          </w:divBdr>
          <w:divsChild>
            <w:div w:id="55977432">
              <w:marLeft w:val="0"/>
              <w:marRight w:val="0"/>
              <w:marTop w:val="0"/>
              <w:marBottom w:val="0"/>
              <w:divBdr>
                <w:top w:val="none" w:sz="0" w:space="0" w:color="auto"/>
                <w:left w:val="none" w:sz="0" w:space="0" w:color="auto"/>
                <w:bottom w:val="none" w:sz="0" w:space="0" w:color="auto"/>
                <w:right w:val="none" w:sz="0" w:space="0" w:color="auto"/>
              </w:divBdr>
            </w:div>
            <w:div w:id="341591376">
              <w:marLeft w:val="0"/>
              <w:marRight w:val="0"/>
              <w:marTop w:val="0"/>
              <w:marBottom w:val="0"/>
              <w:divBdr>
                <w:top w:val="none" w:sz="0" w:space="0" w:color="auto"/>
                <w:left w:val="none" w:sz="0" w:space="0" w:color="auto"/>
                <w:bottom w:val="none" w:sz="0" w:space="0" w:color="auto"/>
                <w:right w:val="none" w:sz="0" w:space="0" w:color="auto"/>
              </w:divBdr>
            </w:div>
            <w:div w:id="488596928">
              <w:marLeft w:val="0"/>
              <w:marRight w:val="0"/>
              <w:marTop w:val="0"/>
              <w:marBottom w:val="0"/>
              <w:divBdr>
                <w:top w:val="none" w:sz="0" w:space="0" w:color="auto"/>
                <w:left w:val="none" w:sz="0" w:space="0" w:color="auto"/>
                <w:bottom w:val="none" w:sz="0" w:space="0" w:color="auto"/>
                <w:right w:val="none" w:sz="0" w:space="0" w:color="auto"/>
              </w:divBdr>
            </w:div>
            <w:div w:id="634025822">
              <w:marLeft w:val="0"/>
              <w:marRight w:val="0"/>
              <w:marTop w:val="0"/>
              <w:marBottom w:val="0"/>
              <w:divBdr>
                <w:top w:val="none" w:sz="0" w:space="0" w:color="auto"/>
                <w:left w:val="none" w:sz="0" w:space="0" w:color="auto"/>
                <w:bottom w:val="none" w:sz="0" w:space="0" w:color="auto"/>
                <w:right w:val="none" w:sz="0" w:space="0" w:color="auto"/>
              </w:divBdr>
            </w:div>
            <w:div w:id="862128014">
              <w:marLeft w:val="0"/>
              <w:marRight w:val="0"/>
              <w:marTop w:val="0"/>
              <w:marBottom w:val="0"/>
              <w:divBdr>
                <w:top w:val="none" w:sz="0" w:space="0" w:color="auto"/>
                <w:left w:val="none" w:sz="0" w:space="0" w:color="auto"/>
                <w:bottom w:val="none" w:sz="0" w:space="0" w:color="auto"/>
                <w:right w:val="none" w:sz="0" w:space="0" w:color="auto"/>
              </w:divBdr>
            </w:div>
            <w:div w:id="1329672419">
              <w:marLeft w:val="0"/>
              <w:marRight w:val="0"/>
              <w:marTop w:val="0"/>
              <w:marBottom w:val="0"/>
              <w:divBdr>
                <w:top w:val="none" w:sz="0" w:space="0" w:color="auto"/>
                <w:left w:val="none" w:sz="0" w:space="0" w:color="auto"/>
                <w:bottom w:val="none" w:sz="0" w:space="0" w:color="auto"/>
                <w:right w:val="none" w:sz="0" w:space="0" w:color="auto"/>
              </w:divBdr>
            </w:div>
            <w:div w:id="1416125877">
              <w:marLeft w:val="0"/>
              <w:marRight w:val="0"/>
              <w:marTop w:val="0"/>
              <w:marBottom w:val="0"/>
              <w:divBdr>
                <w:top w:val="none" w:sz="0" w:space="0" w:color="auto"/>
                <w:left w:val="none" w:sz="0" w:space="0" w:color="auto"/>
                <w:bottom w:val="none" w:sz="0" w:space="0" w:color="auto"/>
                <w:right w:val="none" w:sz="0" w:space="0" w:color="auto"/>
              </w:divBdr>
            </w:div>
            <w:div w:id="205573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5554">
      <w:bodyDiv w:val="1"/>
      <w:marLeft w:val="0"/>
      <w:marRight w:val="0"/>
      <w:marTop w:val="0"/>
      <w:marBottom w:val="0"/>
      <w:divBdr>
        <w:top w:val="none" w:sz="0" w:space="0" w:color="auto"/>
        <w:left w:val="none" w:sz="0" w:space="0" w:color="auto"/>
        <w:bottom w:val="none" w:sz="0" w:space="0" w:color="auto"/>
        <w:right w:val="none" w:sz="0" w:space="0" w:color="auto"/>
      </w:divBdr>
      <w:divsChild>
        <w:div w:id="1145199521">
          <w:marLeft w:val="0"/>
          <w:marRight w:val="0"/>
          <w:marTop w:val="0"/>
          <w:marBottom w:val="0"/>
          <w:divBdr>
            <w:top w:val="none" w:sz="0" w:space="0" w:color="auto"/>
            <w:left w:val="none" w:sz="0" w:space="0" w:color="auto"/>
            <w:bottom w:val="none" w:sz="0" w:space="0" w:color="auto"/>
            <w:right w:val="none" w:sz="0" w:space="0" w:color="auto"/>
          </w:divBdr>
        </w:div>
      </w:divsChild>
    </w:div>
    <w:div w:id="1717271075">
      <w:bodyDiv w:val="1"/>
      <w:marLeft w:val="0"/>
      <w:marRight w:val="0"/>
      <w:marTop w:val="0"/>
      <w:marBottom w:val="0"/>
      <w:divBdr>
        <w:top w:val="none" w:sz="0" w:space="0" w:color="auto"/>
        <w:left w:val="none" w:sz="0" w:space="0" w:color="auto"/>
        <w:bottom w:val="none" w:sz="0" w:space="0" w:color="auto"/>
        <w:right w:val="none" w:sz="0" w:space="0" w:color="auto"/>
      </w:divBdr>
      <w:divsChild>
        <w:div w:id="1431655638">
          <w:marLeft w:val="0"/>
          <w:marRight w:val="0"/>
          <w:marTop w:val="0"/>
          <w:marBottom w:val="0"/>
          <w:divBdr>
            <w:top w:val="none" w:sz="0" w:space="0" w:color="auto"/>
            <w:left w:val="none" w:sz="0" w:space="0" w:color="auto"/>
            <w:bottom w:val="none" w:sz="0" w:space="0" w:color="auto"/>
            <w:right w:val="none" w:sz="0" w:space="0" w:color="auto"/>
          </w:divBdr>
        </w:div>
        <w:div w:id="723216071">
          <w:marLeft w:val="0"/>
          <w:marRight w:val="0"/>
          <w:marTop w:val="0"/>
          <w:marBottom w:val="0"/>
          <w:divBdr>
            <w:top w:val="none" w:sz="0" w:space="0" w:color="auto"/>
            <w:left w:val="none" w:sz="0" w:space="0" w:color="auto"/>
            <w:bottom w:val="none" w:sz="0" w:space="0" w:color="auto"/>
            <w:right w:val="none" w:sz="0" w:space="0" w:color="auto"/>
          </w:divBdr>
        </w:div>
        <w:div w:id="118839797">
          <w:marLeft w:val="0"/>
          <w:marRight w:val="0"/>
          <w:marTop w:val="0"/>
          <w:marBottom w:val="0"/>
          <w:divBdr>
            <w:top w:val="none" w:sz="0" w:space="0" w:color="auto"/>
            <w:left w:val="none" w:sz="0" w:space="0" w:color="auto"/>
            <w:bottom w:val="none" w:sz="0" w:space="0" w:color="auto"/>
            <w:right w:val="none" w:sz="0" w:space="0" w:color="auto"/>
          </w:divBdr>
        </w:div>
        <w:div w:id="802963705">
          <w:marLeft w:val="0"/>
          <w:marRight w:val="0"/>
          <w:marTop w:val="0"/>
          <w:marBottom w:val="0"/>
          <w:divBdr>
            <w:top w:val="none" w:sz="0" w:space="0" w:color="auto"/>
            <w:left w:val="none" w:sz="0" w:space="0" w:color="auto"/>
            <w:bottom w:val="none" w:sz="0" w:space="0" w:color="auto"/>
            <w:right w:val="none" w:sz="0" w:space="0" w:color="auto"/>
          </w:divBdr>
        </w:div>
        <w:div w:id="491606376">
          <w:marLeft w:val="0"/>
          <w:marRight w:val="0"/>
          <w:marTop w:val="0"/>
          <w:marBottom w:val="0"/>
          <w:divBdr>
            <w:top w:val="none" w:sz="0" w:space="0" w:color="auto"/>
            <w:left w:val="none" w:sz="0" w:space="0" w:color="auto"/>
            <w:bottom w:val="none" w:sz="0" w:space="0" w:color="auto"/>
            <w:right w:val="none" w:sz="0" w:space="0" w:color="auto"/>
          </w:divBdr>
        </w:div>
        <w:div w:id="398133333">
          <w:marLeft w:val="0"/>
          <w:marRight w:val="0"/>
          <w:marTop w:val="0"/>
          <w:marBottom w:val="0"/>
          <w:divBdr>
            <w:top w:val="none" w:sz="0" w:space="0" w:color="auto"/>
            <w:left w:val="none" w:sz="0" w:space="0" w:color="auto"/>
            <w:bottom w:val="none" w:sz="0" w:space="0" w:color="auto"/>
            <w:right w:val="none" w:sz="0" w:space="0" w:color="auto"/>
          </w:divBdr>
        </w:div>
        <w:div w:id="549415315">
          <w:marLeft w:val="0"/>
          <w:marRight w:val="0"/>
          <w:marTop w:val="0"/>
          <w:marBottom w:val="0"/>
          <w:divBdr>
            <w:top w:val="none" w:sz="0" w:space="0" w:color="auto"/>
            <w:left w:val="none" w:sz="0" w:space="0" w:color="auto"/>
            <w:bottom w:val="none" w:sz="0" w:space="0" w:color="auto"/>
            <w:right w:val="none" w:sz="0" w:space="0" w:color="auto"/>
          </w:divBdr>
        </w:div>
        <w:div w:id="1473794960">
          <w:marLeft w:val="0"/>
          <w:marRight w:val="0"/>
          <w:marTop w:val="0"/>
          <w:marBottom w:val="0"/>
          <w:divBdr>
            <w:top w:val="none" w:sz="0" w:space="0" w:color="auto"/>
            <w:left w:val="none" w:sz="0" w:space="0" w:color="auto"/>
            <w:bottom w:val="none" w:sz="0" w:space="0" w:color="auto"/>
            <w:right w:val="none" w:sz="0" w:space="0" w:color="auto"/>
          </w:divBdr>
        </w:div>
        <w:div w:id="1529413925">
          <w:marLeft w:val="0"/>
          <w:marRight w:val="0"/>
          <w:marTop w:val="0"/>
          <w:marBottom w:val="0"/>
          <w:divBdr>
            <w:top w:val="none" w:sz="0" w:space="0" w:color="auto"/>
            <w:left w:val="none" w:sz="0" w:space="0" w:color="auto"/>
            <w:bottom w:val="none" w:sz="0" w:space="0" w:color="auto"/>
            <w:right w:val="none" w:sz="0" w:space="0" w:color="auto"/>
          </w:divBdr>
        </w:div>
        <w:div w:id="1695770306">
          <w:marLeft w:val="0"/>
          <w:marRight w:val="0"/>
          <w:marTop w:val="0"/>
          <w:marBottom w:val="0"/>
          <w:divBdr>
            <w:top w:val="none" w:sz="0" w:space="0" w:color="auto"/>
            <w:left w:val="none" w:sz="0" w:space="0" w:color="auto"/>
            <w:bottom w:val="none" w:sz="0" w:space="0" w:color="auto"/>
            <w:right w:val="none" w:sz="0" w:space="0" w:color="auto"/>
          </w:divBdr>
        </w:div>
        <w:div w:id="589851398">
          <w:marLeft w:val="0"/>
          <w:marRight w:val="0"/>
          <w:marTop w:val="0"/>
          <w:marBottom w:val="0"/>
          <w:divBdr>
            <w:top w:val="none" w:sz="0" w:space="0" w:color="auto"/>
            <w:left w:val="none" w:sz="0" w:space="0" w:color="auto"/>
            <w:bottom w:val="none" w:sz="0" w:space="0" w:color="auto"/>
            <w:right w:val="none" w:sz="0" w:space="0" w:color="auto"/>
          </w:divBdr>
          <w:divsChild>
            <w:div w:id="2143496459">
              <w:marLeft w:val="0"/>
              <w:marRight w:val="0"/>
              <w:marTop w:val="0"/>
              <w:marBottom w:val="0"/>
              <w:divBdr>
                <w:top w:val="none" w:sz="0" w:space="0" w:color="auto"/>
                <w:left w:val="none" w:sz="0" w:space="0" w:color="auto"/>
                <w:bottom w:val="none" w:sz="0" w:space="0" w:color="auto"/>
                <w:right w:val="none" w:sz="0" w:space="0" w:color="auto"/>
              </w:divBdr>
              <w:divsChild>
                <w:div w:id="775054727">
                  <w:marLeft w:val="0"/>
                  <w:marRight w:val="0"/>
                  <w:marTop w:val="0"/>
                  <w:marBottom w:val="0"/>
                  <w:divBdr>
                    <w:top w:val="none" w:sz="0" w:space="0" w:color="auto"/>
                    <w:left w:val="none" w:sz="0" w:space="0" w:color="auto"/>
                    <w:bottom w:val="none" w:sz="0" w:space="0" w:color="auto"/>
                    <w:right w:val="none" w:sz="0" w:space="0" w:color="auto"/>
                  </w:divBdr>
                  <w:divsChild>
                    <w:div w:id="1442073590">
                      <w:marLeft w:val="0"/>
                      <w:marRight w:val="0"/>
                      <w:marTop w:val="0"/>
                      <w:marBottom w:val="0"/>
                      <w:divBdr>
                        <w:top w:val="none" w:sz="0" w:space="0" w:color="auto"/>
                        <w:left w:val="none" w:sz="0" w:space="0" w:color="auto"/>
                        <w:bottom w:val="none" w:sz="0" w:space="0" w:color="auto"/>
                        <w:right w:val="none" w:sz="0" w:space="0" w:color="auto"/>
                      </w:divBdr>
                      <w:divsChild>
                        <w:div w:id="1532764495">
                          <w:marLeft w:val="0"/>
                          <w:marRight w:val="0"/>
                          <w:marTop w:val="0"/>
                          <w:marBottom w:val="0"/>
                          <w:divBdr>
                            <w:top w:val="none" w:sz="0" w:space="0" w:color="auto"/>
                            <w:left w:val="none" w:sz="0" w:space="0" w:color="auto"/>
                            <w:bottom w:val="none" w:sz="0" w:space="0" w:color="auto"/>
                            <w:right w:val="none" w:sz="0" w:space="0" w:color="auto"/>
                          </w:divBdr>
                          <w:divsChild>
                            <w:div w:id="1303076362">
                              <w:marLeft w:val="0"/>
                              <w:marRight w:val="0"/>
                              <w:marTop w:val="0"/>
                              <w:marBottom w:val="0"/>
                              <w:divBdr>
                                <w:top w:val="none" w:sz="0" w:space="0" w:color="auto"/>
                                <w:left w:val="none" w:sz="0" w:space="0" w:color="auto"/>
                                <w:bottom w:val="none" w:sz="0" w:space="0" w:color="auto"/>
                                <w:right w:val="none" w:sz="0" w:space="0" w:color="auto"/>
                              </w:divBdr>
                              <w:divsChild>
                                <w:div w:id="656307484">
                                  <w:marLeft w:val="0"/>
                                  <w:marRight w:val="0"/>
                                  <w:marTop w:val="0"/>
                                  <w:marBottom w:val="0"/>
                                  <w:divBdr>
                                    <w:top w:val="none" w:sz="0" w:space="0" w:color="auto"/>
                                    <w:left w:val="none" w:sz="0" w:space="0" w:color="auto"/>
                                    <w:bottom w:val="none" w:sz="0" w:space="0" w:color="auto"/>
                                    <w:right w:val="none" w:sz="0" w:space="0" w:color="auto"/>
                                  </w:divBdr>
                                  <w:divsChild>
                                    <w:div w:id="1738820084">
                                      <w:marLeft w:val="0"/>
                                      <w:marRight w:val="0"/>
                                      <w:marTop w:val="0"/>
                                      <w:marBottom w:val="0"/>
                                      <w:divBdr>
                                        <w:top w:val="none" w:sz="0" w:space="0" w:color="auto"/>
                                        <w:left w:val="none" w:sz="0" w:space="0" w:color="auto"/>
                                        <w:bottom w:val="none" w:sz="0" w:space="0" w:color="auto"/>
                                        <w:right w:val="none" w:sz="0" w:space="0" w:color="auto"/>
                                      </w:divBdr>
                                      <w:divsChild>
                                        <w:div w:id="34427092">
                                          <w:marLeft w:val="0"/>
                                          <w:marRight w:val="0"/>
                                          <w:marTop w:val="0"/>
                                          <w:marBottom w:val="0"/>
                                          <w:divBdr>
                                            <w:top w:val="none" w:sz="0" w:space="0" w:color="auto"/>
                                            <w:left w:val="none" w:sz="0" w:space="0" w:color="auto"/>
                                            <w:bottom w:val="none" w:sz="0" w:space="0" w:color="auto"/>
                                            <w:right w:val="none" w:sz="0" w:space="0" w:color="auto"/>
                                          </w:divBdr>
                                          <w:divsChild>
                                            <w:div w:id="1064833323">
                                              <w:marLeft w:val="0"/>
                                              <w:marRight w:val="0"/>
                                              <w:marTop w:val="0"/>
                                              <w:marBottom w:val="0"/>
                                              <w:divBdr>
                                                <w:top w:val="none" w:sz="0" w:space="0" w:color="auto"/>
                                                <w:left w:val="none" w:sz="0" w:space="0" w:color="auto"/>
                                                <w:bottom w:val="none" w:sz="0" w:space="0" w:color="auto"/>
                                                <w:right w:val="none" w:sz="0" w:space="0" w:color="auto"/>
                                              </w:divBdr>
                                            </w:div>
                                            <w:div w:id="822963031">
                                              <w:marLeft w:val="0"/>
                                              <w:marRight w:val="0"/>
                                              <w:marTop w:val="0"/>
                                              <w:marBottom w:val="0"/>
                                              <w:divBdr>
                                                <w:top w:val="none" w:sz="0" w:space="0" w:color="auto"/>
                                                <w:left w:val="none" w:sz="0" w:space="0" w:color="auto"/>
                                                <w:bottom w:val="none" w:sz="0" w:space="0" w:color="auto"/>
                                                <w:right w:val="none" w:sz="0" w:space="0" w:color="auto"/>
                                              </w:divBdr>
                                            </w:div>
                                            <w:div w:id="472676724">
                                              <w:marLeft w:val="0"/>
                                              <w:marRight w:val="0"/>
                                              <w:marTop w:val="0"/>
                                              <w:marBottom w:val="0"/>
                                              <w:divBdr>
                                                <w:top w:val="none" w:sz="0" w:space="0" w:color="auto"/>
                                                <w:left w:val="none" w:sz="0" w:space="0" w:color="auto"/>
                                                <w:bottom w:val="none" w:sz="0" w:space="0" w:color="auto"/>
                                                <w:right w:val="none" w:sz="0" w:space="0" w:color="auto"/>
                                              </w:divBdr>
                                            </w:div>
                                            <w:div w:id="2126776520">
                                              <w:marLeft w:val="0"/>
                                              <w:marRight w:val="0"/>
                                              <w:marTop w:val="0"/>
                                              <w:marBottom w:val="0"/>
                                              <w:divBdr>
                                                <w:top w:val="none" w:sz="0" w:space="0" w:color="auto"/>
                                                <w:left w:val="none" w:sz="0" w:space="0" w:color="auto"/>
                                                <w:bottom w:val="none" w:sz="0" w:space="0" w:color="auto"/>
                                                <w:right w:val="none" w:sz="0" w:space="0" w:color="auto"/>
                                              </w:divBdr>
                                            </w:div>
                                            <w:div w:id="191188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9071363">
      <w:bodyDiv w:val="1"/>
      <w:marLeft w:val="0"/>
      <w:marRight w:val="0"/>
      <w:marTop w:val="0"/>
      <w:marBottom w:val="0"/>
      <w:divBdr>
        <w:top w:val="none" w:sz="0" w:space="0" w:color="auto"/>
        <w:left w:val="none" w:sz="0" w:space="0" w:color="auto"/>
        <w:bottom w:val="none" w:sz="0" w:space="0" w:color="auto"/>
        <w:right w:val="none" w:sz="0" w:space="0" w:color="auto"/>
      </w:divBdr>
      <w:divsChild>
        <w:div w:id="685447536">
          <w:marLeft w:val="0"/>
          <w:marRight w:val="0"/>
          <w:marTop w:val="0"/>
          <w:marBottom w:val="0"/>
          <w:divBdr>
            <w:top w:val="none" w:sz="0" w:space="0" w:color="auto"/>
            <w:left w:val="none" w:sz="0" w:space="0" w:color="auto"/>
            <w:bottom w:val="none" w:sz="0" w:space="0" w:color="auto"/>
            <w:right w:val="none" w:sz="0" w:space="0" w:color="auto"/>
          </w:divBdr>
          <w:divsChild>
            <w:div w:id="58090173">
              <w:marLeft w:val="0"/>
              <w:marRight w:val="0"/>
              <w:marTop w:val="0"/>
              <w:marBottom w:val="0"/>
              <w:divBdr>
                <w:top w:val="none" w:sz="0" w:space="0" w:color="auto"/>
                <w:left w:val="none" w:sz="0" w:space="0" w:color="auto"/>
                <w:bottom w:val="none" w:sz="0" w:space="0" w:color="auto"/>
                <w:right w:val="none" w:sz="0" w:space="0" w:color="auto"/>
              </w:divBdr>
            </w:div>
            <w:div w:id="82453363">
              <w:marLeft w:val="0"/>
              <w:marRight w:val="0"/>
              <w:marTop w:val="0"/>
              <w:marBottom w:val="0"/>
              <w:divBdr>
                <w:top w:val="none" w:sz="0" w:space="0" w:color="auto"/>
                <w:left w:val="none" w:sz="0" w:space="0" w:color="auto"/>
                <w:bottom w:val="none" w:sz="0" w:space="0" w:color="auto"/>
                <w:right w:val="none" w:sz="0" w:space="0" w:color="auto"/>
              </w:divBdr>
            </w:div>
            <w:div w:id="258372116">
              <w:marLeft w:val="0"/>
              <w:marRight w:val="0"/>
              <w:marTop w:val="0"/>
              <w:marBottom w:val="0"/>
              <w:divBdr>
                <w:top w:val="none" w:sz="0" w:space="0" w:color="auto"/>
                <w:left w:val="none" w:sz="0" w:space="0" w:color="auto"/>
                <w:bottom w:val="none" w:sz="0" w:space="0" w:color="auto"/>
                <w:right w:val="none" w:sz="0" w:space="0" w:color="auto"/>
              </w:divBdr>
            </w:div>
            <w:div w:id="331681889">
              <w:marLeft w:val="0"/>
              <w:marRight w:val="0"/>
              <w:marTop w:val="0"/>
              <w:marBottom w:val="0"/>
              <w:divBdr>
                <w:top w:val="none" w:sz="0" w:space="0" w:color="auto"/>
                <w:left w:val="none" w:sz="0" w:space="0" w:color="auto"/>
                <w:bottom w:val="none" w:sz="0" w:space="0" w:color="auto"/>
                <w:right w:val="none" w:sz="0" w:space="0" w:color="auto"/>
              </w:divBdr>
            </w:div>
            <w:div w:id="403187502">
              <w:marLeft w:val="0"/>
              <w:marRight w:val="0"/>
              <w:marTop w:val="0"/>
              <w:marBottom w:val="0"/>
              <w:divBdr>
                <w:top w:val="none" w:sz="0" w:space="0" w:color="auto"/>
                <w:left w:val="none" w:sz="0" w:space="0" w:color="auto"/>
                <w:bottom w:val="none" w:sz="0" w:space="0" w:color="auto"/>
                <w:right w:val="none" w:sz="0" w:space="0" w:color="auto"/>
              </w:divBdr>
            </w:div>
            <w:div w:id="506599140">
              <w:marLeft w:val="0"/>
              <w:marRight w:val="0"/>
              <w:marTop w:val="0"/>
              <w:marBottom w:val="0"/>
              <w:divBdr>
                <w:top w:val="none" w:sz="0" w:space="0" w:color="auto"/>
                <w:left w:val="none" w:sz="0" w:space="0" w:color="auto"/>
                <w:bottom w:val="none" w:sz="0" w:space="0" w:color="auto"/>
                <w:right w:val="none" w:sz="0" w:space="0" w:color="auto"/>
              </w:divBdr>
            </w:div>
            <w:div w:id="618994080">
              <w:marLeft w:val="0"/>
              <w:marRight w:val="0"/>
              <w:marTop w:val="0"/>
              <w:marBottom w:val="0"/>
              <w:divBdr>
                <w:top w:val="none" w:sz="0" w:space="0" w:color="auto"/>
                <w:left w:val="none" w:sz="0" w:space="0" w:color="auto"/>
                <w:bottom w:val="none" w:sz="0" w:space="0" w:color="auto"/>
                <w:right w:val="none" w:sz="0" w:space="0" w:color="auto"/>
              </w:divBdr>
            </w:div>
            <w:div w:id="831750118">
              <w:marLeft w:val="0"/>
              <w:marRight w:val="0"/>
              <w:marTop w:val="0"/>
              <w:marBottom w:val="0"/>
              <w:divBdr>
                <w:top w:val="none" w:sz="0" w:space="0" w:color="auto"/>
                <w:left w:val="none" w:sz="0" w:space="0" w:color="auto"/>
                <w:bottom w:val="none" w:sz="0" w:space="0" w:color="auto"/>
                <w:right w:val="none" w:sz="0" w:space="0" w:color="auto"/>
              </w:divBdr>
            </w:div>
            <w:div w:id="960456716">
              <w:marLeft w:val="0"/>
              <w:marRight w:val="0"/>
              <w:marTop w:val="0"/>
              <w:marBottom w:val="0"/>
              <w:divBdr>
                <w:top w:val="none" w:sz="0" w:space="0" w:color="auto"/>
                <w:left w:val="none" w:sz="0" w:space="0" w:color="auto"/>
                <w:bottom w:val="none" w:sz="0" w:space="0" w:color="auto"/>
                <w:right w:val="none" w:sz="0" w:space="0" w:color="auto"/>
              </w:divBdr>
            </w:div>
            <w:div w:id="1027951754">
              <w:marLeft w:val="0"/>
              <w:marRight w:val="0"/>
              <w:marTop w:val="0"/>
              <w:marBottom w:val="0"/>
              <w:divBdr>
                <w:top w:val="none" w:sz="0" w:space="0" w:color="auto"/>
                <w:left w:val="none" w:sz="0" w:space="0" w:color="auto"/>
                <w:bottom w:val="none" w:sz="0" w:space="0" w:color="auto"/>
                <w:right w:val="none" w:sz="0" w:space="0" w:color="auto"/>
              </w:divBdr>
            </w:div>
            <w:div w:id="1187988958">
              <w:marLeft w:val="0"/>
              <w:marRight w:val="0"/>
              <w:marTop w:val="0"/>
              <w:marBottom w:val="0"/>
              <w:divBdr>
                <w:top w:val="none" w:sz="0" w:space="0" w:color="auto"/>
                <w:left w:val="none" w:sz="0" w:space="0" w:color="auto"/>
                <w:bottom w:val="none" w:sz="0" w:space="0" w:color="auto"/>
                <w:right w:val="none" w:sz="0" w:space="0" w:color="auto"/>
              </w:divBdr>
            </w:div>
            <w:div w:id="1300191574">
              <w:marLeft w:val="0"/>
              <w:marRight w:val="0"/>
              <w:marTop w:val="0"/>
              <w:marBottom w:val="0"/>
              <w:divBdr>
                <w:top w:val="none" w:sz="0" w:space="0" w:color="auto"/>
                <w:left w:val="none" w:sz="0" w:space="0" w:color="auto"/>
                <w:bottom w:val="none" w:sz="0" w:space="0" w:color="auto"/>
                <w:right w:val="none" w:sz="0" w:space="0" w:color="auto"/>
              </w:divBdr>
            </w:div>
            <w:div w:id="1314288920">
              <w:marLeft w:val="0"/>
              <w:marRight w:val="0"/>
              <w:marTop w:val="0"/>
              <w:marBottom w:val="0"/>
              <w:divBdr>
                <w:top w:val="none" w:sz="0" w:space="0" w:color="auto"/>
                <w:left w:val="none" w:sz="0" w:space="0" w:color="auto"/>
                <w:bottom w:val="none" w:sz="0" w:space="0" w:color="auto"/>
                <w:right w:val="none" w:sz="0" w:space="0" w:color="auto"/>
              </w:divBdr>
            </w:div>
            <w:div w:id="1389719891">
              <w:marLeft w:val="0"/>
              <w:marRight w:val="0"/>
              <w:marTop w:val="0"/>
              <w:marBottom w:val="0"/>
              <w:divBdr>
                <w:top w:val="none" w:sz="0" w:space="0" w:color="auto"/>
                <w:left w:val="none" w:sz="0" w:space="0" w:color="auto"/>
                <w:bottom w:val="none" w:sz="0" w:space="0" w:color="auto"/>
                <w:right w:val="none" w:sz="0" w:space="0" w:color="auto"/>
              </w:divBdr>
            </w:div>
            <w:div w:id="1486118079">
              <w:marLeft w:val="0"/>
              <w:marRight w:val="0"/>
              <w:marTop w:val="0"/>
              <w:marBottom w:val="0"/>
              <w:divBdr>
                <w:top w:val="none" w:sz="0" w:space="0" w:color="auto"/>
                <w:left w:val="none" w:sz="0" w:space="0" w:color="auto"/>
                <w:bottom w:val="none" w:sz="0" w:space="0" w:color="auto"/>
                <w:right w:val="none" w:sz="0" w:space="0" w:color="auto"/>
              </w:divBdr>
            </w:div>
            <w:div w:id="1790273790">
              <w:marLeft w:val="0"/>
              <w:marRight w:val="0"/>
              <w:marTop w:val="0"/>
              <w:marBottom w:val="0"/>
              <w:divBdr>
                <w:top w:val="none" w:sz="0" w:space="0" w:color="auto"/>
                <w:left w:val="none" w:sz="0" w:space="0" w:color="auto"/>
                <w:bottom w:val="none" w:sz="0" w:space="0" w:color="auto"/>
                <w:right w:val="none" w:sz="0" w:space="0" w:color="auto"/>
              </w:divBdr>
            </w:div>
            <w:div w:id="1807969036">
              <w:marLeft w:val="0"/>
              <w:marRight w:val="0"/>
              <w:marTop w:val="0"/>
              <w:marBottom w:val="0"/>
              <w:divBdr>
                <w:top w:val="none" w:sz="0" w:space="0" w:color="auto"/>
                <w:left w:val="none" w:sz="0" w:space="0" w:color="auto"/>
                <w:bottom w:val="none" w:sz="0" w:space="0" w:color="auto"/>
                <w:right w:val="none" w:sz="0" w:space="0" w:color="auto"/>
              </w:divBdr>
            </w:div>
            <w:div w:id="1860465594">
              <w:marLeft w:val="0"/>
              <w:marRight w:val="0"/>
              <w:marTop w:val="0"/>
              <w:marBottom w:val="0"/>
              <w:divBdr>
                <w:top w:val="none" w:sz="0" w:space="0" w:color="auto"/>
                <w:left w:val="none" w:sz="0" w:space="0" w:color="auto"/>
                <w:bottom w:val="none" w:sz="0" w:space="0" w:color="auto"/>
                <w:right w:val="none" w:sz="0" w:space="0" w:color="auto"/>
              </w:divBdr>
            </w:div>
            <w:div w:id="2044674953">
              <w:marLeft w:val="0"/>
              <w:marRight w:val="0"/>
              <w:marTop w:val="0"/>
              <w:marBottom w:val="0"/>
              <w:divBdr>
                <w:top w:val="none" w:sz="0" w:space="0" w:color="auto"/>
                <w:left w:val="none" w:sz="0" w:space="0" w:color="auto"/>
                <w:bottom w:val="none" w:sz="0" w:space="0" w:color="auto"/>
                <w:right w:val="none" w:sz="0" w:space="0" w:color="auto"/>
              </w:divBdr>
            </w:div>
            <w:div w:id="2063209888">
              <w:marLeft w:val="0"/>
              <w:marRight w:val="0"/>
              <w:marTop w:val="0"/>
              <w:marBottom w:val="0"/>
              <w:divBdr>
                <w:top w:val="none" w:sz="0" w:space="0" w:color="auto"/>
                <w:left w:val="none" w:sz="0" w:space="0" w:color="auto"/>
                <w:bottom w:val="none" w:sz="0" w:space="0" w:color="auto"/>
                <w:right w:val="none" w:sz="0" w:space="0" w:color="auto"/>
              </w:divBdr>
            </w:div>
            <w:div w:id="20961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31548">
      <w:bodyDiv w:val="1"/>
      <w:marLeft w:val="0"/>
      <w:marRight w:val="0"/>
      <w:marTop w:val="0"/>
      <w:marBottom w:val="0"/>
      <w:divBdr>
        <w:top w:val="none" w:sz="0" w:space="0" w:color="auto"/>
        <w:left w:val="none" w:sz="0" w:space="0" w:color="auto"/>
        <w:bottom w:val="none" w:sz="0" w:space="0" w:color="auto"/>
        <w:right w:val="none" w:sz="0" w:space="0" w:color="auto"/>
      </w:divBdr>
    </w:div>
    <w:div w:id="1948808156">
      <w:bodyDiv w:val="1"/>
      <w:marLeft w:val="0"/>
      <w:marRight w:val="0"/>
      <w:marTop w:val="0"/>
      <w:marBottom w:val="0"/>
      <w:divBdr>
        <w:top w:val="none" w:sz="0" w:space="0" w:color="auto"/>
        <w:left w:val="none" w:sz="0" w:space="0" w:color="auto"/>
        <w:bottom w:val="none" w:sz="0" w:space="0" w:color="auto"/>
        <w:right w:val="none" w:sz="0" w:space="0" w:color="auto"/>
      </w:divBdr>
      <w:divsChild>
        <w:div w:id="2141990988">
          <w:marLeft w:val="0"/>
          <w:marRight w:val="0"/>
          <w:marTop w:val="0"/>
          <w:marBottom w:val="0"/>
          <w:divBdr>
            <w:top w:val="none" w:sz="0" w:space="0" w:color="auto"/>
            <w:left w:val="none" w:sz="0" w:space="0" w:color="auto"/>
            <w:bottom w:val="none" w:sz="0" w:space="0" w:color="auto"/>
            <w:right w:val="none" w:sz="0" w:space="0" w:color="auto"/>
          </w:divBdr>
          <w:divsChild>
            <w:div w:id="900335119">
              <w:marLeft w:val="0"/>
              <w:marRight w:val="0"/>
              <w:marTop w:val="0"/>
              <w:marBottom w:val="0"/>
              <w:divBdr>
                <w:top w:val="none" w:sz="0" w:space="0" w:color="auto"/>
                <w:left w:val="none" w:sz="0" w:space="0" w:color="auto"/>
                <w:bottom w:val="none" w:sz="0" w:space="0" w:color="auto"/>
                <w:right w:val="none" w:sz="0" w:space="0" w:color="auto"/>
              </w:divBdr>
              <w:divsChild>
                <w:div w:id="182539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59402">
      <w:bodyDiv w:val="1"/>
      <w:marLeft w:val="0"/>
      <w:marRight w:val="0"/>
      <w:marTop w:val="0"/>
      <w:marBottom w:val="0"/>
      <w:divBdr>
        <w:top w:val="none" w:sz="0" w:space="0" w:color="auto"/>
        <w:left w:val="none" w:sz="0" w:space="0" w:color="auto"/>
        <w:bottom w:val="none" w:sz="0" w:space="0" w:color="auto"/>
        <w:right w:val="none" w:sz="0" w:space="0" w:color="auto"/>
      </w:divBdr>
      <w:divsChild>
        <w:div w:id="658848124">
          <w:marLeft w:val="0"/>
          <w:marRight w:val="0"/>
          <w:marTop w:val="0"/>
          <w:marBottom w:val="0"/>
          <w:divBdr>
            <w:top w:val="none" w:sz="0" w:space="0" w:color="auto"/>
            <w:left w:val="none" w:sz="0" w:space="0" w:color="auto"/>
            <w:bottom w:val="none" w:sz="0" w:space="0" w:color="auto"/>
            <w:right w:val="none" w:sz="0" w:space="0" w:color="auto"/>
          </w:divBdr>
          <w:divsChild>
            <w:div w:id="54360605">
              <w:marLeft w:val="0"/>
              <w:marRight w:val="0"/>
              <w:marTop w:val="0"/>
              <w:marBottom w:val="0"/>
              <w:divBdr>
                <w:top w:val="none" w:sz="0" w:space="0" w:color="auto"/>
                <w:left w:val="none" w:sz="0" w:space="0" w:color="auto"/>
                <w:bottom w:val="none" w:sz="0" w:space="0" w:color="auto"/>
                <w:right w:val="none" w:sz="0" w:space="0" w:color="auto"/>
              </w:divBdr>
            </w:div>
            <w:div w:id="211581731">
              <w:marLeft w:val="0"/>
              <w:marRight w:val="0"/>
              <w:marTop w:val="0"/>
              <w:marBottom w:val="0"/>
              <w:divBdr>
                <w:top w:val="none" w:sz="0" w:space="0" w:color="auto"/>
                <w:left w:val="none" w:sz="0" w:space="0" w:color="auto"/>
                <w:bottom w:val="none" w:sz="0" w:space="0" w:color="auto"/>
                <w:right w:val="none" w:sz="0" w:space="0" w:color="auto"/>
              </w:divBdr>
            </w:div>
            <w:div w:id="216941623">
              <w:marLeft w:val="0"/>
              <w:marRight w:val="0"/>
              <w:marTop w:val="0"/>
              <w:marBottom w:val="0"/>
              <w:divBdr>
                <w:top w:val="none" w:sz="0" w:space="0" w:color="auto"/>
                <w:left w:val="none" w:sz="0" w:space="0" w:color="auto"/>
                <w:bottom w:val="none" w:sz="0" w:space="0" w:color="auto"/>
                <w:right w:val="none" w:sz="0" w:space="0" w:color="auto"/>
              </w:divBdr>
            </w:div>
            <w:div w:id="243148597">
              <w:marLeft w:val="0"/>
              <w:marRight w:val="0"/>
              <w:marTop w:val="0"/>
              <w:marBottom w:val="0"/>
              <w:divBdr>
                <w:top w:val="none" w:sz="0" w:space="0" w:color="auto"/>
                <w:left w:val="none" w:sz="0" w:space="0" w:color="auto"/>
                <w:bottom w:val="none" w:sz="0" w:space="0" w:color="auto"/>
                <w:right w:val="none" w:sz="0" w:space="0" w:color="auto"/>
              </w:divBdr>
            </w:div>
            <w:div w:id="278411389">
              <w:marLeft w:val="0"/>
              <w:marRight w:val="0"/>
              <w:marTop w:val="0"/>
              <w:marBottom w:val="0"/>
              <w:divBdr>
                <w:top w:val="none" w:sz="0" w:space="0" w:color="auto"/>
                <w:left w:val="none" w:sz="0" w:space="0" w:color="auto"/>
                <w:bottom w:val="none" w:sz="0" w:space="0" w:color="auto"/>
                <w:right w:val="none" w:sz="0" w:space="0" w:color="auto"/>
              </w:divBdr>
            </w:div>
            <w:div w:id="309407565">
              <w:marLeft w:val="0"/>
              <w:marRight w:val="0"/>
              <w:marTop w:val="0"/>
              <w:marBottom w:val="0"/>
              <w:divBdr>
                <w:top w:val="none" w:sz="0" w:space="0" w:color="auto"/>
                <w:left w:val="none" w:sz="0" w:space="0" w:color="auto"/>
                <w:bottom w:val="none" w:sz="0" w:space="0" w:color="auto"/>
                <w:right w:val="none" w:sz="0" w:space="0" w:color="auto"/>
              </w:divBdr>
            </w:div>
            <w:div w:id="436680375">
              <w:marLeft w:val="0"/>
              <w:marRight w:val="0"/>
              <w:marTop w:val="0"/>
              <w:marBottom w:val="0"/>
              <w:divBdr>
                <w:top w:val="none" w:sz="0" w:space="0" w:color="auto"/>
                <w:left w:val="none" w:sz="0" w:space="0" w:color="auto"/>
                <w:bottom w:val="none" w:sz="0" w:space="0" w:color="auto"/>
                <w:right w:val="none" w:sz="0" w:space="0" w:color="auto"/>
              </w:divBdr>
            </w:div>
            <w:div w:id="473068362">
              <w:marLeft w:val="0"/>
              <w:marRight w:val="0"/>
              <w:marTop w:val="0"/>
              <w:marBottom w:val="0"/>
              <w:divBdr>
                <w:top w:val="none" w:sz="0" w:space="0" w:color="auto"/>
                <w:left w:val="none" w:sz="0" w:space="0" w:color="auto"/>
                <w:bottom w:val="none" w:sz="0" w:space="0" w:color="auto"/>
                <w:right w:val="none" w:sz="0" w:space="0" w:color="auto"/>
              </w:divBdr>
            </w:div>
            <w:div w:id="646977088">
              <w:marLeft w:val="0"/>
              <w:marRight w:val="0"/>
              <w:marTop w:val="0"/>
              <w:marBottom w:val="0"/>
              <w:divBdr>
                <w:top w:val="none" w:sz="0" w:space="0" w:color="auto"/>
                <w:left w:val="none" w:sz="0" w:space="0" w:color="auto"/>
                <w:bottom w:val="none" w:sz="0" w:space="0" w:color="auto"/>
                <w:right w:val="none" w:sz="0" w:space="0" w:color="auto"/>
              </w:divBdr>
            </w:div>
            <w:div w:id="815729251">
              <w:marLeft w:val="0"/>
              <w:marRight w:val="0"/>
              <w:marTop w:val="0"/>
              <w:marBottom w:val="0"/>
              <w:divBdr>
                <w:top w:val="none" w:sz="0" w:space="0" w:color="auto"/>
                <w:left w:val="none" w:sz="0" w:space="0" w:color="auto"/>
                <w:bottom w:val="none" w:sz="0" w:space="0" w:color="auto"/>
                <w:right w:val="none" w:sz="0" w:space="0" w:color="auto"/>
              </w:divBdr>
            </w:div>
            <w:div w:id="906260026">
              <w:marLeft w:val="0"/>
              <w:marRight w:val="0"/>
              <w:marTop w:val="0"/>
              <w:marBottom w:val="0"/>
              <w:divBdr>
                <w:top w:val="none" w:sz="0" w:space="0" w:color="auto"/>
                <w:left w:val="none" w:sz="0" w:space="0" w:color="auto"/>
                <w:bottom w:val="none" w:sz="0" w:space="0" w:color="auto"/>
                <w:right w:val="none" w:sz="0" w:space="0" w:color="auto"/>
              </w:divBdr>
            </w:div>
            <w:div w:id="941835683">
              <w:marLeft w:val="0"/>
              <w:marRight w:val="0"/>
              <w:marTop w:val="0"/>
              <w:marBottom w:val="0"/>
              <w:divBdr>
                <w:top w:val="none" w:sz="0" w:space="0" w:color="auto"/>
                <w:left w:val="none" w:sz="0" w:space="0" w:color="auto"/>
                <w:bottom w:val="none" w:sz="0" w:space="0" w:color="auto"/>
                <w:right w:val="none" w:sz="0" w:space="0" w:color="auto"/>
              </w:divBdr>
            </w:div>
            <w:div w:id="1071319182">
              <w:marLeft w:val="0"/>
              <w:marRight w:val="0"/>
              <w:marTop w:val="0"/>
              <w:marBottom w:val="0"/>
              <w:divBdr>
                <w:top w:val="none" w:sz="0" w:space="0" w:color="auto"/>
                <w:left w:val="none" w:sz="0" w:space="0" w:color="auto"/>
                <w:bottom w:val="none" w:sz="0" w:space="0" w:color="auto"/>
                <w:right w:val="none" w:sz="0" w:space="0" w:color="auto"/>
              </w:divBdr>
            </w:div>
            <w:div w:id="1334604812">
              <w:marLeft w:val="0"/>
              <w:marRight w:val="0"/>
              <w:marTop w:val="0"/>
              <w:marBottom w:val="0"/>
              <w:divBdr>
                <w:top w:val="none" w:sz="0" w:space="0" w:color="auto"/>
                <w:left w:val="none" w:sz="0" w:space="0" w:color="auto"/>
                <w:bottom w:val="none" w:sz="0" w:space="0" w:color="auto"/>
                <w:right w:val="none" w:sz="0" w:space="0" w:color="auto"/>
              </w:divBdr>
            </w:div>
            <w:div w:id="1407416155">
              <w:marLeft w:val="0"/>
              <w:marRight w:val="0"/>
              <w:marTop w:val="0"/>
              <w:marBottom w:val="0"/>
              <w:divBdr>
                <w:top w:val="none" w:sz="0" w:space="0" w:color="auto"/>
                <w:left w:val="none" w:sz="0" w:space="0" w:color="auto"/>
                <w:bottom w:val="none" w:sz="0" w:space="0" w:color="auto"/>
                <w:right w:val="none" w:sz="0" w:space="0" w:color="auto"/>
              </w:divBdr>
            </w:div>
            <w:div w:id="160945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7784">
      <w:bodyDiv w:val="1"/>
      <w:marLeft w:val="0"/>
      <w:marRight w:val="0"/>
      <w:marTop w:val="0"/>
      <w:marBottom w:val="0"/>
      <w:divBdr>
        <w:top w:val="none" w:sz="0" w:space="0" w:color="auto"/>
        <w:left w:val="none" w:sz="0" w:space="0" w:color="auto"/>
        <w:bottom w:val="none" w:sz="0" w:space="0" w:color="auto"/>
        <w:right w:val="none" w:sz="0" w:space="0" w:color="auto"/>
      </w:divBdr>
      <w:divsChild>
        <w:div w:id="1745683546">
          <w:marLeft w:val="0"/>
          <w:marRight w:val="0"/>
          <w:marTop w:val="0"/>
          <w:marBottom w:val="0"/>
          <w:divBdr>
            <w:top w:val="none" w:sz="0" w:space="0" w:color="auto"/>
            <w:left w:val="none" w:sz="0" w:space="0" w:color="auto"/>
            <w:bottom w:val="none" w:sz="0" w:space="0" w:color="auto"/>
            <w:right w:val="none" w:sz="0" w:space="0" w:color="auto"/>
          </w:divBdr>
        </w:div>
      </w:divsChild>
    </w:div>
    <w:div w:id="2077361555">
      <w:bodyDiv w:val="1"/>
      <w:marLeft w:val="0"/>
      <w:marRight w:val="0"/>
      <w:marTop w:val="0"/>
      <w:marBottom w:val="0"/>
      <w:divBdr>
        <w:top w:val="none" w:sz="0" w:space="0" w:color="auto"/>
        <w:left w:val="none" w:sz="0" w:space="0" w:color="auto"/>
        <w:bottom w:val="none" w:sz="0" w:space="0" w:color="auto"/>
        <w:right w:val="none" w:sz="0" w:space="0" w:color="auto"/>
      </w:divBdr>
      <w:divsChild>
        <w:div w:id="1196969098">
          <w:marLeft w:val="0"/>
          <w:marRight w:val="0"/>
          <w:marTop w:val="0"/>
          <w:marBottom w:val="0"/>
          <w:divBdr>
            <w:top w:val="none" w:sz="0" w:space="0" w:color="auto"/>
            <w:left w:val="none" w:sz="0" w:space="0" w:color="auto"/>
            <w:bottom w:val="none" w:sz="0" w:space="0" w:color="auto"/>
            <w:right w:val="none" w:sz="0" w:space="0" w:color="auto"/>
          </w:divBdr>
          <w:divsChild>
            <w:div w:id="143347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2701">
      <w:bodyDiv w:val="1"/>
      <w:marLeft w:val="0"/>
      <w:marRight w:val="0"/>
      <w:marTop w:val="0"/>
      <w:marBottom w:val="0"/>
      <w:divBdr>
        <w:top w:val="none" w:sz="0" w:space="0" w:color="auto"/>
        <w:left w:val="none" w:sz="0" w:space="0" w:color="auto"/>
        <w:bottom w:val="none" w:sz="0" w:space="0" w:color="auto"/>
        <w:right w:val="none" w:sz="0" w:space="0" w:color="auto"/>
      </w:divBdr>
    </w:div>
    <w:div w:id="208510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ventainmuebles@bbva.com" TargetMode="External"/><Relationship Id="rId18" Type="http://schemas.openxmlformats.org/officeDocument/2006/relationships/package" Target="embeddings/Microsoft_Word_Document.docx"/><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hyperlink" Target="mailto:oficinaepa@bbva.com" TargetMode="External"/><Relationship Id="rId17" Type="http://schemas.openxmlformats.org/officeDocument/2006/relationships/image" Target="media/image3.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egi.comercial.es@bbva.com" TargetMode="External"/><Relationship Id="rId20" Type="http://schemas.openxmlformats.org/officeDocument/2006/relationships/package" Target="embeddings/Microsoft_Word_Document1.doc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gi.comercial.es@bbva.com" TargetMode="External"/><Relationship Id="rId24" Type="http://schemas.openxmlformats.org/officeDocument/2006/relationships/oleObject" Target="embeddings/Microsoft_Word_97_-_2003_Document.doc"/><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emf"/><Relationship Id="rId28" Type="http://schemas.openxmlformats.org/officeDocument/2006/relationships/header" Target="header3.xml"/><Relationship Id="rId36" Type="http://schemas.microsoft.com/office/2018/08/relationships/commentsExtensible" Target="commentsExtensible.xml"/><Relationship Id="rId10" Type="http://schemas.openxmlformats.org/officeDocument/2006/relationships/hyperlink" Target="mailto:egi.comercial.es@bbva.com" TargetMode="External"/><Relationship Id="rId19" Type="http://schemas.openxmlformats.org/officeDocument/2006/relationships/image" Target="media/image4.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bbva_gov@haya.es" TargetMode="External"/><Relationship Id="rId14" Type="http://schemas.openxmlformats.org/officeDocument/2006/relationships/hyperlink" Target="mailto:contabilidad.recatalunya.es@bbva.com" TargetMode="External"/><Relationship Id="rId22" Type="http://schemas.openxmlformats.org/officeDocument/2006/relationships/oleObject" Target="embeddings/oleObject1.bin"/><Relationship Id="rId27" Type="http://schemas.openxmlformats.org/officeDocument/2006/relationships/footer" Target="footer1.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6FEF2-6003-4710-A483-EF93FE36B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6572</Words>
  <Characters>36819</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ELABORACION</vt:lpstr>
    </vt:vector>
  </TitlesOfParts>
  <Company>BBVA</Company>
  <LinksUpToDate>false</LinksUpToDate>
  <CharactersWithSpaces>43305</CharactersWithSpaces>
  <SharedDoc>false</SharedDoc>
  <HLinks>
    <vt:vector size="78" baseType="variant">
      <vt:variant>
        <vt:i4>1900594</vt:i4>
      </vt:variant>
      <vt:variant>
        <vt:i4>74</vt:i4>
      </vt:variant>
      <vt:variant>
        <vt:i4>0</vt:i4>
      </vt:variant>
      <vt:variant>
        <vt:i4>5</vt:i4>
      </vt:variant>
      <vt:variant>
        <vt:lpwstr/>
      </vt:variant>
      <vt:variant>
        <vt:lpwstr>_Toc320009116</vt:lpwstr>
      </vt:variant>
      <vt:variant>
        <vt:i4>1900594</vt:i4>
      </vt:variant>
      <vt:variant>
        <vt:i4>68</vt:i4>
      </vt:variant>
      <vt:variant>
        <vt:i4>0</vt:i4>
      </vt:variant>
      <vt:variant>
        <vt:i4>5</vt:i4>
      </vt:variant>
      <vt:variant>
        <vt:lpwstr/>
      </vt:variant>
      <vt:variant>
        <vt:lpwstr>_Toc320009115</vt:lpwstr>
      </vt:variant>
      <vt:variant>
        <vt:i4>1900594</vt:i4>
      </vt:variant>
      <vt:variant>
        <vt:i4>62</vt:i4>
      </vt:variant>
      <vt:variant>
        <vt:i4>0</vt:i4>
      </vt:variant>
      <vt:variant>
        <vt:i4>5</vt:i4>
      </vt:variant>
      <vt:variant>
        <vt:lpwstr/>
      </vt:variant>
      <vt:variant>
        <vt:lpwstr>_Toc320009114</vt:lpwstr>
      </vt:variant>
      <vt:variant>
        <vt:i4>1900594</vt:i4>
      </vt:variant>
      <vt:variant>
        <vt:i4>56</vt:i4>
      </vt:variant>
      <vt:variant>
        <vt:i4>0</vt:i4>
      </vt:variant>
      <vt:variant>
        <vt:i4>5</vt:i4>
      </vt:variant>
      <vt:variant>
        <vt:lpwstr/>
      </vt:variant>
      <vt:variant>
        <vt:lpwstr>_Toc320009113</vt:lpwstr>
      </vt:variant>
      <vt:variant>
        <vt:i4>1900594</vt:i4>
      </vt:variant>
      <vt:variant>
        <vt:i4>50</vt:i4>
      </vt:variant>
      <vt:variant>
        <vt:i4>0</vt:i4>
      </vt:variant>
      <vt:variant>
        <vt:i4>5</vt:i4>
      </vt:variant>
      <vt:variant>
        <vt:lpwstr/>
      </vt:variant>
      <vt:variant>
        <vt:lpwstr>_Toc320009112</vt:lpwstr>
      </vt:variant>
      <vt:variant>
        <vt:i4>1900594</vt:i4>
      </vt:variant>
      <vt:variant>
        <vt:i4>44</vt:i4>
      </vt:variant>
      <vt:variant>
        <vt:i4>0</vt:i4>
      </vt:variant>
      <vt:variant>
        <vt:i4>5</vt:i4>
      </vt:variant>
      <vt:variant>
        <vt:lpwstr/>
      </vt:variant>
      <vt:variant>
        <vt:lpwstr>_Toc320009111</vt:lpwstr>
      </vt:variant>
      <vt:variant>
        <vt:i4>1900594</vt:i4>
      </vt:variant>
      <vt:variant>
        <vt:i4>38</vt:i4>
      </vt:variant>
      <vt:variant>
        <vt:i4>0</vt:i4>
      </vt:variant>
      <vt:variant>
        <vt:i4>5</vt:i4>
      </vt:variant>
      <vt:variant>
        <vt:lpwstr/>
      </vt:variant>
      <vt:variant>
        <vt:lpwstr>_Toc320009110</vt:lpwstr>
      </vt:variant>
      <vt:variant>
        <vt:i4>1835058</vt:i4>
      </vt:variant>
      <vt:variant>
        <vt:i4>32</vt:i4>
      </vt:variant>
      <vt:variant>
        <vt:i4>0</vt:i4>
      </vt:variant>
      <vt:variant>
        <vt:i4>5</vt:i4>
      </vt:variant>
      <vt:variant>
        <vt:lpwstr/>
      </vt:variant>
      <vt:variant>
        <vt:lpwstr>_Toc320009109</vt:lpwstr>
      </vt:variant>
      <vt:variant>
        <vt:i4>1835058</vt:i4>
      </vt:variant>
      <vt:variant>
        <vt:i4>26</vt:i4>
      </vt:variant>
      <vt:variant>
        <vt:i4>0</vt:i4>
      </vt:variant>
      <vt:variant>
        <vt:i4>5</vt:i4>
      </vt:variant>
      <vt:variant>
        <vt:lpwstr/>
      </vt:variant>
      <vt:variant>
        <vt:lpwstr>_Toc320009108</vt:lpwstr>
      </vt:variant>
      <vt:variant>
        <vt:i4>1835058</vt:i4>
      </vt:variant>
      <vt:variant>
        <vt:i4>20</vt:i4>
      </vt:variant>
      <vt:variant>
        <vt:i4>0</vt:i4>
      </vt:variant>
      <vt:variant>
        <vt:i4>5</vt:i4>
      </vt:variant>
      <vt:variant>
        <vt:lpwstr/>
      </vt:variant>
      <vt:variant>
        <vt:lpwstr>_Toc320009107</vt:lpwstr>
      </vt:variant>
      <vt:variant>
        <vt:i4>1835058</vt:i4>
      </vt:variant>
      <vt:variant>
        <vt:i4>14</vt:i4>
      </vt:variant>
      <vt:variant>
        <vt:i4>0</vt:i4>
      </vt:variant>
      <vt:variant>
        <vt:i4>5</vt:i4>
      </vt:variant>
      <vt:variant>
        <vt:lpwstr/>
      </vt:variant>
      <vt:variant>
        <vt:lpwstr>_Toc320009106</vt:lpwstr>
      </vt:variant>
      <vt:variant>
        <vt:i4>1835058</vt:i4>
      </vt:variant>
      <vt:variant>
        <vt:i4>8</vt:i4>
      </vt:variant>
      <vt:variant>
        <vt:i4>0</vt:i4>
      </vt:variant>
      <vt:variant>
        <vt:i4>5</vt:i4>
      </vt:variant>
      <vt:variant>
        <vt:lpwstr/>
      </vt:variant>
      <vt:variant>
        <vt:lpwstr>_Toc320009105</vt:lpwstr>
      </vt:variant>
      <vt:variant>
        <vt:i4>1835058</vt:i4>
      </vt:variant>
      <vt:variant>
        <vt:i4>2</vt:i4>
      </vt:variant>
      <vt:variant>
        <vt:i4>0</vt:i4>
      </vt:variant>
      <vt:variant>
        <vt:i4>5</vt:i4>
      </vt:variant>
      <vt:variant>
        <vt:lpwstr/>
      </vt:variant>
      <vt:variant>
        <vt:lpwstr>_Toc320009104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ELABORACION</dc:title>
  <dc:creator>BBVA</dc:creator>
  <cp:lastModifiedBy>Natalia Peñalba Falkenthal</cp:lastModifiedBy>
  <cp:revision>4</cp:revision>
  <cp:lastPrinted>2018-07-24T14:00:00Z</cp:lastPrinted>
  <dcterms:created xsi:type="dcterms:W3CDTF">2020-11-27T08:57:00Z</dcterms:created>
  <dcterms:modified xsi:type="dcterms:W3CDTF">2020-12-28T10:53:00Z</dcterms:modified>
</cp:coreProperties>
</file>